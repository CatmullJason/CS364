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19DA9" w14:textId="77777777" w:rsidR="002F5BD2" w:rsidRPr="002F5BD2" w:rsidRDefault="002F5BD2" w:rsidP="002F5BD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Toc496508494"/>
      <w:r w:rsidRPr="002F5BD2">
        <w:rPr>
          <w:rFonts w:ascii="Segoe UI" w:eastAsia="Times New Roman" w:hAnsi="Segoe UI" w:cs="Segoe UI"/>
          <w:b/>
          <w:bCs/>
          <w:color w:val="24292E"/>
          <w:kern w:val="36"/>
          <w:sz w:val="48"/>
          <w:szCs w:val="48"/>
        </w:rPr>
        <w:t>Software Requirements Specification</w:t>
      </w:r>
      <w:bookmarkEnd w:id="0"/>
    </w:p>
    <w:p w14:paraId="7F7A5E64"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 w:name="_Toc496508495"/>
      <w:r w:rsidRPr="002F5BD2">
        <w:rPr>
          <w:rFonts w:ascii="Segoe UI" w:eastAsia="Times New Roman" w:hAnsi="Segoe UI" w:cs="Segoe UI"/>
          <w:b/>
          <w:bCs/>
          <w:color w:val="24292E"/>
          <w:sz w:val="36"/>
          <w:szCs w:val="36"/>
        </w:rPr>
        <w:t>Version 1.8</w:t>
      </w:r>
      <w:bookmarkEnd w:id="1"/>
    </w:p>
    <w:p w14:paraId="1484283A"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 w:name="_Toc496508496"/>
      <w:r w:rsidRPr="002F5BD2">
        <w:rPr>
          <w:rFonts w:ascii="Segoe UI" w:eastAsia="Times New Roman" w:hAnsi="Segoe UI" w:cs="Segoe UI"/>
          <w:b/>
          <w:bCs/>
          <w:color w:val="24292E"/>
          <w:sz w:val="36"/>
          <w:szCs w:val="36"/>
        </w:rPr>
        <w:t>October 23th, 2017</w:t>
      </w:r>
      <w:bookmarkEnd w:id="2"/>
    </w:p>
    <w:p w14:paraId="2D080353"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3" w:name="_Toc496508497"/>
      <w:commentRangeStart w:id="4"/>
      <w:r w:rsidRPr="002F5BD2">
        <w:rPr>
          <w:rFonts w:ascii="Segoe UI" w:eastAsia="Times New Roman" w:hAnsi="Segoe UI" w:cs="Segoe UI"/>
          <w:b/>
          <w:bCs/>
          <w:color w:val="24292E"/>
          <w:kern w:val="36"/>
          <w:sz w:val="48"/>
          <w:szCs w:val="48"/>
        </w:rPr>
        <w:t>Student Calendar Integration Application</w:t>
      </w:r>
      <w:bookmarkEnd w:id="3"/>
      <w:commentRangeEnd w:id="4"/>
      <w:r w:rsidR="001A2A1E">
        <w:rPr>
          <w:rStyle w:val="CommentReference"/>
        </w:rPr>
        <w:commentReference w:id="4"/>
      </w:r>
    </w:p>
    <w:p w14:paraId="2774613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 w:name="_Toc496508498"/>
      <w:r w:rsidRPr="002F5BD2">
        <w:rPr>
          <w:rFonts w:ascii="Segoe UI" w:eastAsia="Times New Roman" w:hAnsi="Segoe UI" w:cs="Segoe UI"/>
          <w:b/>
          <w:bCs/>
          <w:color w:val="24292E"/>
          <w:sz w:val="30"/>
          <w:szCs w:val="30"/>
        </w:rPr>
        <w:t>BYU-Idaho CS364 Software Engineering</w:t>
      </w:r>
      <w:bookmarkEnd w:id="5"/>
    </w:p>
    <w:p w14:paraId="36C2618F" w14:textId="77777777"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14:paraId="5A2577F9"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6" w:name="_Toc496508499"/>
      <w:r w:rsidRPr="002F5BD2">
        <w:rPr>
          <w:rFonts w:ascii="Segoe UI" w:eastAsia="Times New Roman" w:hAnsi="Segoe UI" w:cs="Segoe UI"/>
          <w:b/>
          <w:bCs/>
          <w:color w:val="24292E"/>
          <w:kern w:val="36"/>
          <w:sz w:val="48"/>
          <w:szCs w:val="48"/>
        </w:rPr>
        <w:lastRenderedPageBreak/>
        <w:t>Authors</w:t>
      </w:r>
      <w:bookmarkEnd w:id="6"/>
    </w:p>
    <w:p w14:paraId="6A78812B"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7" w:name="_Toc496508500"/>
      <w:r w:rsidRPr="002F5BD2">
        <w:rPr>
          <w:rFonts w:ascii="Segoe UI" w:eastAsia="Times New Roman" w:hAnsi="Segoe UI" w:cs="Segoe UI"/>
          <w:b/>
          <w:bCs/>
          <w:color w:val="24292E"/>
          <w:sz w:val="36"/>
          <w:szCs w:val="36"/>
        </w:rPr>
        <w:t>Project Manager</w:t>
      </w:r>
      <w:bookmarkEnd w:id="7"/>
    </w:p>
    <w:p w14:paraId="2C0036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Michael Carey</w:t>
      </w:r>
    </w:p>
    <w:p w14:paraId="1F2B10E0"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8" w:name="_Toc496508501"/>
      <w:r w:rsidRPr="002F5BD2">
        <w:rPr>
          <w:rFonts w:ascii="Segoe UI" w:eastAsia="Times New Roman" w:hAnsi="Segoe UI" w:cs="Segoe UI"/>
          <w:b/>
          <w:bCs/>
          <w:color w:val="24292E"/>
          <w:sz w:val="36"/>
          <w:szCs w:val="36"/>
        </w:rPr>
        <w:t>Team Leads</w:t>
      </w:r>
      <w:bookmarkEnd w:id="8"/>
    </w:p>
    <w:p w14:paraId="52332183" w14:textId="77777777" w:rsid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Sebastian </w:t>
      </w:r>
      <w:proofErr w:type="spellStart"/>
      <w:r w:rsidRPr="002F5BD2">
        <w:rPr>
          <w:rFonts w:ascii="Segoe UI" w:eastAsia="Times New Roman" w:hAnsi="Segoe UI" w:cs="Segoe UI"/>
          <w:color w:val="24292E"/>
          <w:sz w:val="24"/>
          <w:szCs w:val="24"/>
        </w:rPr>
        <w:t>Calle</w:t>
      </w:r>
      <w:proofErr w:type="spellEnd"/>
      <w:r w:rsidRPr="002F5BD2">
        <w:rPr>
          <w:rFonts w:ascii="Segoe UI" w:eastAsia="Times New Roman" w:hAnsi="Segoe UI" w:cs="Segoe UI"/>
          <w:color w:val="24292E"/>
          <w:sz w:val="24"/>
          <w:szCs w:val="24"/>
        </w:rPr>
        <w:br/>
        <w:t>Landon Shumway</w:t>
      </w:r>
      <w:r w:rsidRPr="002F5BD2">
        <w:rPr>
          <w:rFonts w:ascii="Segoe UI" w:eastAsia="Times New Roman" w:hAnsi="Segoe UI" w:cs="Segoe UI"/>
          <w:color w:val="24292E"/>
          <w:sz w:val="24"/>
          <w:szCs w:val="24"/>
        </w:rPr>
        <w:br/>
        <w:t>Zane West</w:t>
      </w:r>
      <w:r w:rsidRPr="002F5BD2">
        <w:rPr>
          <w:rFonts w:ascii="Segoe UI" w:eastAsia="Times New Roman" w:hAnsi="Segoe UI" w:cs="Segoe UI"/>
          <w:color w:val="24292E"/>
          <w:sz w:val="24"/>
          <w:szCs w:val="24"/>
        </w:rPr>
        <w:br/>
        <w:t>Adam Shumway</w:t>
      </w:r>
    </w:p>
    <w:tbl>
      <w:tblPr>
        <w:tblStyle w:val="TableGrid"/>
        <w:tblW w:w="13178" w:type="dxa"/>
        <w:tblLook w:val="04A0" w:firstRow="1" w:lastRow="0" w:firstColumn="1" w:lastColumn="0" w:noHBand="0" w:noVBand="1"/>
      </w:tblPr>
      <w:tblGrid>
        <w:gridCol w:w="6589"/>
        <w:gridCol w:w="6589"/>
      </w:tblGrid>
      <w:tr w:rsidR="002F5BD2" w14:paraId="3FE9514B" w14:textId="77777777" w:rsidTr="002F5BD2">
        <w:trPr>
          <w:trHeight w:val="3970"/>
        </w:trPr>
        <w:tc>
          <w:tcPr>
            <w:tcW w:w="6589" w:type="dxa"/>
          </w:tcPr>
          <w:p w14:paraId="0E998B04" w14:textId="77777777" w:rsidR="002F5BD2" w:rsidRPr="002F5BD2" w:rsidRDefault="002F5BD2" w:rsidP="002F5BD2">
            <w:pPr>
              <w:pBdr>
                <w:bottom w:val="single" w:sz="6" w:space="4" w:color="EAECEF"/>
              </w:pBdr>
              <w:spacing w:before="360" w:after="240"/>
              <w:outlineLvl w:val="1"/>
              <w:rPr>
                <w:rFonts w:ascii="Segoe UI" w:eastAsia="Times New Roman" w:hAnsi="Segoe UI" w:cs="Segoe UI"/>
                <w:b/>
                <w:bCs/>
                <w:color w:val="24292E"/>
                <w:sz w:val="36"/>
                <w:szCs w:val="36"/>
              </w:rPr>
            </w:pPr>
            <w:bookmarkStart w:id="9" w:name="_Toc496508502"/>
            <w:r w:rsidRPr="002F5BD2">
              <w:rPr>
                <w:rFonts w:ascii="Segoe UI" w:eastAsia="Times New Roman" w:hAnsi="Segoe UI" w:cs="Segoe UI"/>
                <w:b/>
                <w:bCs/>
                <w:color w:val="24292E"/>
                <w:sz w:val="36"/>
                <w:szCs w:val="36"/>
              </w:rPr>
              <w:t>Team 1</w:t>
            </w:r>
            <w:bookmarkEnd w:id="9"/>
          </w:p>
          <w:p w14:paraId="3376C590" w14:textId="77777777" w:rsidR="002F5BD2" w:rsidRPr="002F5BD2" w:rsidRDefault="002F5BD2" w:rsidP="002F5BD2">
            <w:pPr>
              <w:spacing w:after="240"/>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Jefferson Santos</w:t>
            </w:r>
            <w:r w:rsidRPr="002F5BD2">
              <w:rPr>
                <w:rFonts w:ascii="Segoe UI" w:eastAsia="Times New Roman" w:hAnsi="Segoe UI" w:cs="Segoe UI"/>
                <w:color w:val="24292E"/>
                <w:sz w:val="24"/>
                <w:szCs w:val="24"/>
              </w:rPr>
              <w:br/>
              <w:t>Jacob Keene</w:t>
            </w:r>
            <w:r w:rsidRPr="002F5BD2">
              <w:rPr>
                <w:rFonts w:ascii="Segoe UI" w:eastAsia="Times New Roman" w:hAnsi="Segoe UI" w:cs="Segoe UI"/>
                <w:color w:val="24292E"/>
                <w:sz w:val="24"/>
                <w:szCs w:val="24"/>
              </w:rPr>
              <w:br/>
              <w:t>Joseph Keene</w:t>
            </w:r>
            <w:r w:rsidRPr="002F5BD2">
              <w:rPr>
                <w:rFonts w:ascii="Segoe UI" w:eastAsia="Times New Roman" w:hAnsi="Segoe UI" w:cs="Segoe UI"/>
                <w:color w:val="24292E"/>
                <w:sz w:val="24"/>
                <w:szCs w:val="24"/>
              </w:rPr>
              <w:br/>
              <w:t>Dallin Snell</w:t>
            </w:r>
            <w:r w:rsidRPr="002F5BD2">
              <w:rPr>
                <w:rFonts w:ascii="Segoe UI" w:eastAsia="Times New Roman" w:hAnsi="Segoe UI" w:cs="Segoe UI"/>
                <w:color w:val="24292E"/>
                <w:sz w:val="24"/>
                <w:szCs w:val="24"/>
              </w:rPr>
              <w:br/>
              <w:t>Jonah Green</w:t>
            </w:r>
            <w:r w:rsidRPr="002F5BD2">
              <w:rPr>
                <w:rFonts w:ascii="Segoe UI" w:eastAsia="Times New Roman" w:hAnsi="Segoe UI" w:cs="Segoe UI"/>
                <w:color w:val="24292E"/>
                <w:sz w:val="24"/>
                <w:szCs w:val="24"/>
              </w:rPr>
              <w:br/>
              <w:t>Jonathan Comeau</w:t>
            </w:r>
          </w:p>
          <w:p w14:paraId="6E85E61F" w14:textId="77777777" w:rsidR="002F5BD2" w:rsidRDefault="002F5BD2" w:rsidP="002F5BD2">
            <w:pPr>
              <w:spacing w:after="240"/>
              <w:rPr>
                <w:rFonts w:ascii="Segoe UI" w:eastAsia="Times New Roman" w:hAnsi="Segoe UI" w:cs="Segoe UI"/>
                <w:color w:val="24292E"/>
                <w:sz w:val="24"/>
                <w:szCs w:val="24"/>
              </w:rPr>
            </w:pPr>
          </w:p>
        </w:tc>
        <w:tc>
          <w:tcPr>
            <w:tcW w:w="6589" w:type="dxa"/>
          </w:tcPr>
          <w:p w14:paraId="21DA3809" w14:textId="77777777" w:rsidR="002F5BD2" w:rsidRPr="002F5BD2" w:rsidRDefault="002F5BD2" w:rsidP="002F5BD2">
            <w:pPr>
              <w:pBdr>
                <w:bottom w:val="single" w:sz="6" w:space="4" w:color="EAECEF"/>
              </w:pBdr>
              <w:spacing w:before="360" w:after="240"/>
              <w:outlineLvl w:val="1"/>
              <w:rPr>
                <w:rFonts w:ascii="Segoe UI" w:eastAsia="Times New Roman" w:hAnsi="Segoe UI" w:cs="Segoe UI"/>
                <w:b/>
                <w:bCs/>
                <w:color w:val="24292E"/>
                <w:sz w:val="36"/>
                <w:szCs w:val="36"/>
              </w:rPr>
            </w:pPr>
            <w:bookmarkStart w:id="10" w:name="_Toc496508503"/>
            <w:r w:rsidRPr="002F5BD2">
              <w:rPr>
                <w:rFonts w:ascii="Segoe UI" w:eastAsia="Times New Roman" w:hAnsi="Segoe UI" w:cs="Segoe UI"/>
                <w:b/>
                <w:bCs/>
                <w:color w:val="24292E"/>
                <w:sz w:val="36"/>
                <w:szCs w:val="36"/>
              </w:rPr>
              <w:t>Team 2</w:t>
            </w:r>
            <w:bookmarkEnd w:id="10"/>
          </w:p>
          <w:p w14:paraId="4BA48603" w14:textId="77777777" w:rsidR="002F5BD2" w:rsidRPr="002F5BD2" w:rsidRDefault="002F5BD2" w:rsidP="002F5BD2">
            <w:pPr>
              <w:spacing w:after="240"/>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Fernando Gomez</w:t>
            </w:r>
            <w:r w:rsidRPr="002F5BD2">
              <w:rPr>
                <w:rFonts w:ascii="Segoe UI" w:eastAsia="Times New Roman" w:hAnsi="Segoe UI" w:cs="Segoe UI"/>
                <w:color w:val="24292E"/>
                <w:sz w:val="24"/>
                <w:szCs w:val="24"/>
              </w:rPr>
              <w:br/>
              <w:t>Marcus Rhodes</w:t>
            </w:r>
            <w:r w:rsidRPr="002F5BD2">
              <w:rPr>
                <w:rFonts w:ascii="Segoe UI" w:eastAsia="Times New Roman" w:hAnsi="Segoe UI" w:cs="Segoe UI"/>
                <w:color w:val="24292E"/>
                <w:sz w:val="24"/>
                <w:szCs w:val="24"/>
              </w:rPr>
              <w:br/>
              <w:t>Brian Robertson</w:t>
            </w:r>
            <w:r w:rsidRPr="002F5BD2">
              <w:rPr>
                <w:rFonts w:ascii="Segoe UI" w:eastAsia="Times New Roman" w:hAnsi="Segoe UI" w:cs="Segoe UI"/>
                <w:color w:val="24292E"/>
                <w:sz w:val="24"/>
                <w:szCs w:val="24"/>
              </w:rPr>
              <w:br/>
              <w:t>Austin Golding</w:t>
            </w:r>
            <w:r w:rsidRPr="002F5BD2">
              <w:rPr>
                <w:rFonts w:ascii="Segoe UI" w:eastAsia="Times New Roman" w:hAnsi="Segoe UI" w:cs="Segoe UI"/>
                <w:color w:val="24292E"/>
                <w:sz w:val="24"/>
                <w:szCs w:val="24"/>
              </w:rPr>
              <w:br/>
              <w:t>Micah Wilson</w:t>
            </w:r>
            <w:r w:rsidRPr="002F5BD2">
              <w:rPr>
                <w:rFonts w:ascii="Segoe UI" w:eastAsia="Times New Roman" w:hAnsi="Segoe UI" w:cs="Segoe UI"/>
                <w:color w:val="24292E"/>
                <w:sz w:val="24"/>
                <w:szCs w:val="24"/>
              </w:rPr>
              <w:br/>
              <w:t>Michael Flindt</w:t>
            </w:r>
          </w:p>
          <w:p w14:paraId="01B60BA4" w14:textId="77777777" w:rsidR="002F5BD2" w:rsidRDefault="002F5BD2" w:rsidP="002F5BD2">
            <w:pPr>
              <w:spacing w:after="240"/>
              <w:rPr>
                <w:rFonts w:ascii="Segoe UI" w:eastAsia="Times New Roman" w:hAnsi="Segoe UI" w:cs="Segoe UI"/>
                <w:color w:val="24292E"/>
                <w:sz w:val="24"/>
                <w:szCs w:val="24"/>
              </w:rPr>
            </w:pPr>
          </w:p>
        </w:tc>
      </w:tr>
      <w:tr w:rsidR="002F5BD2" w14:paraId="34C47C09" w14:textId="77777777" w:rsidTr="002F5BD2">
        <w:trPr>
          <w:trHeight w:val="3958"/>
        </w:trPr>
        <w:tc>
          <w:tcPr>
            <w:tcW w:w="6589" w:type="dxa"/>
          </w:tcPr>
          <w:p w14:paraId="74E0855C" w14:textId="77777777" w:rsidR="002F5BD2" w:rsidRPr="002F5BD2" w:rsidRDefault="002F5BD2" w:rsidP="002F5BD2">
            <w:pPr>
              <w:pBdr>
                <w:bottom w:val="single" w:sz="6" w:space="4" w:color="EAECEF"/>
              </w:pBdr>
              <w:spacing w:before="360" w:after="240"/>
              <w:outlineLvl w:val="1"/>
              <w:rPr>
                <w:rFonts w:ascii="Segoe UI" w:eastAsia="Times New Roman" w:hAnsi="Segoe UI" w:cs="Segoe UI"/>
                <w:b/>
                <w:bCs/>
                <w:color w:val="24292E"/>
                <w:sz w:val="36"/>
                <w:szCs w:val="36"/>
              </w:rPr>
            </w:pPr>
            <w:bookmarkStart w:id="11" w:name="_Toc496508504"/>
            <w:r w:rsidRPr="002F5BD2">
              <w:rPr>
                <w:rFonts w:ascii="Segoe UI" w:eastAsia="Times New Roman" w:hAnsi="Segoe UI" w:cs="Segoe UI"/>
                <w:b/>
                <w:bCs/>
                <w:color w:val="24292E"/>
                <w:sz w:val="36"/>
                <w:szCs w:val="36"/>
              </w:rPr>
              <w:lastRenderedPageBreak/>
              <w:t>Team 3</w:t>
            </w:r>
            <w:bookmarkEnd w:id="11"/>
          </w:p>
          <w:p w14:paraId="64690677" w14:textId="77777777" w:rsidR="002F5BD2" w:rsidRPr="002F5BD2" w:rsidRDefault="002F5BD2" w:rsidP="002F5BD2">
            <w:pPr>
              <w:spacing w:after="240"/>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Aaron Shore</w:t>
            </w:r>
            <w:r w:rsidRPr="002F5BD2">
              <w:rPr>
                <w:rFonts w:ascii="Segoe UI" w:eastAsia="Times New Roman" w:hAnsi="Segoe UI" w:cs="Segoe UI"/>
                <w:color w:val="24292E"/>
                <w:sz w:val="24"/>
                <w:szCs w:val="24"/>
              </w:rPr>
              <w:br/>
              <w:t>Robert Nelson</w:t>
            </w:r>
            <w:r w:rsidRPr="002F5BD2">
              <w:rPr>
                <w:rFonts w:ascii="Segoe UI" w:eastAsia="Times New Roman" w:hAnsi="Segoe UI" w:cs="Segoe UI"/>
                <w:color w:val="24292E"/>
                <w:sz w:val="24"/>
                <w:szCs w:val="24"/>
              </w:rPr>
              <w:br/>
              <w:t>Jason Catmull</w:t>
            </w:r>
            <w:r w:rsidRPr="002F5BD2">
              <w:rPr>
                <w:rFonts w:ascii="Segoe UI" w:eastAsia="Times New Roman" w:hAnsi="Segoe UI" w:cs="Segoe UI"/>
                <w:color w:val="24292E"/>
                <w:sz w:val="24"/>
                <w:szCs w:val="24"/>
              </w:rPr>
              <w:br/>
              <w:t>Kylor Kersavage</w:t>
            </w:r>
            <w:r w:rsidRPr="002F5BD2">
              <w:rPr>
                <w:rFonts w:ascii="Segoe UI" w:eastAsia="Times New Roman" w:hAnsi="Segoe UI" w:cs="Segoe UI"/>
                <w:color w:val="24292E"/>
                <w:sz w:val="24"/>
                <w:szCs w:val="24"/>
              </w:rPr>
              <w:br/>
              <w:t>Tyler Sorenson</w:t>
            </w:r>
            <w:r w:rsidRPr="002F5BD2">
              <w:rPr>
                <w:rFonts w:ascii="Segoe UI" w:eastAsia="Times New Roman" w:hAnsi="Segoe UI" w:cs="Segoe UI"/>
                <w:color w:val="24292E"/>
                <w:sz w:val="24"/>
                <w:szCs w:val="24"/>
              </w:rPr>
              <w:br/>
              <w:t>Marcus Hedgecock</w:t>
            </w:r>
          </w:p>
          <w:p w14:paraId="2C2A00BD" w14:textId="77777777" w:rsidR="002F5BD2" w:rsidRDefault="002F5BD2" w:rsidP="002F5BD2">
            <w:pPr>
              <w:spacing w:after="240"/>
              <w:rPr>
                <w:rFonts w:ascii="Segoe UI" w:eastAsia="Times New Roman" w:hAnsi="Segoe UI" w:cs="Segoe UI"/>
                <w:color w:val="24292E"/>
                <w:sz w:val="24"/>
                <w:szCs w:val="24"/>
              </w:rPr>
            </w:pPr>
          </w:p>
        </w:tc>
        <w:tc>
          <w:tcPr>
            <w:tcW w:w="6589" w:type="dxa"/>
          </w:tcPr>
          <w:p w14:paraId="626B0FA6" w14:textId="77777777" w:rsidR="002F5BD2" w:rsidRPr="002F5BD2" w:rsidRDefault="002F5BD2" w:rsidP="002F5BD2">
            <w:pPr>
              <w:pBdr>
                <w:bottom w:val="single" w:sz="6" w:space="4" w:color="EAECEF"/>
              </w:pBdr>
              <w:spacing w:before="360" w:after="240"/>
              <w:outlineLvl w:val="1"/>
              <w:rPr>
                <w:rFonts w:ascii="Segoe UI" w:eastAsia="Times New Roman" w:hAnsi="Segoe UI" w:cs="Segoe UI"/>
                <w:b/>
                <w:bCs/>
                <w:color w:val="24292E"/>
                <w:sz w:val="36"/>
                <w:szCs w:val="36"/>
              </w:rPr>
            </w:pPr>
            <w:bookmarkStart w:id="12" w:name="_Toc496508505"/>
            <w:r w:rsidRPr="002F5BD2">
              <w:rPr>
                <w:rFonts w:ascii="Segoe UI" w:eastAsia="Times New Roman" w:hAnsi="Segoe UI" w:cs="Segoe UI"/>
                <w:b/>
                <w:bCs/>
                <w:color w:val="24292E"/>
                <w:sz w:val="36"/>
                <w:szCs w:val="36"/>
              </w:rPr>
              <w:t>Team 4</w:t>
            </w:r>
            <w:bookmarkEnd w:id="12"/>
          </w:p>
          <w:p w14:paraId="40444DF6" w14:textId="77777777" w:rsidR="002F5BD2" w:rsidRPr="002F5BD2" w:rsidRDefault="002F5BD2" w:rsidP="002F5BD2">
            <w:pPr>
              <w:spacing w:after="240"/>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Rex Nesbit</w:t>
            </w:r>
            <w:r w:rsidRPr="002F5BD2">
              <w:rPr>
                <w:rFonts w:ascii="Segoe UI" w:eastAsia="Times New Roman" w:hAnsi="Segoe UI" w:cs="Segoe UI"/>
                <w:color w:val="24292E"/>
                <w:sz w:val="24"/>
                <w:szCs w:val="24"/>
              </w:rPr>
              <w:br/>
              <w:t>Brandon Hartshorn</w:t>
            </w:r>
            <w:r w:rsidRPr="002F5BD2">
              <w:rPr>
                <w:rFonts w:ascii="Segoe UI" w:eastAsia="Times New Roman" w:hAnsi="Segoe UI" w:cs="Segoe UI"/>
                <w:color w:val="24292E"/>
                <w:sz w:val="24"/>
                <w:szCs w:val="24"/>
              </w:rPr>
              <w:br/>
              <w:t>David Harris</w:t>
            </w:r>
            <w:r w:rsidRPr="002F5BD2">
              <w:rPr>
                <w:rFonts w:ascii="Segoe UI" w:eastAsia="Times New Roman" w:hAnsi="Segoe UI" w:cs="Segoe UI"/>
                <w:color w:val="24292E"/>
                <w:sz w:val="24"/>
                <w:szCs w:val="24"/>
              </w:rPr>
              <w:br/>
              <w:t>Keith Wheeler</w:t>
            </w:r>
            <w:r w:rsidRPr="002F5BD2">
              <w:rPr>
                <w:rFonts w:ascii="Segoe UI" w:eastAsia="Times New Roman" w:hAnsi="Segoe UI" w:cs="Segoe UI"/>
                <w:color w:val="24292E"/>
                <w:sz w:val="24"/>
                <w:szCs w:val="24"/>
              </w:rPr>
              <w:br/>
              <w:t>Daniel Craig</w:t>
            </w:r>
            <w:r w:rsidRPr="002F5BD2">
              <w:rPr>
                <w:rFonts w:ascii="Segoe UI" w:eastAsia="Times New Roman" w:hAnsi="Segoe UI" w:cs="Segoe UI"/>
                <w:color w:val="24292E"/>
                <w:sz w:val="24"/>
                <w:szCs w:val="24"/>
              </w:rPr>
              <w:br/>
              <w:t>John Memmott</w:t>
            </w:r>
          </w:p>
          <w:p w14:paraId="176FBD79" w14:textId="77777777" w:rsidR="002F5BD2" w:rsidRDefault="002F5BD2" w:rsidP="002F5BD2">
            <w:pPr>
              <w:spacing w:after="240"/>
              <w:rPr>
                <w:rFonts w:ascii="Segoe UI" w:eastAsia="Times New Roman" w:hAnsi="Segoe UI" w:cs="Segoe UI"/>
                <w:color w:val="24292E"/>
                <w:sz w:val="24"/>
                <w:szCs w:val="24"/>
              </w:rPr>
            </w:pPr>
          </w:p>
        </w:tc>
      </w:tr>
    </w:tbl>
    <w:p w14:paraId="70D73E22" w14:textId="77777777" w:rsidR="002F5BD2" w:rsidRPr="002F5BD2" w:rsidRDefault="002F5BD2" w:rsidP="002F5BD2">
      <w:pPr>
        <w:spacing w:after="240" w:line="240" w:lineRule="auto"/>
        <w:rPr>
          <w:rFonts w:ascii="Segoe UI" w:eastAsia="Times New Roman" w:hAnsi="Segoe UI" w:cs="Segoe UI"/>
          <w:color w:val="24292E"/>
          <w:sz w:val="24"/>
          <w:szCs w:val="24"/>
        </w:rPr>
      </w:pPr>
    </w:p>
    <w:p w14:paraId="0C778887" w14:textId="77777777"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14:paraId="60BD655A"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3" w:name="_Toc496508506"/>
      <w:r w:rsidRPr="002F5BD2">
        <w:rPr>
          <w:rFonts w:ascii="Segoe UI" w:eastAsia="Times New Roman" w:hAnsi="Segoe UI" w:cs="Segoe UI"/>
          <w:b/>
          <w:bCs/>
          <w:color w:val="24292E"/>
          <w:kern w:val="36"/>
          <w:sz w:val="48"/>
          <w:szCs w:val="48"/>
        </w:rPr>
        <w:lastRenderedPageBreak/>
        <w:t>Revision History</w:t>
      </w:r>
      <w:bookmarkEnd w:id="13"/>
    </w:p>
    <w:tbl>
      <w:tblPr>
        <w:tblW w:w="13320" w:type="dxa"/>
        <w:tblCellMar>
          <w:top w:w="15" w:type="dxa"/>
          <w:left w:w="15" w:type="dxa"/>
          <w:bottom w:w="15" w:type="dxa"/>
          <w:right w:w="15" w:type="dxa"/>
        </w:tblCellMar>
        <w:tblLook w:val="04A0" w:firstRow="1" w:lastRow="0" w:firstColumn="1" w:lastColumn="0" w:noHBand="0" w:noVBand="1"/>
      </w:tblPr>
      <w:tblGrid>
        <w:gridCol w:w="1615"/>
        <w:gridCol w:w="1811"/>
        <w:gridCol w:w="8548"/>
        <w:gridCol w:w="1346"/>
      </w:tblGrid>
      <w:tr w:rsidR="002F5BD2" w:rsidRPr="002F5BD2" w14:paraId="0AAC799D"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6246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0E92A8" w14:textId="77777777"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CDC5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3E0757" w14:textId="77777777"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Version</w:t>
            </w:r>
          </w:p>
        </w:tc>
      </w:tr>
      <w:tr w:rsidR="002F5BD2" w:rsidRPr="002F5BD2" w14:paraId="071ADD9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C229D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CB1017"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35220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67B1C0"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w:t>
            </w:r>
          </w:p>
        </w:tc>
      </w:tr>
      <w:tr w:rsidR="002F5BD2" w:rsidRPr="002F5BD2" w14:paraId="4CC59B8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B4486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4A104D"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10/07/2017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602A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Initial SRS Revision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7F52E"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1.1</w:t>
            </w:r>
          </w:p>
        </w:tc>
      </w:tr>
      <w:tr w:rsidR="002F5BD2" w:rsidRPr="002F5BD2" w14:paraId="1FCC20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BB4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69162D"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10/16/2017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846FD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Pre-Final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C2C353"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1.2</w:t>
            </w:r>
          </w:p>
        </w:tc>
      </w:tr>
      <w:tr w:rsidR="002F5BD2" w:rsidRPr="002F5BD2" w14:paraId="5C18C08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0942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517EF5"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10/17/2017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806F6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Feedback on Sections 1.0 to 3.1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3F43CB"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1.3</w:t>
            </w:r>
          </w:p>
        </w:tc>
      </w:tr>
      <w:tr w:rsidR="002F5BD2" w:rsidRPr="002F5BD2" w14:paraId="7D755E5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9FBA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B5A809"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10/18/2017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FC45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Feedback on Section 3.x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0CA07B"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1.4</w:t>
            </w:r>
          </w:p>
        </w:tc>
      </w:tr>
      <w:tr w:rsidR="002F5BD2" w:rsidRPr="002F5BD2" w14:paraId="5D29363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B0BF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C04B1C"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10/19/2017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0E1A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Feedback on Section 4.x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16F7B3"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1.5</w:t>
            </w:r>
          </w:p>
        </w:tc>
      </w:tr>
      <w:tr w:rsidR="002F5BD2" w:rsidRPr="002F5BD2" w14:paraId="7B04DE8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10B71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4BC2AB"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10/20/2017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7FC8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Feedback on Sections 3.3 to 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EA74B"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1.6</w:t>
            </w:r>
          </w:p>
        </w:tc>
      </w:tr>
      <w:tr w:rsidR="002F5BD2" w:rsidRPr="002F5BD2" w14:paraId="3EA3BC3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DAE6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CA5CBF"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10/21/2017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5502D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Final Version of the Document to be submitted for Grading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5A20A9"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1.7</w:t>
            </w:r>
          </w:p>
        </w:tc>
      </w:tr>
      <w:tr w:rsidR="002F5BD2" w:rsidRPr="002F5BD2" w14:paraId="2DD691A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8C5D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4A17CD"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7FFFB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IFF we absolutely need all of Saturday to Monday morning to complete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8307FF" w14:textId="77777777"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1.8</w:t>
            </w:r>
          </w:p>
        </w:tc>
      </w:tr>
    </w:tbl>
    <w:p w14:paraId="1B9ED9F0" w14:textId="77777777"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14:paraId="381B81FD"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4" w:name="_Toc496508507"/>
      <w:r w:rsidRPr="002F5BD2">
        <w:rPr>
          <w:rFonts w:ascii="Segoe UI" w:eastAsia="Times New Roman" w:hAnsi="Segoe UI" w:cs="Segoe UI"/>
          <w:b/>
          <w:bCs/>
          <w:color w:val="24292E"/>
          <w:kern w:val="36"/>
          <w:sz w:val="48"/>
          <w:szCs w:val="48"/>
        </w:rPr>
        <w:lastRenderedPageBreak/>
        <w:t>Table of Contents</w:t>
      </w:r>
      <w:bookmarkEnd w:id="14"/>
    </w:p>
    <w:sdt>
      <w:sdtPr>
        <w:rPr>
          <w:rFonts w:asciiTheme="minorHAnsi" w:eastAsiaTheme="minorHAnsi" w:hAnsiTheme="minorHAnsi" w:cstheme="minorBidi"/>
          <w:color w:val="auto"/>
          <w:sz w:val="22"/>
          <w:szCs w:val="22"/>
        </w:rPr>
        <w:id w:val="730580749"/>
        <w:docPartObj>
          <w:docPartGallery w:val="Table of Contents"/>
          <w:docPartUnique/>
        </w:docPartObj>
      </w:sdtPr>
      <w:sdtEndPr>
        <w:rPr>
          <w:b/>
          <w:bCs/>
          <w:noProof/>
        </w:rPr>
      </w:sdtEndPr>
      <w:sdtContent>
        <w:p w14:paraId="12568A6C" w14:textId="77777777" w:rsidR="002F5BD2" w:rsidRDefault="002F5BD2">
          <w:pPr>
            <w:pStyle w:val="TOCHeading"/>
          </w:pPr>
          <w:r>
            <w:t>Table of Contents</w:t>
          </w:r>
        </w:p>
        <w:p w14:paraId="1D091DF7" w14:textId="77777777" w:rsidR="00AF1650" w:rsidRDefault="002F5BD2">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96508494" w:history="1">
            <w:r w:rsidR="00AF1650" w:rsidRPr="00193C52">
              <w:rPr>
                <w:rStyle w:val="Hyperlink"/>
                <w:rFonts w:ascii="Segoe UI" w:eastAsia="Times New Roman" w:hAnsi="Segoe UI" w:cs="Segoe UI"/>
                <w:b/>
                <w:bCs/>
                <w:noProof/>
                <w:kern w:val="36"/>
              </w:rPr>
              <w:t>Software Requirements Specification</w:t>
            </w:r>
            <w:r w:rsidR="00AF1650">
              <w:rPr>
                <w:noProof/>
                <w:webHidden/>
              </w:rPr>
              <w:tab/>
            </w:r>
            <w:r w:rsidR="00AF1650">
              <w:rPr>
                <w:noProof/>
                <w:webHidden/>
              </w:rPr>
              <w:fldChar w:fldCharType="begin"/>
            </w:r>
            <w:r w:rsidR="00AF1650">
              <w:rPr>
                <w:noProof/>
                <w:webHidden/>
              </w:rPr>
              <w:instrText xml:space="preserve"> PAGEREF _Toc496508494 \h </w:instrText>
            </w:r>
            <w:r w:rsidR="00AF1650">
              <w:rPr>
                <w:noProof/>
                <w:webHidden/>
              </w:rPr>
            </w:r>
            <w:r w:rsidR="00AF1650">
              <w:rPr>
                <w:noProof/>
                <w:webHidden/>
              </w:rPr>
              <w:fldChar w:fldCharType="separate"/>
            </w:r>
            <w:r w:rsidR="00AF1650">
              <w:rPr>
                <w:noProof/>
                <w:webHidden/>
              </w:rPr>
              <w:t>1</w:t>
            </w:r>
            <w:r w:rsidR="00AF1650">
              <w:rPr>
                <w:noProof/>
                <w:webHidden/>
              </w:rPr>
              <w:fldChar w:fldCharType="end"/>
            </w:r>
          </w:hyperlink>
        </w:p>
        <w:p w14:paraId="01CF4036" w14:textId="77777777" w:rsidR="00AF1650" w:rsidRDefault="009A6ACA">
          <w:pPr>
            <w:pStyle w:val="TOC2"/>
            <w:tabs>
              <w:tab w:val="right" w:leader="dot" w:pos="12950"/>
            </w:tabs>
            <w:rPr>
              <w:rFonts w:eastAsiaTheme="minorEastAsia"/>
              <w:noProof/>
            </w:rPr>
          </w:pPr>
          <w:hyperlink w:anchor="_Toc496508495" w:history="1">
            <w:r w:rsidR="00AF1650" w:rsidRPr="00193C52">
              <w:rPr>
                <w:rStyle w:val="Hyperlink"/>
                <w:rFonts w:ascii="Segoe UI" w:eastAsia="Times New Roman" w:hAnsi="Segoe UI" w:cs="Segoe UI"/>
                <w:b/>
                <w:bCs/>
                <w:noProof/>
              </w:rPr>
              <w:t>Version 1.8</w:t>
            </w:r>
            <w:r w:rsidR="00AF1650">
              <w:rPr>
                <w:noProof/>
                <w:webHidden/>
              </w:rPr>
              <w:tab/>
            </w:r>
            <w:r w:rsidR="00AF1650">
              <w:rPr>
                <w:noProof/>
                <w:webHidden/>
              </w:rPr>
              <w:fldChar w:fldCharType="begin"/>
            </w:r>
            <w:r w:rsidR="00AF1650">
              <w:rPr>
                <w:noProof/>
                <w:webHidden/>
              </w:rPr>
              <w:instrText xml:space="preserve"> PAGEREF _Toc496508495 \h </w:instrText>
            </w:r>
            <w:r w:rsidR="00AF1650">
              <w:rPr>
                <w:noProof/>
                <w:webHidden/>
              </w:rPr>
            </w:r>
            <w:r w:rsidR="00AF1650">
              <w:rPr>
                <w:noProof/>
                <w:webHidden/>
              </w:rPr>
              <w:fldChar w:fldCharType="separate"/>
            </w:r>
            <w:r w:rsidR="00AF1650">
              <w:rPr>
                <w:noProof/>
                <w:webHidden/>
              </w:rPr>
              <w:t>1</w:t>
            </w:r>
            <w:r w:rsidR="00AF1650">
              <w:rPr>
                <w:noProof/>
                <w:webHidden/>
              </w:rPr>
              <w:fldChar w:fldCharType="end"/>
            </w:r>
          </w:hyperlink>
        </w:p>
        <w:p w14:paraId="06DF02EE" w14:textId="77777777" w:rsidR="00AF1650" w:rsidRDefault="009A6ACA">
          <w:pPr>
            <w:pStyle w:val="TOC2"/>
            <w:tabs>
              <w:tab w:val="right" w:leader="dot" w:pos="12950"/>
            </w:tabs>
            <w:rPr>
              <w:rFonts w:eastAsiaTheme="minorEastAsia"/>
              <w:noProof/>
            </w:rPr>
          </w:pPr>
          <w:hyperlink w:anchor="_Toc496508496" w:history="1">
            <w:r w:rsidR="00AF1650" w:rsidRPr="00193C52">
              <w:rPr>
                <w:rStyle w:val="Hyperlink"/>
                <w:rFonts w:ascii="Segoe UI" w:eastAsia="Times New Roman" w:hAnsi="Segoe UI" w:cs="Segoe UI"/>
                <w:b/>
                <w:bCs/>
                <w:noProof/>
              </w:rPr>
              <w:t>October 23th, 2017</w:t>
            </w:r>
            <w:r w:rsidR="00AF1650">
              <w:rPr>
                <w:noProof/>
                <w:webHidden/>
              </w:rPr>
              <w:tab/>
            </w:r>
            <w:r w:rsidR="00AF1650">
              <w:rPr>
                <w:noProof/>
                <w:webHidden/>
              </w:rPr>
              <w:fldChar w:fldCharType="begin"/>
            </w:r>
            <w:r w:rsidR="00AF1650">
              <w:rPr>
                <w:noProof/>
                <w:webHidden/>
              </w:rPr>
              <w:instrText xml:space="preserve"> PAGEREF _Toc496508496 \h </w:instrText>
            </w:r>
            <w:r w:rsidR="00AF1650">
              <w:rPr>
                <w:noProof/>
                <w:webHidden/>
              </w:rPr>
            </w:r>
            <w:r w:rsidR="00AF1650">
              <w:rPr>
                <w:noProof/>
                <w:webHidden/>
              </w:rPr>
              <w:fldChar w:fldCharType="separate"/>
            </w:r>
            <w:r w:rsidR="00AF1650">
              <w:rPr>
                <w:noProof/>
                <w:webHidden/>
              </w:rPr>
              <w:t>1</w:t>
            </w:r>
            <w:r w:rsidR="00AF1650">
              <w:rPr>
                <w:noProof/>
                <w:webHidden/>
              </w:rPr>
              <w:fldChar w:fldCharType="end"/>
            </w:r>
          </w:hyperlink>
        </w:p>
        <w:p w14:paraId="3480177E" w14:textId="77777777" w:rsidR="00AF1650" w:rsidRDefault="009A6ACA">
          <w:pPr>
            <w:pStyle w:val="TOC1"/>
            <w:tabs>
              <w:tab w:val="right" w:leader="dot" w:pos="12950"/>
            </w:tabs>
            <w:rPr>
              <w:rFonts w:eastAsiaTheme="minorEastAsia"/>
              <w:noProof/>
            </w:rPr>
          </w:pPr>
          <w:hyperlink w:anchor="_Toc496508497" w:history="1">
            <w:r w:rsidR="00AF1650" w:rsidRPr="00193C52">
              <w:rPr>
                <w:rStyle w:val="Hyperlink"/>
                <w:rFonts w:ascii="Segoe UI" w:eastAsia="Times New Roman" w:hAnsi="Segoe UI" w:cs="Segoe UI"/>
                <w:b/>
                <w:bCs/>
                <w:noProof/>
                <w:kern w:val="36"/>
              </w:rPr>
              <w:t>Student Calendar Integration Application</w:t>
            </w:r>
            <w:r w:rsidR="00AF1650">
              <w:rPr>
                <w:noProof/>
                <w:webHidden/>
              </w:rPr>
              <w:tab/>
            </w:r>
            <w:r w:rsidR="00AF1650">
              <w:rPr>
                <w:noProof/>
                <w:webHidden/>
              </w:rPr>
              <w:fldChar w:fldCharType="begin"/>
            </w:r>
            <w:r w:rsidR="00AF1650">
              <w:rPr>
                <w:noProof/>
                <w:webHidden/>
              </w:rPr>
              <w:instrText xml:space="preserve"> PAGEREF _Toc496508497 \h </w:instrText>
            </w:r>
            <w:r w:rsidR="00AF1650">
              <w:rPr>
                <w:noProof/>
                <w:webHidden/>
              </w:rPr>
            </w:r>
            <w:r w:rsidR="00AF1650">
              <w:rPr>
                <w:noProof/>
                <w:webHidden/>
              </w:rPr>
              <w:fldChar w:fldCharType="separate"/>
            </w:r>
            <w:r w:rsidR="00AF1650">
              <w:rPr>
                <w:noProof/>
                <w:webHidden/>
              </w:rPr>
              <w:t>1</w:t>
            </w:r>
            <w:r w:rsidR="00AF1650">
              <w:rPr>
                <w:noProof/>
                <w:webHidden/>
              </w:rPr>
              <w:fldChar w:fldCharType="end"/>
            </w:r>
          </w:hyperlink>
        </w:p>
        <w:p w14:paraId="3111FBA1" w14:textId="77777777" w:rsidR="00AF1650" w:rsidRDefault="009A6ACA">
          <w:pPr>
            <w:pStyle w:val="TOC3"/>
            <w:tabs>
              <w:tab w:val="right" w:leader="dot" w:pos="12950"/>
            </w:tabs>
            <w:rPr>
              <w:rFonts w:eastAsiaTheme="minorEastAsia"/>
              <w:noProof/>
            </w:rPr>
          </w:pPr>
          <w:hyperlink w:anchor="_Toc496508498" w:history="1">
            <w:r w:rsidR="00AF1650" w:rsidRPr="00193C52">
              <w:rPr>
                <w:rStyle w:val="Hyperlink"/>
                <w:rFonts w:ascii="Segoe UI" w:eastAsia="Times New Roman" w:hAnsi="Segoe UI" w:cs="Segoe UI"/>
                <w:b/>
                <w:bCs/>
                <w:noProof/>
              </w:rPr>
              <w:t>BYU-Idaho CS364 Software Engineering</w:t>
            </w:r>
            <w:r w:rsidR="00AF1650">
              <w:rPr>
                <w:noProof/>
                <w:webHidden/>
              </w:rPr>
              <w:tab/>
            </w:r>
            <w:r w:rsidR="00AF1650">
              <w:rPr>
                <w:noProof/>
                <w:webHidden/>
              </w:rPr>
              <w:fldChar w:fldCharType="begin"/>
            </w:r>
            <w:r w:rsidR="00AF1650">
              <w:rPr>
                <w:noProof/>
                <w:webHidden/>
              </w:rPr>
              <w:instrText xml:space="preserve"> PAGEREF _Toc496508498 \h </w:instrText>
            </w:r>
            <w:r w:rsidR="00AF1650">
              <w:rPr>
                <w:noProof/>
                <w:webHidden/>
              </w:rPr>
            </w:r>
            <w:r w:rsidR="00AF1650">
              <w:rPr>
                <w:noProof/>
                <w:webHidden/>
              </w:rPr>
              <w:fldChar w:fldCharType="separate"/>
            </w:r>
            <w:r w:rsidR="00AF1650">
              <w:rPr>
                <w:noProof/>
                <w:webHidden/>
              </w:rPr>
              <w:t>1</w:t>
            </w:r>
            <w:r w:rsidR="00AF1650">
              <w:rPr>
                <w:noProof/>
                <w:webHidden/>
              </w:rPr>
              <w:fldChar w:fldCharType="end"/>
            </w:r>
          </w:hyperlink>
        </w:p>
        <w:p w14:paraId="19EF294B" w14:textId="77777777" w:rsidR="00AF1650" w:rsidRDefault="009A6ACA">
          <w:pPr>
            <w:pStyle w:val="TOC1"/>
            <w:tabs>
              <w:tab w:val="right" w:leader="dot" w:pos="12950"/>
            </w:tabs>
            <w:rPr>
              <w:rFonts w:eastAsiaTheme="minorEastAsia"/>
              <w:noProof/>
            </w:rPr>
          </w:pPr>
          <w:hyperlink w:anchor="_Toc496508499" w:history="1">
            <w:r w:rsidR="00AF1650" w:rsidRPr="00193C52">
              <w:rPr>
                <w:rStyle w:val="Hyperlink"/>
                <w:rFonts w:ascii="Segoe UI" w:eastAsia="Times New Roman" w:hAnsi="Segoe UI" w:cs="Segoe UI"/>
                <w:b/>
                <w:bCs/>
                <w:noProof/>
                <w:kern w:val="36"/>
              </w:rPr>
              <w:t>Authors</w:t>
            </w:r>
            <w:r w:rsidR="00AF1650">
              <w:rPr>
                <w:noProof/>
                <w:webHidden/>
              </w:rPr>
              <w:tab/>
            </w:r>
            <w:r w:rsidR="00AF1650">
              <w:rPr>
                <w:noProof/>
                <w:webHidden/>
              </w:rPr>
              <w:fldChar w:fldCharType="begin"/>
            </w:r>
            <w:r w:rsidR="00AF1650">
              <w:rPr>
                <w:noProof/>
                <w:webHidden/>
              </w:rPr>
              <w:instrText xml:space="preserve"> PAGEREF _Toc496508499 \h </w:instrText>
            </w:r>
            <w:r w:rsidR="00AF1650">
              <w:rPr>
                <w:noProof/>
                <w:webHidden/>
              </w:rPr>
            </w:r>
            <w:r w:rsidR="00AF1650">
              <w:rPr>
                <w:noProof/>
                <w:webHidden/>
              </w:rPr>
              <w:fldChar w:fldCharType="separate"/>
            </w:r>
            <w:r w:rsidR="00AF1650">
              <w:rPr>
                <w:noProof/>
                <w:webHidden/>
              </w:rPr>
              <w:t>2</w:t>
            </w:r>
            <w:r w:rsidR="00AF1650">
              <w:rPr>
                <w:noProof/>
                <w:webHidden/>
              </w:rPr>
              <w:fldChar w:fldCharType="end"/>
            </w:r>
          </w:hyperlink>
        </w:p>
        <w:p w14:paraId="070FDD42" w14:textId="77777777" w:rsidR="00AF1650" w:rsidRDefault="009A6ACA">
          <w:pPr>
            <w:pStyle w:val="TOC2"/>
            <w:tabs>
              <w:tab w:val="right" w:leader="dot" w:pos="12950"/>
            </w:tabs>
            <w:rPr>
              <w:rFonts w:eastAsiaTheme="minorEastAsia"/>
              <w:noProof/>
            </w:rPr>
          </w:pPr>
          <w:hyperlink w:anchor="_Toc496508500" w:history="1">
            <w:r w:rsidR="00AF1650" w:rsidRPr="00193C52">
              <w:rPr>
                <w:rStyle w:val="Hyperlink"/>
                <w:rFonts w:ascii="Segoe UI" w:eastAsia="Times New Roman" w:hAnsi="Segoe UI" w:cs="Segoe UI"/>
                <w:b/>
                <w:bCs/>
                <w:noProof/>
              </w:rPr>
              <w:t>Project Manager</w:t>
            </w:r>
            <w:r w:rsidR="00AF1650">
              <w:rPr>
                <w:noProof/>
                <w:webHidden/>
              </w:rPr>
              <w:tab/>
            </w:r>
            <w:r w:rsidR="00AF1650">
              <w:rPr>
                <w:noProof/>
                <w:webHidden/>
              </w:rPr>
              <w:fldChar w:fldCharType="begin"/>
            </w:r>
            <w:r w:rsidR="00AF1650">
              <w:rPr>
                <w:noProof/>
                <w:webHidden/>
              </w:rPr>
              <w:instrText xml:space="preserve"> PAGEREF _Toc496508500 \h </w:instrText>
            </w:r>
            <w:r w:rsidR="00AF1650">
              <w:rPr>
                <w:noProof/>
                <w:webHidden/>
              </w:rPr>
            </w:r>
            <w:r w:rsidR="00AF1650">
              <w:rPr>
                <w:noProof/>
                <w:webHidden/>
              </w:rPr>
              <w:fldChar w:fldCharType="separate"/>
            </w:r>
            <w:r w:rsidR="00AF1650">
              <w:rPr>
                <w:noProof/>
                <w:webHidden/>
              </w:rPr>
              <w:t>2</w:t>
            </w:r>
            <w:r w:rsidR="00AF1650">
              <w:rPr>
                <w:noProof/>
                <w:webHidden/>
              </w:rPr>
              <w:fldChar w:fldCharType="end"/>
            </w:r>
          </w:hyperlink>
        </w:p>
        <w:p w14:paraId="06A7CEE3" w14:textId="77777777" w:rsidR="00AF1650" w:rsidRDefault="009A6ACA">
          <w:pPr>
            <w:pStyle w:val="TOC2"/>
            <w:tabs>
              <w:tab w:val="right" w:leader="dot" w:pos="12950"/>
            </w:tabs>
            <w:rPr>
              <w:rFonts w:eastAsiaTheme="minorEastAsia"/>
              <w:noProof/>
            </w:rPr>
          </w:pPr>
          <w:hyperlink w:anchor="_Toc496508501" w:history="1">
            <w:r w:rsidR="00AF1650" w:rsidRPr="00193C52">
              <w:rPr>
                <w:rStyle w:val="Hyperlink"/>
                <w:rFonts w:ascii="Segoe UI" w:eastAsia="Times New Roman" w:hAnsi="Segoe UI" w:cs="Segoe UI"/>
                <w:b/>
                <w:bCs/>
                <w:noProof/>
              </w:rPr>
              <w:t>Team Leads</w:t>
            </w:r>
            <w:r w:rsidR="00AF1650">
              <w:rPr>
                <w:noProof/>
                <w:webHidden/>
              </w:rPr>
              <w:tab/>
            </w:r>
            <w:r w:rsidR="00AF1650">
              <w:rPr>
                <w:noProof/>
                <w:webHidden/>
              </w:rPr>
              <w:fldChar w:fldCharType="begin"/>
            </w:r>
            <w:r w:rsidR="00AF1650">
              <w:rPr>
                <w:noProof/>
                <w:webHidden/>
              </w:rPr>
              <w:instrText xml:space="preserve"> PAGEREF _Toc496508501 \h </w:instrText>
            </w:r>
            <w:r w:rsidR="00AF1650">
              <w:rPr>
                <w:noProof/>
                <w:webHidden/>
              </w:rPr>
            </w:r>
            <w:r w:rsidR="00AF1650">
              <w:rPr>
                <w:noProof/>
                <w:webHidden/>
              </w:rPr>
              <w:fldChar w:fldCharType="separate"/>
            </w:r>
            <w:r w:rsidR="00AF1650">
              <w:rPr>
                <w:noProof/>
                <w:webHidden/>
              </w:rPr>
              <w:t>2</w:t>
            </w:r>
            <w:r w:rsidR="00AF1650">
              <w:rPr>
                <w:noProof/>
                <w:webHidden/>
              </w:rPr>
              <w:fldChar w:fldCharType="end"/>
            </w:r>
          </w:hyperlink>
        </w:p>
        <w:p w14:paraId="6EB88223" w14:textId="77777777" w:rsidR="00AF1650" w:rsidRDefault="009A6ACA">
          <w:pPr>
            <w:pStyle w:val="TOC2"/>
            <w:tabs>
              <w:tab w:val="right" w:leader="dot" w:pos="12950"/>
            </w:tabs>
            <w:rPr>
              <w:rFonts w:eastAsiaTheme="minorEastAsia"/>
              <w:noProof/>
            </w:rPr>
          </w:pPr>
          <w:hyperlink w:anchor="_Toc496508502" w:history="1">
            <w:r w:rsidR="00AF1650" w:rsidRPr="00193C52">
              <w:rPr>
                <w:rStyle w:val="Hyperlink"/>
                <w:rFonts w:ascii="Segoe UI" w:eastAsia="Times New Roman" w:hAnsi="Segoe UI" w:cs="Segoe UI"/>
                <w:b/>
                <w:bCs/>
                <w:noProof/>
              </w:rPr>
              <w:t>Team 1</w:t>
            </w:r>
            <w:r w:rsidR="00AF1650">
              <w:rPr>
                <w:noProof/>
                <w:webHidden/>
              </w:rPr>
              <w:tab/>
            </w:r>
            <w:r w:rsidR="00AF1650">
              <w:rPr>
                <w:noProof/>
                <w:webHidden/>
              </w:rPr>
              <w:fldChar w:fldCharType="begin"/>
            </w:r>
            <w:r w:rsidR="00AF1650">
              <w:rPr>
                <w:noProof/>
                <w:webHidden/>
              </w:rPr>
              <w:instrText xml:space="preserve"> PAGEREF _Toc496508502 \h </w:instrText>
            </w:r>
            <w:r w:rsidR="00AF1650">
              <w:rPr>
                <w:noProof/>
                <w:webHidden/>
              </w:rPr>
            </w:r>
            <w:r w:rsidR="00AF1650">
              <w:rPr>
                <w:noProof/>
                <w:webHidden/>
              </w:rPr>
              <w:fldChar w:fldCharType="separate"/>
            </w:r>
            <w:r w:rsidR="00AF1650">
              <w:rPr>
                <w:noProof/>
                <w:webHidden/>
              </w:rPr>
              <w:t>2</w:t>
            </w:r>
            <w:r w:rsidR="00AF1650">
              <w:rPr>
                <w:noProof/>
                <w:webHidden/>
              </w:rPr>
              <w:fldChar w:fldCharType="end"/>
            </w:r>
          </w:hyperlink>
        </w:p>
        <w:p w14:paraId="37656C98" w14:textId="77777777" w:rsidR="00AF1650" w:rsidRDefault="009A6ACA">
          <w:pPr>
            <w:pStyle w:val="TOC2"/>
            <w:tabs>
              <w:tab w:val="right" w:leader="dot" w:pos="12950"/>
            </w:tabs>
            <w:rPr>
              <w:rFonts w:eastAsiaTheme="minorEastAsia"/>
              <w:noProof/>
            </w:rPr>
          </w:pPr>
          <w:hyperlink w:anchor="_Toc496508503" w:history="1">
            <w:r w:rsidR="00AF1650" w:rsidRPr="00193C52">
              <w:rPr>
                <w:rStyle w:val="Hyperlink"/>
                <w:rFonts w:ascii="Segoe UI" w:eastAsia="Times New Roman" w:hAnsi="Segoe UI" w:cs="Segoe UI"/>
                <w:b/>
                <w:bCs/>
                <w:noProof/>
              </w:rPr>
              <w:t>Team 2</w:t>
            </w:r>
            <w:r w:rsidR="00AF1650">
              <w:rPr>
                <w:noProof/>
                <w:webHidden/>
              </w:rPr>
              <w:tab/>
            </w:r>
            <w:r w:rsidR="00AF1650">
              <w:rPr>
                <w:noProof/>
                <w:webHidden/>
              </w:rPr>
              <w:fldChar w:fldCharType="begin"/>
            </w:r>
            <w:r w:rsidR="00AF1650">
              <w:rPr>
                <w:noProof/>
                <w:webHidden/>
              </w:rPr>
              <w:instrText xml:space="preserve"> PAGEREF _Toc496508503 \h </w:instrText>
            </w:r>
            <w:r w:rsidR="00AF1650">
              <w:rPr>
                <w:noProof/>
                <w:webHidden/>
              </w:rPr>
            </w:r>
            <w:r w:rsidR="00AF1650">
              <w:rPr>
                <w:noProof/>
                <w:webHidden/>
              </w:rPr>
              <w:fldChar w:fldCharType="separate"/>
            </w:r>
            <w:r w:rsidR="00AF1650">
              <w:rPr>
                <w:noProof/>
                <w:webHidden/>
              </w:rPr>
              <w:t>2</w:t>
            </w:r>
            <w:r w:rsidR="00AF1650">
              <w:rPr>
                <w:noProof/>
                <w:webHidden/>
              </w:rPr>
              <w:fldChar w:fldCharType="end"/>
            </w:r>
          </w:hyperlink>
        </w:p>
        <w:p w14:paraId="4903C66E" w14:textId="77777777" w:rsidR="00AF1650" w:rsidRDefault="009A6ACA">
          <w:pPr>
            <w:pStyle w:val="TOC2"/>
            <w:tabs>
              <w:tab w:val="right" w:leader="dot" w:pos="12950"/>
            </w:tabs>
            <w:rPr>
              <w:rFonts w:eastAsiaTheme="minorEastAsia"/>
              <w:noProof/>
            </w:rPr>
          </w:pPr>
          <w:hyperlink w:anchor="_Toc496508504" w:history="1">
            <w:r w:rsidR="00AF1650" w:rsidRPr="00193C52">
              <w:rPr>
                <w:rStyle w:val="Hyperlink"/>
                <w:rFonts w:ascii="Segoe UI" w:eastAsia="Times New Roman" w:hAnsi="Segoe UI" w:cs="Segoe UI"/>
                <w:b/>
                <w:bCs/>
                <w:noProof/>
              </w:rPr>
              <w:t>Team 3</w:t>
            </w:r>
            <w:r w:rsidR="00AF1650">
              <w:rPr>
                <w:noProof/>
                <w:webHidden/>
              </w:rPr>
              <w:tab/>
            </w:r>
            <w:r w:rsidR="00AF1650">
              <w:rPr>
                <w:noProof/>
                <w:webHidden/>
              </w:rPr>
              <w:fldChar w:fldCharType="begin"/>
            </w:r>
            <w:r w:rsidR="00AF1650">
              <w:rPr>
                <w:noProof/>
                <w:webHidden/>
              </w:rPr>
              <w:instrText xml:space="preserve"> PAGEREF _Toc496508504 \h </w:instrText>
            </w:r>
            <w:r w:rsidR="00AF1650">
              <w:rPr>
                <w:noProof/>
                <w:webHidden/>
              </w:rPr>
            </w:r>
            <w:r w:rsidR="00AF1650">
              <w:rPr>
                <w:noProof/>
                <w:webHidden/>
              </w:rPr>
              <w:fldChar w:fldCharType="separate"/>
            </w:r>
            <w:r w:rsidR="00AF1650">
              <w:rPr>
                <w:noProof/>
                <w:webHidden/>
              </w:rPr>
              <w:t>3</w:t>
            </w:r>
            <w:r w:rsidR="00AF1650">
              <w:rPr>
                <w:noProof/>
                <w:webHidden/>
              </w:rPr>
              <w:fldChar w:fldCharType="end"/>
            </w:r>
          </w:hyperlink>
        </w:p>
        <w:p w14:paraId="30E0412E" w14:textId="77777777" w:rsidR="00AF1650" w:rsidRDefault="009A6ACA">
          <w:pPr>
            <w:pStyle w:val="TOC2"/>
            <w:tabs>
              <w:tab w:val="right" w:leader="dot" w:pos="12950"/>
            </w:tabs>
            <w:rPr>
              <w:rFonts w:eastAsiaTheme="minorEastAsia"/>
              <w:noProof/>
            </w:rPr>
          </w:pPr>
          <w:hyperlink w:anchor="_Toc496508505" w:history="1">
            <w:r w:rsidR="00AF1650" w:rsidRPr="00193C52">
              <w:rPr>
                <w:rStyle w:val="Hyperlink"/>
                <w:rFonts w:ascii="Segoe UI" w:eastAsia="Times New Roman" w:hAnsi="Segoe UI" w:cs="Segoe UI"/>
                <w:b/>
                <w:bCs/>
                <w:noProof/>
              </w:rPr>
              <w:t>Team 4</w:t>
            </w:r>
            <w:r w:rsidR="00AF1650">
              <w:rPr>
                <w:noProof/>
                <w:webHidden/>
              </w:rPr>
              <w:tab/>
            </w:r>
            <w:r w:rsidR="00AF1650">
              <w:rPr>
                <w:noProof/>
                <w:webHidden/>
              </w:rPr>
              <w:fldChar w:fldCharType="begin"/>
            </w:r>
            <w:r w:rsidR="00AF1650">
              <w:rPr>
                <w:noProof/>
                <w:webHidden/>
              </w:rPr>
              <w:instrText xml:space="preserve"> PAGEREF _Toc496508505 \h </w:instrText>
            </w:r>
            <w:r w:rsidR="00AF1650">
              <w:rPr>
                <w:noProof/>
                <w:webHidden/>
              </w:rPr>
            </w:r>
            <w:r w:rsidR="00AF1650">
              <w:rPr>
                <w:noProof/>
                <w:webHidden/>
              </w:rPr>
              <w:fldChar w:fldCharType="separate"/>
            </w:r>
            <w:r w:rsidR="00AF1650">
              <w:rPr>
                <w:noProof/>
                <w:webHidden/>
              </w:rPr>
              <w:t>3</w:t>
            </w:r>
            <w:r w:rsidR="00AF1650">
              <w:rPr>
                <w:noProof/>
                <w:webHidden/>
              </w:rPr>
              <w:fldChar w:fldCharType="end"/>
            </w:r>
          </w:hyperlink>
        </w:p>
        <w:p w14:paraId="263145AC" w14:textId="77777777" w:rsidR="00AF1650" w:rsidRDefault="009A6ACA">
          <w:pPr>
            <w:pStyle w:val="TOC1"/>
            <w:tabs>
              <w:tab w:val="right" w:leader="dot" w:pos="12950"/>
            </w:tabs>
            <w:rPr>
              <w:rFonts w:eastAsiaTheme="minorEastAsia"/>
              <w:noProof/>
            </w:rPr>
          </w:pPr>
          <w:hyperlink w:anchor="_Toc496508506" w:history="1">
            <w:r w:rsidR="00AF1650" w:rsidRPr="00193C52">
              <w:rPr>
                <w:rStyle w:val="Hyperlink"/>
                <w:rFonts w:ascii="Segoe UI" w:eastAsia="Times New Roman" w:hAnsi="Segoe UI" w:cs="Segoe UI"/>
                <w:b/>
                <w:bCs/>
                <w:noProof/>
                <w:kern w:val="36"/>
              </w:rPr>
              <w:t>Revision History</w:t>
            </w:r>
            <w:r w:rsidR="00AF1650">
              <w:rPr>
                <w:noProof/>
                <w:webHidden/>
              </w:rPr>
              <w:tab/>
            </w:r>
            <w:r w:rsidR="00AF1650">
              <w:rPr>
                <w:noProof/>
                <w:webHidden/>
              </w:rPr>
              <w:fldChar w:fldCharType="begin"/>
            </w:r>
            <w:r w:rsidR="00AF1650">
              <w:rPr>
                <w:noProof/>
                <w:webHidden/>
              </w:rPr>
              <w:instrText xml:space="preserve"> PAGEREF _Toc496508506 \h </w:instrText>
            </w:r>
            <w:r w:rsidR="00AF1650">
              <w:rPr>
                <w:noProof/>
                <w:webHidden/>
              </w:rPr>
            </w:r>
            <w:r w:rsidR="00AF1650">
              <w:rPr>
                <w:noProof/>
                <w:webHidden/>
              </w:rPr>
              <w:fldChar w:fldCharType="separate"/>
            </w:r>
            <w:r w:rsidR="00AF1650">
              <w:rPr>
                <w:noProof/>
                <w:webHidden/>
              </w:rPr>
              <w:t>4</w:t>
            </w:r>
            <w:r w:rsidR="00AF1650">
              <w:rPr>
                <w:noProof/>
                <w:webHidden/>
              </w:rPr>
              <w:fldChar w:fldCharType="end"/>
            </w:r>
          </w:hyperlink>
        </w:p>
        <w:p w14:paraId="4B4AA7A8" w14:textId="77777777" w:rsidR="00AF1650" w:rsidRDefault="009A6ACA">
          <w:pPr>
            <w:pStyle w:val="TOC1"/>
            <w:tabs>
              <w:tab w:val="right" w:leader="dot" w:pos="12950"/>
            </w:tabs>
            <w:rPr>
              <w:rFonts w:eastAsiaTheme="minorEastAsia"/>
              <w:noProof/>
            </w:rPr>
          </w:pPr>
          <w:hyperlink w:anchor="_Toc496508507" w:history="1">
            <w:r w:rsidR="00AF1650" w:rsidRPr="00193C52">
              <w:rPr>
                <w:rStyle w:val="Hyperlink"/>
                <w:rFonts w:ascii="Segoe UI" w:eastAsia="Times New Roman" w:hAnsi="Segoe UI" w:cs="Segoe UI"/>
                <w:b/>
                <w:bCs/>
                <w:noProof/>
                <w:kern w:val="36"/>
              </w:rPr>
              <w:t>Table of Contents</w:t>
            </w:r>
            <w:r w:rsidR="00AF1650">
              <w:rPr>
                <w:noProof/>
                <w:webHidden/>
              </w:rPr>
              <w:tab/>
            </w:r>
            <w:r w:rsidR="00AF1650">
              <w:rPr>
                <w:noProof/>
                <w:webHidden/>
              </w:rPr>
              <w:fldChar w:fldCharType="begin"/>
            </w:r>
            <w:r w:rsidR="00AF1650">
              <w:rPr>
                <w:noProof/>
                <w:webHidden/>
              </w:rPr>
              <w:instrText xml:space="preserve"> PAGEREF _Toc496508507 \h </w:instrText>
            </w:r>
            <w:r w:rsidR="00AF1650">
              <w:rPr>
                <w:noProof/>
                <w:webHidden/>
              </w:rPr>
            </w:r>
            <w:r w:rsidR="00AF1650">
              <w:rPr>
                <w:noProof/>
                <w:webHidden/>
              </w:rPr>
              <w:fldChar w:fldCharType="separate"/>
            </w:r>
            <w:r w:rsidR="00AF1650">
              <w:rPr>
                <w:noProof/>
                <w:webHidden/>
              </w:rPr>
              <w:t>5</w:t>
            </w:r>
            <w:r w:rsidR="00AF1650">
              <w:rPr>
                <w:noProof/>
                <w:webHidden/>
              </w:rPr>
              <w:fldChar w:fldCharType="end"/>
            </w:r>
          </w:hyperlink>
        </w:p>
        <w:p w14:paraId="0A0EBF83" w14:textId="77777777" w:rsidR="00AF1650" w:rsidRDefault="009A6ACA">
          <w:pPr>
            <w:pStyle w:val="TOC1"/>
            <w:tabs>
              <w:tab w:val="right" w:leader="dot" w:pos="12950"/>
            </w:tabs>
            <w:rPr>
              <w:rFonts w:eastAsiaTheme="minorEastAsia"/>
              <w:noProof/>
            </w:rPr>
          </w:pPr>
          <w:hyperlink w:anchor="_Toc496508508" w:history="1">
            <w:r w:rsidR="00AF1650" w:rsidRPr="00193C52">
              <w:rPr>
                <w:rStyle w:val="Hyperlink"/>
                <w:rFonts w:ascii="Segoe UI" w:eastAsia="Times New Roman" w:hAnsi="Segoe UI" w:cs="Segoe UI"/>
                <w:b/>
                <w:bCs/>
                <w:noProof/>
                <w:kern w:val="36"/>
              </w:rPr>
              <w:t>List of Figures</w:t>
            </w:r>
            <w:r w:rsidR="00AF1650">
              <w:rPr>
                <w:noProof/>
                <w:webHidden/>
              </w:rPr>
              <w:tab/>
            </w:r>
            <w:r w:rsidR="00AF1650">
              <w:rPr>
                <w:noProof/>
                <w:webHidden/>
              </w:rPr>
              <w:fldChar w:fldCharType="begin"/>
            </w:r>
            <w:r w:rsidR="00AF1650">
              <w:rPr>
                <w:noProof/>
                <w:webHidden/>
              </w:rPr>
              <w:instrText xml:space="preserve"> PAGEREF _Toc496508508 \h </w:instrText>
            </w:r>
            <w:r w:rsidR="00AF1650">
              <w:rPr>
                <w:noProof/>
                <w:webHidden/>
              </w:rPr>
            </w:r>
            <w:r w:rsidR="00AF1650">
              <w:rPr>
                <w:noProof/>
                <w:webHidden/>
              </w:rPr>
              <w:fldChar w:fldCharType="separate"/>
            </w:r>
            <w:r w:rsidR="00AF1650">
              <w:rPr>
                <w:noProof/>
                <w:webHidden/>
              </w:rPr>
              <w:t>15</w:t>
            </w:r>
            <w:r w:rsidR="00AF1650">
              <w:rPr>
                <w:noProof/>
                <w:webHidden/>
              </w:rPr>
              <w:fldChar w:fldCharType="end"/>
            </w:r>
          </w:hyperlink>
        </w:p>
        <w:p w14:paraId="72D5B225" w14:textId="77777777" w:rsidR="00AF1650" w:rsidRDefault="009A6ACA">
          <w:pPr>
            <w:pStyle w:val="TOC1"/>
            <w:tabs>
              <w:tab w:val="right" w:leader="dot" w:pos="12950"/>
            </w:tabs>
            <w:rPr>
              <w:rFonts w:eastAsiaTheme="minorEastAsia"/>
              <w:noProof/>
            </w:rPr>
          </w:pPr>
          <w:hyperlink w:anchor="_Toc496508509" w:history="1">
            <w:r w:rsidR="00AF1650" w:rsidRPr="00193C52">
              <w:rPr>
                <w:rStyle w:val="Hyperlink"/>
                <w:rFonts w:ascii="Segoe UI" w:eastAsia="Times New Roman" w:hAnsi="Segoe UI" w:cs="Segoe UI"/>
                <w:b/>
                <w:bCs/>
                <w:noProof/>
                <w:kern w:val="36"/>
              </w:rPr>
              <w:t>1.0 Introduction</w:t>
            </w:r>
            <w:r w:rsidR="00AF1650">
              <w:rPr>
                <w:noProof/>
                <w:webHidden/>
              </w:rPr>
              <w:tab/>
            </w:r>
            <w:r w:rsidR="00AF1650">
              <w:rPr>
                <w:noProof/>
                <w:webHidden/>
              </w:rPr>
              <w:fldChar w:fldCharType="begin"/>
            </w:r>
            <w:r w:rsidR="00AF1650">
              <w:rPr>
                <w:noProof/>
                <w:webHidden/>
              </w:rPr>
              <w:instrText xml:space="preserve"> PAGEREF _Toc496508509 \h </w:instrText>
            </w:r>
            <w:r w:rsidR="00AF1650">
              <w:rPr>
                <w:noProof/>
                <w:webHidden/>
              </w:rPr>
            </w:r>
            <w:r w:rsidR="00AF1650">
              <w:rPr>
                <w:noProof/>
                <w:webHidden/>
              </w:rPr>
              <w:fldChar w:fldCharType="separate"/>
            </w:r>
            <w:r w:rsidR="00AF1650">
              <w:rPr>
                <w:noProof/>
                <w:webHidden/>
              </w:rPr>
              <w:t>17</w:t>
            </w:r>
            <w:r w:rsidR="00AF1650">
              <w:rPr>
                <w:noProof/>
                <w:webHidden/>
              </w:rPr>
              <w:fldChar w:fldCharType="end"/>
            </w:r>
          </w:hyperlink>
        </w:p>
        <w:p w14:paraId="0B202011" w14:textId="77777777" w:rsidR="00AF1650" w:rsidRDefault="009A6ACA">
          <w:pPr>
            <w:pStyle w:val="TOC2"/>
            <w:tabs>
              <w:tab w:val="right" w:leader="dot" w:pos="12950"/>
            </w:tabs>
            <w:rPr>
              <w:rFonts w:eastAsiaTheme="minorEastAsia"/>
              <w:noProof/>
            </w:rPr>
          </w:pPr>
          <w:hyperlink w:anchor="_Toc496508510" w:history="1">
            <w:r w:rsidR="00AF1650" w:rsidRPr="00193C52">
              <w:rPr>
                <w:rStyle w:val="Hyperlink"/>
                <w:rFonts w:ascii="Segoe UI" w:eastAsia="Times New Roman" w:hAnsi="Segoe UI" w:cs="Segoe UI"/>
                <w:b/>
                <w:bCs/>
                <w:noProof/>
              </w:rPr>
              <w:t>1.1 Purpose</w:t>
            </w:r>
            <w:r w:rsidR="00AF1650">
              <w:rPr>
                <w:noProof/>
                <w:webHidden/>
              </w:rPr>
              <w:tab/>
            </w:r>
            <w:r w:rsidR="00AF1650">
              <w:rPr>
                <w:noProof/>
                <w:webHidden/>
              </w:rPr>
              <w:fldChar w:fldCharType="begin"/>
            </w:r>
            <w:r w:rsidR="00AF1650">
              <w:rPr>
                <w:noProof/>
                <w:webHidden/>
              </w:rPr>
              <w:instrText xml:space="preserve"> PAGEREF _Toc496508510 \h </w:instrText>
            </w:r>
            <w:r w:rsidR="00AF1650">
              <w:rPr>
                <w:noProof/>
                <w:webHidden/>
              </w:rPr>
            </w:r>
            <w:r w:rsidR="00AF1650">
              <w:rPr>
                <w:noProof/>
                <w:webHidden/>
              </w:rPr>
              <w:fldChar w:fldCharType="separate"/>
            </w:r>
            <w:r w:rsidR="00AF1650">
              <w:rPr>
                <w:noProof/>
                <w:webHidden/>
              </w:rPr>
              <w:t>17</w:t>
            </w:r>
            <w:r w:rsidR="00AF1650">
              <w:rPr>
                <w:noProof/>
                <w:webHidden/>
              </w:rPr>
              <w:fldChar w:fldCharType="end"/>
            </w:r>
          </w:hyperlink>
        </w:p>
        <w:p w14:paraId="6A7AF1EF" w14:textId="77777777" w:rsidR="00AF1650" w:rsidRDefault="009A6ACA">
          <w:pPr>
            <w:pStyle w:val="TOC2"/>
            <w:tabs>
              <w:tab w:val="right" w:leader="dot" w:pos="12950"/>
            </w:tabs>
            <w:rPr>
              <w:rFonts w:eastAsiaTheme="minorEastAsia"/>
              <w:noProof/>
            </w:rPr>
          </w:pPr>
          <w:hyperlink w:anchor="_Toc496508511" w:history="1">
            <w:r w:rsidR="00AF1650" w:rsidRPr="00193C52">
              <w:rPr>
                <w:rStyle w:val="Hyperlink"/>
                <w:rFonts w:ascii="Segoe UI" w:eastAsia="Times New Roman" w:hAnsi="Segoe UI" w:cs="Segoe UI"/>
                <w:b/>
                <w:bCs/>
                <w:noProof/>
              </w:rPr>
              <w:t>1.2 Scope of Project</w:t>
            </w:r>
            <w:r w:rsidR="00AF1650">
              <w:rPr>
                <w:noProof/>
                <w:webHidden/>
              </w:rPr>
              <w:tab/>
            </w:r>
            <w:r w:rsidR="00AF1650">
              <w:rPr>
                <w:noProof/>
                <w:webHidden/>
              </w:rPr>
              <w:fldChar w:fldCharType="begin"/>
            </w:r>
            <w:r w:rsidR="00AF1650">
              <w:rPr>
                <w:noProof/>
                <w:webHidden/>
              </w:rPr>
              <w:instrText xml:space="preserve"> PAGEREF _Toc496508511 \h </w:instrText>
            </w:r>
            <w:r w:rsidR="00AF1650">
              <w:rPr>
                <w:noProof/>
                <w:webHidden/>
              </w:rPr>
            </w:r>
            <w:r w:rsidR="00AF1650">
              <w:rPr>
                <w:noProof/>
                <w:webHidden/>
              </w:rPr>
              <w:fldChar w:fldCharType="separate"/>
            </w:r>
            <w:r w:rsidR="00AF1650">
              <w:rPr>
                <w:noProof/>
                <w:webHidden/>
              </w:rPr>
              <w:t>17</w:t>
            </w:r>
            <w:r w:rsidR="00AF1650">
              <w:rPr>
                <w:noProof/>
                <w:webHidden/>
              </w:rPr>
              <w:fldChar w:fldCharType="end"/>
            </w:r>
          </w:hyperlink>
        </w:p>
        <w:p w14:paraId="09A03BCA" w14:textId="77777777" w:rsidR="00AF1650" w:rsidRDefault="009A6ACA">
          <w:pPr>
            <w:pStyle w:val="TOC2"/>
            <w:tabs>
              <w:tab w:val="right" w:leader="dot" w:pos="12950"/>
            </w:tabs>
            <w:rPr>
              <w:rFonts w:eastAsiaTheme="minorEastAsia"/>
              <w:noProof/>
            </w:rPr>
          </w:pPr>
          <w:hyperlink w:anchor="_Toc496508512" w:history="1">
            <w:r w:rsidR="00AF1650" w:rsidRPr="00193C52">
              <w:rPr>
                <w:rStyle w:val="Hyperlink"/>
                <w:rFonts w:ascii="Segoe UI" w:eastAsia="Times New Roman" w:hAnsi="Segoe UI" w:cs="Segoe UI"/>
                <w:b/>
                <w:bCs/>
                <w:noProof/>
              </w:rPr>
              <w:t>1.3 Intended Audience</w:t>
            </w:r>
            <w:r w:rsidR="00AF1650">
              <w:rPr>
                <w:noProof/>
                <w:webHidden/>
              </w:rPr>
              <w:tab/>
            </w:r>
            <w:r w:rsidR="00AF1650">
              <w:rPr>
                <w:noProof/>
                <w:webHidden/>
              </w:rPr>
              <w:fldChar w:fldCharType="begin"/>
            </w:r>
            <w:r w:rsidR="00AF1650">
              <w:rPr>
                <w:noProof/>
                <w:webHidden/>
              </w:rPr>
              <w:instrText xml:space="preserve"> PAGEREF _Toc496508512 \h </w:instrText>
            </w:r>
            <w:r w:rsidR="00AF1650">
              <w:rPr>
                <w:noProof/>
                <w:webHidden/>
              </w:rPr>
            </w:r>
            <w:r w:rsidR="00AF1650">
              <w:rPr>
                <w:noProof/>
                <w:webHidden/>
              </w:rPr>
              <w:fldChar w:fldCharType="separate"/>
            </w:r>
            <w:r w:rsidR="00AF1650">
              <w:rPr>
                <w:noProof/>
                <w:webHidden/>
              </w:rPr>
              <w:t>17</w:t>
            </w:r>
            <w:r w:rsidR="00AF1650">
              <w:rPr>
                <w:noProof/>
                <w:webHidden/>
              </w:rPr>
              <w:fldChar w:fldCharType="end"/>
            </w:r>
          </w:hyperlink>
        </w:p>
        <w:p w14:paraId="63225F51" w14:textId="77777777" w:rsidR="00AF1650" w:rsidRDefault="009A6ACA">
          <w:pPr>
            <w:pStyle w:val="TOC2"/>
            <w:tabs>
              <w:tab w:val="right" w:leader="dot" w:pos="12950"/>
            </w:tabs>
            <w:rPr>
              <w:rFonts w:eastAsiaTheme="minorEastAsia"/>
              <w:noProof/>
            </w:rPr>
          </w:pPr>
          <w:hyperlink w:anchor="_Toc496508513" w:history="1">
            <w:r w:rsidR="00AF1650" w:rsidRPr="00193C52">
              <w:rPr>
                <w:rStyle w:val="Hyperlink"/>
                <w:rFonts w:ascii="Segoe UI" w:eastAsia="Times New Roman" w:hAnsi="Segoe UI" w:cs="Segoe UI"/>
                <w:b/>
                <w:bCs/>
                <w:noProof/>
              </w:rPr>
              <w:t>1.4 Glossary</w:t>
            </w:r>
            <w:r w:rsidR="00AF1650">
              <w:rPr>
                <w:noProof/>
                <w:webHidden/>
              </w:rPr>
              <w:tab/>
            </w:r>
            <w:r w:rsidR="00AF1650">
              <w:rPr>
                <w:noProof/>
                <w:webHidden/>
              </w:rPr>
              <w:fldChar w:fldCharType="begin"/>
            </w:r>
            <w:r w:rsidR="00AF1650">
              <w:rPr>
                <w:noProof/>
                <w:webHidden/>
              </w:rPr>
              <w:instrText xml:space="preserve"> PAGEREF _Toc496508513 \h </w:instrText>
            </w:r>
            <w:r w:rsidR="00AF1650">
              <w:rPr>
                <w:noProof/>
                <w:webHidden/>
              </w:rPr>
            </w:r>
            <w:r w:rsidR="00AF1650">
              <w:rPr>
                <w:noProof/>
                <w:webHidden/>
              </w:rPr>
              <w:fldChar w:fldCharType="separate"/>
            </w:r>
            <w:r w:rsidR="00AF1650">
              <w:rPr>
                <w:noProof/>
                <w:webHidden/>
              </w:rPr>
              <w:t>18</w:t>
            </w:r>
            <w:r w:rsidR="00AF1650">
              <w:rPr>
                <w:noProof/>
                <w:webHidden/>
              </w:rPr>
              <w:fldChar w:fldCharType="end"/>
            </w:r>
          </w:hyperlink>
        </w:p>
        <w:p w14:paraId="38AF8356" w14:textId="77777777" w:rsidR="00AF1650" w:rsidRDefault="009A6ACA">
          <w:pPr>
            <w:pStyle w:val="TOC2"/>
            <w:tabs>
              <w:tab w:val="right" w:leader="dot" w:pos="12950"/>
            </w:tabs>
            <w:rPr>
              <w:rFonts w:eastAsiaTheme="minorEastAsia"/>
              <w:noProof/>
            </w:rPr>
          </w:pPr>
          <w:hyperlink w:anchor="_Toc496508514" w:history="1">
            <w:r w:rsidR="00AF1650" w:rsidRPr="00193C52">
              <w:rPr>
                <w:rStyle w:val="Hyperlink"/>
                <w:rFonts w:ascii="Segoe UI" w:eastAsia="Times New Roman" w:hAnsi="Segoe UI" w:cs="Segoe UI"/>
                <w:b/>
                <w:bCs/>
                <w:noProof/>
              </w:rPr>
              <w:t>1.5 Acronyms</w:t>
            </w:r>
            <w:r w:rsidR="00AF1650">
              <w:rPr>
                <w:noProof/>
                <w:webHidden/>
              </w:rPr>
              <w:tab/>
            </w:r>
            <w:r w:rsidR="00AF1650">
              <w:rPr>
                <w:noProof/>
                <w:webHidden/>
              </w:rPr>
              <w:fldChar w:fldCharType="begin"/>
            </w:r>
            <w:r w:rsidR="00AF1650">
              <w:rPr>
                <w:noProof/>
                <w:webHidden/>
              </w:rPr>
              <w:instrText xml:space="preserve"> PAGEREF _Toc496508514 \h </w:instrText>
            </w:r>
            <w:r w:rsidR="00AF1650">
              <w:rPr>
                <w:noProof/>
                <w:webHidden/>
              </w:rPr>
            </w:r>
            <w:r w:rsidR="00AF1650">
              <w:rPr>
                <w:noProof/>
                <w:webHidden/>
              </w:rPr>
              <w:fldChar w:fldCharType="separate"/>
            </w:r>
            <w:r w:rsidR="00AF1650">
              <w:rPr>
                <w:noProof/>
                <w:webHidden/>
              </w:rPr>
              <w:t>23</w:t>
            </w:r>
            <w:r w:rsidR="00AF1650">
              <w:rPr>
                <w:noProof/>
                <w:webHidden/>
              </w:rPr>
              <w:fldChar w:fldCharType="end"/>
            </w:r>
          </w:hyperlink>
        </w:p>
        <w:p w14:paraId="404E5D13" w14:textId="77777777" w:rsidR="00AF1650" w:rsidRDefault="009A6ACA">
          <w:pPr>
            <w:pStyle w:val="TOC2"/>
            <w:tabs>
              <w:tab w:val="right" w:leader="dot" w:pos="12950"/>
            </w:tabs>
            <w:rPr>
              <w:rFonts w:eastAsiaTheme="minorEastAsia"/>
              <w:noProof/>
            </w:rPr>
          </w:pPr>
          <w:hyperlink w:anchor="_Toc496508515" w:history="1">
            <w:r w:rsidR="00AF1650" w:rsidRPr="00193C52">
              <w:rPr>
                <w:rStyle w:val="Hyperlink"/>
                <w:rFonts w:ascii="Segoe UI" w:eastAsia="Times New Roman" w:hAnsi="Segoe UI" w:cs="Segoe UI"/>
                <w:b/>
                <w:bCs/>
                <w:noProof/>
              </w:rPr>
              <w:t>1.6 References</w:t>
            </w:r>
            <w:r w:rsidR="00AF1650">
              <w:rPr>
                <w:noProof/>
                <w:webHidden/>
              </w:rPr>
              <w:tab/>
            </w:r>
            <w:r w:rsidR="00AF1650">
              <w:rPr>
                <w:noProof/>
                <w:webHidden/>
              </w:rPr>
              <w:fldChar w:fldCharType="begin"/>
            </w:r>
            <w:r w:rsidR="00AF1650">
              <w:rPr>
                <w:noProof/>
                <w:webHidden/>
              </w:rPr>
              <w:instrText xml:space="preserve"> PAGEREF _Toc496508515 \h </w:instrText>
            </w:r>
            <w:r w:rsidR="00AF1650">
              <w:rPr>
                <w:noProof/>
                <w:webHidden/>
              </w:rPr>
            </w:r>
            <w:r w:rsidR="00AF1650">
              <w:rPr>
                <w:noProof/>
                <w:webHidden/>
              </w:rPr>
              <w:fldChar w:fldCharType="separate"/>
            </w:r>
            <w:r w:rsidR="00AF1650">
              <w:rPr>
                <w:noProof/>
                <w:webHidden/>
              </w:rPr>
              <w:t>24</w:t>
            </w:r>
            <w:r w:rsidR="00AF1650">
              <w:rPr>
                <w:noProof/>
                <w:webHidden/>
              </w:rPr>
              <w:fldChar w:fldCharType="end"/>
            </w:r>
          </w:hyperlink>
        </w:p>
        <w:p w14:paraId="19556BC9" w14:textId="77777777" w:rsidR="00AF1650" w:rsidRDefault="009A6ACA">
          <w:pPr>
            <w:pStyle w:val="TOC3"/>
            <w:tabs>
              <w:tab w:val="right" w:leader="dot" w:pos="12950"/>
            </w:tabs>
            <w:rPr>
              <w:rFonts w:eastAsiaTheme="minorEastAsia"/>
              <w:noProof/>
            </w:rPr>
          </w:pPr>
          <w:hyperlink w:anchor="_Toc496508516" w:history="1">
            <w:r w:rsidR="00AF1650" w:rsidRPr="00193C52">
              <w:rPr>
                <w:rStyle w:val="Hyperlink"/>
                <w:rFonts w:ascii="Segoe UI" w:eastAsia="Times New Roman" w:hAnsi="Segoe UI" w:cs="Segoe UI"/>
                <w:b/>
                <w:bCs/>
                <w:noProof/>
              </w:rPr>
              <w:t>1.6.1 Requirements Elicitation Reference</w:t>
            </w:r>
            <w:r w:rsidR="00AF1650">
              <w:rPr>
                <w:noProof/>
                <w:webHidden/>
              </w:rPr>
              <w:tab/>
            </w:r>
            <w:r w:rsidR="00AF1650">
              <w:rPr>
                <w:noProof/>
                <w:webHidden/>
              </w:rPr>
              <w:fldChar w:fldCharType="begin"/>
            </w:r>
            <w:r w:rsidR="00AF1650">
              <w:rPr>
                <w:noProof/>
                <w:webHidden/>
              </w:rPr>
              <w:instrText xml:space="preserve"> PAGEREF _Toc496508516 \h </w:instrText>
            </w:r>
            <w:r w:rsidR="00AF1650">
              <w:rPr>
                <w:noProof/>
                <w:webHidden/>
              </w:rPr>
            </w:r>
            <w:r w:rsidR="00AF1650">
              <w:rPr>
                <w:noProof/>
                <w:webHidden/>
              </w:rPr>
              <w:fldChar w:fldCharType="separate"/>
            </w:r>
            <w:r w:rsidR="00AF1650">
              <w:rPr>
                <w:noProof/>
                <w:webHidden/>
              </w:rPr>
              <w:t>24</w:t>
            </w:r>
            <w:r w:rsidR="00AF1650">
              <w:rPr>
                <w:noProof/>
                <w:webHidden/>
              </w:rPr>
              <w:fldChar w:fldCharType="end"/>
            </w:r>
          </w:hyperlink>
        </w:p>
        <w:p w14:paraId="7D14B53D" w14:textId="77777777" w:rsidR="00AF1650" w:rsidRDefault="009A6ACA">
          <w:pPr>
            <w:pStyle w:val="TOC3"/>
            <w:tabs>
              <w:tab w:val="right" w:leader="dot" w:pos="12950"/>
            </w:tabs>
            <w:rPr>
              <w:rFonts w:eastAsiaTheme="minorEastAsia"/>
              <w:noProof/>
            </w:rPr>
          </w:pPr>
          <w:hyperlink w:anchor="_Toc496508517" w:history="1">
            <w:r w:rsidR="00AF1650" w:rsidRPr="00193C52">
              <w:rPr>
                <w:rStyle w:val="Hyperlink"/>
                <w:rFonts w:ascii="Segoe UI" w:eastAsia="Times New Roman" w:hAnsi="Segoe UI" w:cs="Segoe UI"/>
                <w:b/>
                <w:bCs/>
                <w:noProof/>
              </w:rPr>
              <w:t>1.6.2 ADA Compliance Reference</w:t>
            </w:r>
            <w:r w:rsidR="00AF1650">
              <w:rPr>
                <w:noProof/>
                <w:webHidden/>
              </w:rPr>
              <w:tab/>
            </w:r>
            <w:r w:rsidR="00AF1650">
              <w:rPr>
                <w:noProof/>
                <w:webHidden/>
              </w:rPr>
              <w:fldChar w:fldCharType="begin"/>
            </w:r>
            <w:r w:rsidR="00AF1650">
              <w:rPr>
                <w:noProof/>
                <w:webHidden/>
              </w:rPr>
              <w:instrText xml:space="preserve"> PAGEREF _Toc496508517 \h </w:instrText>
            </w:r>
            <w:r w:rsidR="00AF1650">
              <w:rPr>
                <w:noProof/>
                <w:webHidden/>
              </w:rPr>
            </w:r>
            <w:r w:rsidR="00AF1650">
              <w:rPr>
                <w:noProof/>
                <w:webHidden/>
              </w:rPr>
              <w:fldChar w:fldCharType="separate"/>
            </w:r>
            <w:r w:rsidR="00AF1650">
              <w:rPr>
                <w:noProof/>
                <w:webHidden/>
              </w:rPr>
              <w:t>24</w:t>
            </w:r>
            <w:r w:rsidR="00AF1650">
              <w:rPr>
                <w:noProof/>
                <w:webHidden/>
              </w:rPr>
              <w:fldChar w:fldCharType="end"/>
            </w:r>
          </w:hyperlink>
        </w:p>
        <w:p w14:paraId="1E79E058" w14:textId="77777777" w:rsidR="00AF1650" w:rsidRDefault="009A6ACA">
          <w:pPr>
            <w:pStyle w:val="TOC3"/>
            <w:tabs>
              <w:tab w:val="right" w:leader="dot" w:pos="12950"/>
            </w:tabs>
            <w:rPr>
              <w:rFonts w:eastAsiaTheme="minorEastAsia"/>
              <w:noProof/>
            </w:rPr>
          </w:pPr>
          <w:hyperlink w:anchor="_Toc496508518" w:history="1">
            <w:r w:rsidR="00AF1650" w:rsidRPr="00193C52">
              <w:rPr>
                <w:rStyle w:val="Hyperlink"/>
                <w:rFonts w:ascii="Segoe UI" w:eastAsia="Times New Roman" w:hAnsi="Segoe UI" w:cs="Segoe UI"/>
                <w:b/>
                <w:bCs/>
                <w:noProof/>
              </w:rPr>
              <w:t>1.6.3 FERPA Disclosure Statements Reference</w:t>
            </w:r>
            <w:r w:rsidR="00AF1650">
              <w:rPr>
                <w:noProof/>
                <w:webHidden/>
              </w:rPr>
              <w:tab/>
            </w:r>
            <w:r w:rsidR="00AF1650">
              <w:rPr>
                <w:noProof/>
                <w:webHidden/>
              </w:rPr>
              <w:fldChar w:fldCharType="begin"/>
            </w:r>
            <w:r w:rsidR="00AF1650">
              <w:rPr>
                <w:noProof/>
                <w:webHidden/>
              </w:rPr>
              <w:instrText xml:space="preserve"> PAGEREF _Toc496508518 \h </w:instrText>
            </w:r>
            <w:r w:rsidR="00AF1650">
              <w:rPr>
                <w:noProof/>
                <w:webHidden/>
              </w:rPr>
            </w:r>
            <w:r w:rsidR="00AF1650">
              <w:rPr>
                <w:noProof/>
                <w:webHidden/>
              </w:rPr>
              <w:fldChar w:fldCharType="separate"/>
            </w:r>
            <w:r w:rsidR="00AF1650">
              <w:rPr>
                <w:noProof/>
                <w:webHidden/>
              </w:rPr>
              <w:t>24</w:t>
            </w:r>
            <w:r w:rsidR="00AF1650">
              <w:rPr>
                <w:noProof/>
                <w:webHidden/>
              </w:rPr>
              <w:fldChar w:fldCharType="end"/>
            </w:r>
          </w:hyperlink>
        </w:p>
        <w:p w14:paraId="44A05B1F" w14:textId="77777777" w:rsidR="00AF1650" w:rsidRDefault="009A6ACA">
          <w:pPr>
            <w:pStyle w:val="TOC3"/>
            <w:tabs>
              <w:tab w:val="right" w:leader="dot" w:pos="12950"/>
            </w:tabs>
            <w:rPr>
              <w:rFonts w:eastAsiaTheme="minorEastAsia"/>
              <w:noProof/>
            </w:rPr>
          </w:pPr>
          <w:hyperlink w:anchor="_Toc496508519" w:history="1">
            <w:r w:rsidR="00AF1650" w:rsidRPr="00193C52">
              <w:rPr>
                <w:rStyle w:val="Hyperlink"/>
                <w:rFonts w:ascii="Segoe UI" w:eastAsia="Times New Roman" w:hAnsi="Segoe UI" w:cs="Segoe UI"/>
                <w:b/>
                <w:bCs/>
                <w:noProof/>
              </w:rPr>
              <w:t>1.6.4 Holidays Reference</w:t>
            </w:r>
            <w:r w:rsidR="00AF1650">
              <w:rPr>
                <w:noProof/>
                <w:webHidden/>
              </w:rPr>
              <w:tab/>
            </w:r>
            <w:r w:rsidR="00AF1650">
              <w:rPr>
                <w:noProof/>
                <w:webHidden/>
              </w:rPr>
              <w:fldChar w:fldCharType="begin"/>
            </w:r>
            <w:r w:rsidR="00AF1650">
              <w:rPr>
                <w:noProof/>
                <w:webHidden/>
              </w:rPr>
              <w:instrText xml:space="preserve"> PAGEREF _Toc496508519 \h </w:instrText>
            </w:r>
            <w:r w:rsidR="00AF1650">
              <w:rPr>
                <w:noProof/>
                <w:webHidden/>
              </w:rPr>
            </w:r>
            <w:r w:rsidR="00AF1650">
              <w:rPr>
                <w:noProof/>
                <w:webHidden/>
              </w:rPr>
              <w:fldChar w:fldCharType="separate"/>
            </w:r>
            <w:r w:rsidR="00AF1650">
              <w:rPr>
                <w:noProof/>
                <w:webHidden/>
              </w:rPr>
              <w:t>24</w:t>
            </w:r>
            <w:r w:rsidR="00AF1650">
              <w:rPr>
                <w:noProof/>
                <w:webHidden/>
              </w:rPr>
              <w:fldChar w:fldCharType="end"/>
            </w:r>
          </w:hyperlink>
        </w:p>
        <w:p w14:paraId="56D49538" w14:textId="77777777" w:rsidR="00AF1650" w:rsidRDefault="009A6ACA">
          <w:pPr>
            <w:pStyle w:val="TOC3"/>
            <w:tabs>
              <w:tab w:val="right" w:leader="dot" w:pos="12950"/>
            </w:tabs>
            <w:rPr>
              <w:rFonts w:eastAsiaTheme="minorEastAsia"/>
              <w:noProof/>
            </w:rPr>
          </w:pPr>
          <w:hyperlink w:anchor="_Toc496508520" w:history="1">
            <w:r w:rsidR="00AF1650" w:rsidRPr="00193C52">
              <w:rPr>
                <w:rStyle w:val="Hyperlink"/>
                <w:rFonts w:ascii="Segoe UI" w:eastAsia="Times New Roman" w:hAnsi="Segoe UI" w:cs="Segoe UI"/>
                <w:b/>
                <w:bCs/>
                <w:noProof/>
              </w:rPr>
              <w:t>1.6.5 Performance Requirements Reference</w:t>
            </w:r>
            <w:r w:rsidR="00AF1650">
              <w:rPr>
                <w:noProof/>
                <w:webHidden/>
              </w:rPr>
              <w:tab/>
            </w:r>
            <w:r w:rsidR="00AF1650">
              <w:rPr>
                <w:noProof/>
                <w:webHidden/>
              </w:rPr>
              <w:fldChar w:fldCharType="begin"/>
            </w:r>
            <w:r w:rsidR="00AF1650">
              <w:rPr>
                <w:noProof/>
                <w:webHidden/>
              </w:rPr>
              <w:instrText xml:space="preserve"> PAGEREF _Toc496508520 \h </w:instrText>
            </w:r>
            <w:r w:rsidR="00AF1650">
              <w:rPr>
                <w:noProof/>
                <w:webHidden/>
              </w:rPr>
            </w:r>
            <w:r w:rsidR="00AF1650">
              <w:rPr>
                <w:noProof/>
                <w:webHidden/>
              </w:rPr>
              <w:fldChar w:fldCharType="separate"/>
            </w:r>
            <w:r w:rsidR="00AF1650">
              <w:rPr>
                <w:noProof/>
                <w:webHidden/>
              </w:rPr>
              <w:t>24</w:t>
            </w:r>
            <w:r w:rsidR="00AF1650">
              <w:rPr>
                <w:noProof/>
                <w:webHidden/>
              </w:rPr>
              <w:fldChar w:fldCharType="end"/>
            </w:r>
          </w:hyperlink>
        </w:p>
        <w:p w14:paraId="346D60D5" w14:textId="77777777" w:rsidR="00AF1650" w:rsidRDefault="009A6ACA">
          <w:pPr>
            <w:pStyle w:val="TOC2"/>
            <w:tabs>
              <w:tab w:val="right" w:leader="dot" w:pos="12950"/>
            </w:tabs>
            <w:rPr>
              <w:rFonts w:eastAsiaTheme="minorEastAsia"/>
              <w:noProof/>
            </w:rPr>
          </w:pPr>
          <w:hyperlink w:anchor="_Toc496508521" w:history="1">
            <w:r w:rsidR="00AF1650" w:rsidRPr="00193C52">
              <w:rPr>
                <w:rStyle w:val="Hyperlink"/>
                <w:rFonts w:ascii="Segoe UI" w:eastAsia="Times New Roman" w:hAnsi="Segoe UI" w:cs="Segoe UI"/>
                <w:b/>
                <w:bCs/>
                <w:noProof/>
              </w:rPr>
              <w:t>1.7 Overview of Document</w:t>
            </w:r>
            <w:r w:rsidR="00AF1650">
              <w:rPr>
                <w:noProof/>
                <w:webHidden/>
              </w:rPr>
              <w:tab/>
            </w:r>
            <w:r w:rsidR="00AF1650">
              <w:rPr>
                <w:noProof/>
                <w:webHidden/>
              </w:rPr>
              <w:fldChar w:fldCharType="begin"/>
            </w:r>
            <w:r w:rsidR="00AF1650">
              <w:rPr>
                <w:noProof/>
                <w:webHidden/>
              </w:rPr>
              <w:instrText xml:space="preserve"> PAGEREF _Toc496508521 \h </w:instrText>
            </w:r>
            <w:r w:rsidR="00AF1650">
              <w:rPr>
                <w:noProof/>
                <w:webHidden/>
              </w:rPr>
            </w:r>
            <w:r w:rsidR="00AF1650">
              <w:rPr>
                <w:noProof/>
                <w:webHidden/>
              </w:rPr>
              <w:fldChar w:fldCharType="separate"/>
            </w:r>
            <w:r w:rsidR="00AF1650">
              <w:rPr>
                <w:noProof/>
                <w:webHidden/>
              </w:rPr>
              <w:t>25</w:t>
            </w:r>
            <w:r w:rsidR="00AF1650">
              <w:rPr>
                <w:noProof/>
                <w:webHidden/>
              </w:rPr>
              <w:fldChar w:fldCharType="end"/>
            </w:r>
          </w:hyperlink>
        </w:p>
        <w:p w14:paraId="63289CE6" w14:textId="77777777" w:rsidR="00AF1650" w:rsidRDefault="009A6ACA">
          <w:pPr>
            <w:pStyle w:val="TOC3"/>
            <w:tabs>
              <w:tab w:val="right" w:leader="dot" w:pos="12950"/>
            </w:tabs>
            <w:rPr>
              <w:rFonts w:eastAsiaTheme="minorEastAsia"/>
              <w:noProof/>
            </w:rPr>
          </w:pPr>
          <w:hyperlink w:anchor="_Toc496508522" w:history="1">
            <w:r w:rsidR="00AF1650" w:rsidRPr="00193C52">
              <w:rPr>
                <w:rStyle w:val="Hyperlink"/>
                <w:rFonts w:ascii="Segoe UI" w:eastAsia="Times New Roman" w:hAnsi="Segoe UI" w:cs="Segoe UI"/>
                <w:b/>
                <w:bCs/>
                <w:noProof/>
              </w:rPr>
              <w:t>3.2.x Feature Template Example</w:t>
            </w:r>
            <w:r w:rsidR="00AF1650">
              <w:rPr>
                <w:noProof/>
                <w:webHidden/>
              </w:rPr>
              <w:tab/>
            </w:r>
            <w:r w:rsidR="00AF1650">
              <w:rPr>
                <w:noProof/>
                <w:webHidden/>
              </w:rPr>
              <w:fldChar w:fldCharType="begin"/>
            </w:r>
            <w:r w:rsidR="00AF1650">
              <w:rPr>
                <w:noProof/>
                <w:webHidden/>
              </w:rPr>
              <w:instrText xml:space="preserve"> PAGEREF _Toc496508522 \h </w:instrText>
            </w:r>
            <w:r w:rsidR="00AF1650">
              <w:rPr>
                <w:noProof/>
                <w:webHidden/>
              </w:rPr>
            </w:r>
            <w:r w:rsidR="00AF1650">
              <w:rPr>
                <w:noProof/>
                <w:webHidden/>
              </w:rPr>
              <w:fldChar w:fldCharType="separate"/>
            </w:r>
            <w:r w:rsidR="00AF1650">
              <w:rPr>
                <w:noProof/>
                <w:webHidden/>
              </w:rPr>
              <w:t>25</w:t>
            </w:r>
            <w:r w:rsidR="00AF1650">
              <w:rPr>
                <w:noProof/>
                <w:webHidden/>
              </w:rPr>
              <w:fldChar w:fldCharType="end"/>
            </w:r>
          </w:hyperlink>
        </w:p>
        <w:p w14:paraId="2818155F" w14:textId="77777777" w:rsidR="00AF1650" w:rsidRDefault="009A6ACA">
          <w:pPr>
            <w:pStyle w:val="TOC1"/>
            <w:tabs>
              <w:tab w:val="right" w:leader="dot" w:pos="12950"/>
            </w:tabs>
            <w:rPr>
              <w:rFonts w:eastAsiaTheme="minorEastAsia"/>
              <w:noProof/>
            </w:rPr>
          </w:pPr>
          <w:hyperlink w:anchor="_Toc496508523" w:history="1">
            <w:r w:rsidR="00AF1650" w:rsidRPr="00193C52">
              <w:rPr>
                <w:rStyle w:val="Hyperlink"/>
                <w:rFonts w:ascii="Segoe UI" w:eastAsia="Times New Roman" w:hAnsi="Segoe UI" w:cs="Segoe UI"/>
                <w:b/>
                <w:bCs/>
                <w:noProof/>
                <w:kern w:val="36"/>
              </w:rPr>
              <w:t>2.0 Overall Description</w:t>
            </w:r>
            <w:r w:rsidR="00AF1650">
              <w:rPr>
                <w:noProof/>
                <w:webHidden/>
              </w:rPr>
              <w:tab/>
            </w:r>
            <w:r w:rsidR="00AF1650">
              <w:rPr>
                <w:noProof/>
                <w:webHidden/>
              </w:rPr>
              <w:fldChar w:fldCharType="begin"/>
            </w:r>
            <w:r w:rsidR="00AF1650">
              <w:rPr>
                <w:noProof/>
                <w:webHidden/>
              </w:rPr>
              <w:instrText xml:space="preserve"> PAGEREF _Toc496508523 \h </w:instrText>
            </w:r>
            <w:r w:rsidR="00AF1650">
              <w:rPr>
                <w:noProof/>
                <w:webHidden/>
              </w:rPr>
            </w:r>
            <w:r w:rsidR="00AF1650">
              <w:rPr>
                <w:noProof/>
                <w:webHidden/>
              </w:rPr>
              <w:fldChar w:fldCharType="separate"/>
            </w:r>
            <w:r w:rsidR="00AF1650">
              <w:rPr>
                <w:noProof/>
                <w:webHidden/>
              </w:rPr>
              <w:t>28</w:t>
            </w:r>
            <w:r w:rsidR="00AF1650">
              <w:rPr>
                <w:noProof/>
                <w:webHidden/>
              </w:rPr>
              <w:fldChar w:fldCharType="end"/>
            </w:r>
          </w:hyperlink>
        </w:p>
        <w:p w14:paraId="3EF8B3FB" w14:textId="77777777" w:rsidR="00AF1650" w:rsidRDefault="009A6ACA">
          <w:pPr>
            <w:pStyle w:val="TOC2"/>
            <w:tabs>
              <w:tab w:val="right" w:leader="dot" w:pos="12950"/>
            </w:tabs>
            <w:rPr>
              <w:rFonts w:eastAsiaTheme="minorEastAsia"/>
              <w:noProof/>
            </w:rPr>
          </w:pPr>
          <w:hyperlink w:anchor="_Toc496508524" w:history="1">
            <w:r w:rsidR="00AF1650" w:rsidRPr="00193C52">
              <w:rPr>
                <w:rStyle w:val="Hyperlink"/>
                <w:rFonts w:ascii="Segoe UI" w:eastAsia="Times New Roman" w:hAnsi="Segoe UI" w:cs="Segoe UI"/>
                <w:b/>
                <w:bCs/>
                <w:noProof/>
              </w:rPr>
              <w:t>2.1 Product Perspective</w:t>
            </w:r>
            <w:r w:rsidR="00AF1650">
              <w:rPr>
                <w:noProof/>
                <w:webHidden/>
              </w:rPr>
              <w:tab/>
            </w:r>
            <w:r w:rsidR="00AF1650">
              <w:rPr>
                <w:noProof/>
                <w:webHidden/>
              </w:rPr>
              <w:fldChar w:fldCharType="begin"/>
            </w:r>
            <w:r w:rsidR="00AF1650">
              <w:rPr>
                <w:noProof/>
                <w:webHidden/>
              </w:rPr>
              <w:instrText xml:space="preserve"> PAGEREF _Toc496508524 \h </w:instrText>
            </w:r>
            <w:r w:rsidR="00AF1650">
              <w:rPr>
                <w:noProof/>
                <w:webHidden/>
              </w:rPr>
            </w:r>
            <w:r w:rsidR="00AF1650">
              <w:rPr>
                <w:noProof/>
                <w:webHidden/>
              </w:rPr>
              <w:fldChar w:fldCharType="separate"/>
            </w:r>
            <w:r w:rsidR="00AF1650">
              <w:rPr>
                <w:noProof/>
                <w:webHidden/>
              </w:rPr>
              <w:t>29</w:t>
            </w:r>
            <w:r w:rsidR="00AF1650">
              <w:rPr>
                <w:noProof/>
                <w:webHidden/>
              </w:rPr>
              <w:fldChar w:fldCharType="end"/>
            </w:r>
          </w:hyperlink>
        </w:p>
        <w:p w14:paraId="661D6F2F" w14:textId="77777777" w:rsidR="00AF1650" w:rsidRDefault="009A6ACA">
          <w:pPr>
            <w:pStyle w:val="TOC2"/>
            <w:tabs>
              <w:tab w:val="right" w:leader="dot" w:pos="12950"/>
            </w:tabs>
            <w:rPr>
              <w:rFonts w:eastAsiaTheme="minorEastAsia"/>
              <w:noProof/>
            </w:rPr>
          </w:pPr>
          <w:hyperlink w:anchor="_Toc496508525" w:history="1">
            <w:r w:rsidR="00AF1650" w:rsidRPr="00193C52">
              <w:rPr>
                <w:rStyle w:val="Hyperlink"/>
                <w:rFonts w:ascii="Segoe UI" w:eastAsia="Times New Roman" w:hAnsi="Segoe UI" w:cs="Segoe UI"/>
                <w:b/>
                <w:bCs/>
                <w:noProof/>
              </w:rPr>
              <w:t>2.2 Product Features</w:t>
            </w:r>
            <w:r w:rsidR="00AF1650">
              <w:rPr>
                <w:noProof/>
                <w:webHidden/>
              </w:rPr>
              <w:tab/>
            </w:r>
            <w:r w:rsidR="00AF1650">
              <w:rPr>
                <w:noProof/>
                <w:webHidden/>
              </w:rPr>
              <w:fldChar w:fldCharType="begin"/>
            </w:r>
            <w:r w:rsidR="00AF1650">
              <w:rPr>
                <w:noProof/>
                <w:webHidden/>
              </w:rPr>
              <w:instrText xml:space="preserve"> PAGEREF _Toc496508525 \h </w:instrText>
            </w:r>
            <w:r w:rsidR="00AF1650">
              <w:rPr>
                <w:noProof/>
                <w:webHidden/>
              </w:rPr>
            </w:r>
            <w:r w:rsidR="00AF1650">
              <w:rPr>
                <w:noProof/>
                <w:webHidden/>
              </w:rPr>
              <w:fldChar w:fldCharType="separate"/>
            </w:r>
            <w:r w:rsidR="00AF1650">
              <w:rPr>
                <w:noProof/>
                <w:webHidden/>
              </w:rPr>
              <w:t>30</w:t>
            </w:r>
            <w:r w:rsidR="00AF1650">
              <w:rPr>
                <w:noProof/>
                <w:webHidden/>
              </w:rPr>
              <w:fldChar w:fldCharType="end"/>
            </w:r>
          </w:hyperlink>
        </w:p>
        <w:p w14:paraId="123F5776" w14:textId="77777777" w:rsidR="00AF1650" w:rsidRDefault="009A6ACA">
          <w:pPr>
            <w:pStyle w:val="TOC3"/>
            <w:tabs>
              <w:tab w:val="right" w:leader="dot" w:pos="12950"/>
            </w:tabs>
            <w:rPr>
              <w:rFonts w:eastAsiaTheme="minorEastAsia"/>
              <w:noProof/>
            </w:rPr>
          </w:pPr>
          <w:hyperlink w:anchor="_Toc496508526" w:history="1">
            <w:r w:rsidR="00AF1650" w:rsidRPr="00193C52">
              <w:rPr>
                <w:rStyle w:val="Hyperlink"/>
                <w:rFonts w:ascii="Segoe UI" w:eastAsia="Times New Roman" w:hAnsi="Segoe UI" w:cs="Segoe UI"/>
                <w:b/>
                <w:bCs/>
                <w:noProof/>
              </w:rPr>
              <w:t>2.2.1 - User Interface</w:t>
            </w:r>
            <w:r w:rsidR="00AF1650">
              <w:rPr>
                <w:noProof/>
                <w:webHidden/>
              </w:rPr>
              <w:tab/>
            </w:r>
            <w:r w:rsidR="00AF1650">
              <w:rPr>
                <w:noProof/>
                <w:webHidden/>
              </w:rPr>
              <w:fldChar w:fldCharType="begin"/>
            </w:r>
            <w:r w:rsidR="00AF1650">
              <w:rPr>
                <w:noProof/>
                <w:webHidden/>
              </w:rPr>
              <w:instrText xml:space="preserve"> PAGEREF _Toc496508526 \h </w:instrText>
            </w:r>
            <w:r w:rsidR="00AF1650">
              <w:rPr>
                <w:noProof/>
                <w:webHidden/>
              </w:rPr>
            </w:r>
            <w:r w:rsidR="00AF1650">
              <w:rPr>
                <w:noProof/>
                <w:webHidden/>
              </w:rPr>
              <w:fldChar w:fldCharType="separate"/>
            </w:r>
            <w:r w:rsidR="00AF1650">
              <w:rPr>
                <w:noProof/>
                <w:webHidden/>
              </w:rPr>
              <w:t>30</w:t>
            </w:r>
            <w:r w:rsidR="00AF1650">
              <w:rPr>
                <w:noProof/>
                <w:webHidden/>
              </w:rPr>
              <w:fldChar w:fldCharType="end"/>
            </w:r>
          </w:hyperlink>
        </w:p>
        <w:p w14:paraId="230B073C" w14:textId="77777777" w:rsidR="00AF1650" w:rsidRDefault="009A6ACA">
          <w:pPr>
            <w:pStyle w:val="TOC3"/>
            <w:tabs>
              <w:tab w:val="right" w:leader="dot" w:pos="12950"/>
            </w:tabs>
            <w:rPr>
              <w:rFonts w:eastAsiaTheme="minorEastAsia"/>
              <w:noProof/>
            </w:rPr>
          </w:pPr>
          <w:hyperlink w:anchor="_Toc496508527" w:history="1">
            <w:r w:rsidR="00AF1650" w:rsidRPr="00193C52">
              <w:rPr>
                <w:rStyle w:val="Hyperlink"/>
                <w:rFonts w:ascii="Segoe UI" w:eastAsia="Times New Roman" w:hAnsi="Segoe UI" w:cs="Segoe UI"/>
                <w:b/>
                <w:bCs/>
                <w:noProof/>
              </w:rPr>
              <w:t>2.2.2 - Security Features</w:t>
            </w:r>
            <w:r w:rsidR="00AF1650">
              <w:rPr>
                <w:noProof/>
                <w:webHidden/>
              </w:rPr>
              <w:tab/>
            </w:r>
            <w:r w:rsidR="00AF1650">
              <w:rPr>
                <w:noProof/>
                <w:webHidden/>
              </w:rPr>
              <w:fldChar w:fldCharType="begin"/>
            </w:r>
            <w:r w:rsidR="00AF1650">
              <w:rPr>
                <w:noProof/>
                <w:webHidden/>
              </w:rPr>
              <w:instrText xml:space="preserve"> PAGEREF _Toc496508527 \h </w:instrText>
            </w:r>
            <w:r w:rsidR="00AF1650">
              <w:rPr>
                <w:noProof/>
                <w:webHidden/>
              </w:rPr>
            </w:r>
            <w:r w:rsidR="00AF1650">
              <w:rPr>
                <w:noProof/>
                <w:webHidden/>
              </w:rPr>
              <w:fldChar w:fldCharType="separate"/>
            </w:r>
            <w:r w:rsidR="00AF1650">
              <w:rPr>
                <w:noProof/>
                <w:webHidden/>
              </w:rPr>
              <w:t>30</w:t>
            </w:r>
            <w:r w:rsidR="00AF1650">
              <w:rPr>
                <w:noProof/>
                <w:webHidden/>
              </w:rPr>
              <w:fldChar w:fldCharType="end"/>
            </w:r>
          </w:hyperlink>
        </w:p>
        <w:p w14:paraId="79215991" w14:textId="77777777" w:rsidR="00AF1650" w:rsidRDefault="009A6ACA">
          <w:pPr>
            <w:pStyle w:val="TOC3"/>
            <w:tabs>
              <w:tab w:val="right" w:leader="dot" w:pos="12950"/>
            </w:tabs>
            <w:rPr>
              <w:rFonts w:eastAsiaTheme="minorEastAsia"/>
              <w:noProof/>
            </w:rPr>
          </w:pPr>
          <w:hyperlink w:anchor="_Toc496508528" w:history="1">
            <w:r w:rsidR="00AF1650" w:rsidRPr="00193C52">
              <w:rPr>
                <w:rStyle w:val="Hyperlink"/>
                <w:rFonts w:ascii="Segoe UI" w:eastAsia="Times New Roman" w:hAnsi="Segoe UI" w:cs="Segoe UI"/>
                <w:b/>
                <w:bCs/>
                <w:noProof/>
              </w:rPr>
              <w:t>2.2.3 - Software Interfaces</w:t>
            </w:r>
            <w:r w:rsidR="00AF1650">
              <w:rPr>
                <w:noProof/>
                <w:webHidden/>
              </w:rPr>
              <w:tab/>
            </w:r>
            <w:r w:rsidR="00AF1650">
              <w:rPr>
                <w:noProof/>
                <w:webHidden/>
              </w:rPr>
              <w:fldChar w:fldCharType="begin"/>
            </w:r>
            <w:r w:rsidR="00AF1650">
              <w:rPr>
                <w:noProof/>
                <w:webHidden/>
              </w:rPr>
              <w:instrText xml:space="preserve"> PAGEREF _Toc496508528 \h </w:instrText>
            </w:r>
            <w:r w:rsidR="00AF1650">
              <w:rPr>
                <w:noProof/>
                <w:webHidden/>
              </w:rPr>
            </w:r>
            <w:r w:rsidR="00AF1650">
              <w:rPr>
                <w:noProof/>
                <w:webHidden/>
              </w:rPr>
              <w:fldChar w:fldCharType="separate"/>
            </w:r>
            <w:r w:rsidR="00AF1650">
              <w:rPr>
                <w:noProof/>
                <w:webHidden/>
              </w:rPr>
              <w:t>30</w:t>
            </w:r>
            <w:r w:rsidR="00AF1650">
              <w:rPr>
                <w:noProof/>
                <w:webHidden/>
              </w:rPr>
              <w:fldChar w:fldCharType="end"/>
            </w:r>
          </w:hyperlink>
        </w:p>
        <w:p w14:paraId="0F76088A" w14:textId="77777777" w:rsidR="00AF1650" w:rsidRDefault="009A6ACA">
          <w:pPr>
            <w:pStyle w:val="TOC3"/>
            <w:tabs>
              <w:tab w:val="right" w:leader="dot" w:pos="12950"/>
            </w:tabs>
            <w:rPr>
              <w:rFonts w:eastAsiaTheme="minorEastAsia"/>
              <w:noProof/>
            </w:rPr>
          </w:pPr>
          <w:hyperlink w:anchor="_Toc496508529" w:history="1">
            <w:r w:rsidR="00AF1650" w:rsidRPr="00193C52">
              <w:rPr>
                <w:rStyle w:val="Hyperlink"/>
                <w:rFonts w:ascii="Segoe UI" w:eastAsia="Times New Roman" w:hAnsi="Segoe UI" w:cs="Segoe UI"/>
                <w:b/>
                <w:bCs/>
                <w:noProof/>
              </w:rPr>
              <w:t>2.2.4 - Notification Features</w:t>
            </w:r>
            <w:r w:rsidR="00AF1650">
              <w:rPr>
                <w:noProof/>
                <w:webHidden/>
              </w:rPr>
              <w:tab/>
            </w:r>
            <w:r w:rsidR="00AF1650">
              <w:rPr>
                <w:noProof/>
                <w:webHidden/>
              </w:rPr>
              <w:fldChar w:fldCharType="begin"/>
            </w:r>
            <w:r w:rsidR="00AF1650">
              <w:rPr>
                <w:noProof/>
                <w:webHidden/>
              </w:rPr>
              <w:instrText xml:space="preserve"> PAGEREF _Toc496508529 \h </w:instrText>
            </w:r>
            <w:r w:rsidR="00AF1650">
              <w:rPr>
                <w:noProof/>
                <w:webHidden/>
              </w:rPr>
            </w:r>
            <w:r w:rsidR="00AF1650">
              <w:rPr>
                <w:noProof/>
                <w:webHidden/>
              </w:rPr>
              <w:fldChar w:fldCharType="separate"/>
            </w:r>
            <w:r w:rsidR="00AF1650">
              <w:rPr>
                <w:noProof/>
                <w:webHidden/>
              </w:rPr>
              <w:t>30</w:t>
            </w:r>
            <w:r w:rsidR="00AF1650">
              <w:rPr>
                <w:noProof/>
                <w:webHidden/>
              </w:rPr>
              <w:fldChar w:fldCharType="end"/>
            </w:r>
          </w:hyperlink>
        </w:p>
        <w:p w14:paraId="3E324929" w14:textId="77777777" w:rsidR="00AF1650" w:rsidRDefault="009A6ACA">
          <w:pPr>
            <w:pStyle w:val="TOC2"/>
            <w:tabs>
              <w:tab w:val="right" w:leader="dot" w:pos="12950"/>
            </w:tabs>
            <w:rPr>
              <w:rFonts w:eastAsiaTheme="minorEastAsia"/>
              <w:noProof/>
            </w:rPr>
          </w:pPr>
          <w:hyperlink w:anchor="_Toc496508530" w:history="1">
            <w:r w:rsidR="00AF1650" w:rsidRPr="00193C52">
              <w:rPr>
                <w:rStyle w:val="Hyperlink"/>
                <w:rFonts w:ascii="Segoe UI" w:eastAsia="Times New Roman" w:hAnsi="Segoe UI" w:cs="Segoe UI"/>
                <w:b/>
                <w:bCs/>
                <w:noProof/>
              </w:rPr>
              <w:t>2.3 User Classes and Characteristics</w:t>
            </w:r>
            <w:r w:rsidR="00AF1650">
              <w:rPr>
                <w:noProof/>
                <w:webHidden/>
              </w:rPr>
              <w:tab/>
            </w:r>
            <w:r w:rsidR="00AF1650">
              <w:rPr>
                <w:noProof/>
                <w:webHidden/>
              </w:rPr>
              <w:fldChar w:fldCharType="begin"/>
            </w:r>
            <w:r w:rsidR="00AF1650">
              <w:rPr>
                <w:noProof/>
                <w:webHidden/>
              </w:rPr>
              <w:instrText xml:space="preserve"> PAGEREF _Toc496508530 \h </w:instrText>
            </w:r>
            <w:r w:rsidR="00AF1650">
              <w:rPr>
                <w:noProof/>
                <w:webHidden/>
              </w:rPr>
            </w:r>
            <w:r w:rsidR="00AF1650">
              <w:rPr>
                <w:noProof/>
                <w:webHidden/>
              </w:rPr>
              <w:fldChar w:fldCharType="separate"/>
            </w:r>
            <w:r w:rsidR="00AF1650">
              <w:rPr>
                <w:noProof/>
                <w:webHidden/>
              </w:rPr>
              <w:t>32</w:t>
            </w:r>
            <w:r w:rsidR="00AF1650">
              <w:rPr>
                <w:noProof/>
                <w:webHidden/>
              </w:rPr>
              <w:fldChar w:fldCharType="end"/>
            </w:r>
          </w:hyperlink>
        </w:p>
        <w:p w14:paraId="2A2D781F" w14:textId="77777777" w:rsidR="00AF1650" w:rsidRDefault="009A6ACA">
          <w:pPr>
            <w:pStyle w:val="TOC3"/>
            <w:tabs>
              <w:tab w:val="right" w:leader="dot" w:pos="12950"/>
            </w:tabs>
            <w:rPr>
              <w:rFonts w:eastAsiaTheme="minorEastAsia"/>
              <w:noProof/>
            </w:rPr>
          </w:pPr>
          <w:hyperlink w:anchor="_Toc496508531" w:history="1">
            <w:r w:rsidR="00AF1650" w:rsidRPr="00193C52">
              <w:rPr>
                <w:rStyle w:val="Hyperlink"/>
                <w:rFonts w:ascii="Segoe UI" w:eastAsia="Times New Roman" w:hAnsi="Segoe UI" w:cs="Segoe UI"/>
                <w:b/>
                <w:bCs/>
                <w:noProof/>
              </w:rPr>
              <w:t>2.3.1 - Students:</w:t>
            </w:r>
            <w:r w:rsidR="00AF1650">
              <w:rPr>
                <w:noProof/>
                <w:webHidden/>
              </w:rPr>
              <w:tab/>
            </w:r>
            <w:r w:rsidR="00AF1650">
              <w:rPr>
                <w:noProof/>
                <w:webHidden/>
              </w:rPr>
              <w:fldChar w:fldCharType="begin"/>
            </w:r>
            <w:r w:rsidR="00AF1650">
              <w:rPr>
                <w:noProof/>
                <w:webHidden/>
              </w:rPr>
              <w:instrText xml:space="preserve"> PAGEREF _Toc496508531 \h </w:instrText>
            </w:r>
            <w:r w:rsidR="00AF1650">
              <w:rPr>
                <w:noProof/>
                <w:webHidden/>
              </w:rPr>
            </w:r>
            <w:r w:rsidR="00AF1650">
              <w:rPr>
                <w:noProof/>
                <w:webHidden/>
              </w:rPr>
              <w:fldChar w:fldCharType="separate"/>
            </w:r>
            <w:r w:rsidR="00AF1650">
              <w:rPr>
                <w:noProof/>
                <w:webHidden/>
              </w:rPr>
              <w:t>32</w:t>
            </w:r>
            <w:r w:rsidR="00AF1650">
              <w:rPr>
                <w:noProof/>
                <w:webHidden/>
              </w:rPr>
              <w:fldChar w:fldCharType="end"/>
            </w:r>
          </w:hyperlink>
        </w:p>
        <w:p w14:paraId="2D660904" w14:textId="77777777" w:rsidR="00AF1650" w:rsidRDefault="009A6ACA">
          <w:pPr>
            <w:pStyle w:val="TOC3"/>
            <w:tabs>
              <w:tab w:val="right" w:leader="dot" w:pos="12950"/>
            </w:tabs>
            <w:rPr>
              <w:rFonts w:eastAsiaTheme="minorEastAsia"/>
              <w:noProof/>
            </w:rPr>
          </w:pPr>
          <w:hyperlink w:anchor="_Toc496508532" w:history="1">
            <w:r w:rsidR="00AF1650" w:rsidRPr="00193C52">
              <w:rPr>
                <w:rStyle w:val="Hyperlink"/>
                <w:rFonts w:ascii="Segoe UI" w:eastAsia="Times New Roman" w:hAnsi="Segoe UI" w:cs="Segoe UI"/>
                <w:b/>
                <w:bCs/>
                <w:noProof/>
              </w:rPr>
              <w:t>2.3.2 - Professors:</w:t>
            </w:r>
            <w:r w:rsidR="00AF1650">
              <w:rPr>
                <w:noProof/>
                <w:webHidden/>
              </w:rPr>
              <w:tab/>
            </w:r>
            <w:r w:rsidR="00AF1650">
              <w:rPr>
                <w:noProof/>
                <w:webHidden/>
              </w:rPr>
              <w:fldChar w:fldCharType="begin"/>
            </w:r>
            <w:r w:rsidR="00AF1650">
              <w:rPr>
                <w:noProof/>
                <w:webHidden/>
              </w:rPr>
              <w:instrText xml:space="preserve"> PAGEREF _Toc496508532 \h </w:instrText>
            </w:r>
            <w:r w:rsidR="00AF1650">
              <w:rPr>
                <w:noProof/>
                <w:webHidden/>
              </w:rPr>
            </w:r>
            <w:r w:rsidR="00AF1650">
              <w:rPr>
                <w:noProof/>
                <w:webHidden/>
              </w:rPr>
              <w:fldChar w:fldCharType="separate"/>
            </w:r>
            <w:r w:rsidR="00AF1650">
              <w:rPr>
                <w:noProof/>
                <w:webHidden/>
              </w:rPr>
              <w:t>32</w:t>
            </w:r>
            <w:r w:rsidR="00AF1650">
              <w:rPr>
                <w:noProof/>
                <w:webHidden/>
              </w:rPr>
              <w:fldChar w:fldCharType="end"/>
            </w:r>
          </w:hyperlink>
        </w:p>
        <w:p w14:paraId="3E74AA6E" w14:textId="77777777" w:rsidR="00AF1650" w:rsidRDefault="009A6ACA">
          <w:pPr>
            <w:pStyle w:val="TOC3"/>
            <w:tabs>
              <w:tab w:val="right" w:leader="dot" w:pos="12950"/>
            </w:tabs>
            <w:rPr>
              <w:rFonts w:eastAsiaTheme="minorEastAsia"/>
              <w:noProof/>
            </w:rPr>
          </w:pPr>
          <w:hyperlink w:anchor="_Toc496508533" w:history="1">
            <w:r w:rsidR="00AF1650" w:rsidRPr="00193C52">
              <w:rPr>
                <w:rStyle w:val="Hyperlink"/>
                <w:rFonts w:ascii="Segoe UI" w:eastAsia="Times New Roman" w:hAnsi="Segoe UI" w:cs="Segoe UI"/>
                <w:b/>
                <w:bCs/>
                <w:noProof/>
              </w:rPr>
              <w:t>2.3.3 - ITS Staff:</w:t>
            </w:r>
            <w:r w:rsidR="00AF1650">
              <w:rPr>
                <w:noProof/>
                <w:webHidden/>
              </w:rPr>
              <w:tab/>
            </w:r>
            <w:r w:rsidR="00AF1650">
              <w:rPr>
                <w:noProof/>
                <w:webHidden/>
              </w:rPr>
              <w:fldChar w:fldCharType="begin"/>
            </w:r>
            <w:r w:rsidR="00AF1650">
              <w:rPr>
                <w:noProof/>
                <w:webHidden/>
              </w:rPr>
              <w:instrText xml:space="preserve"> PAGEREF _Toc496508533 \h </w:instrText>
            </w:r>
            <w:r w:rsidR="00AF1650">
              <w:rPr>
                <w:noProof/>
                <w:webHidden/>
              </w:rPr>
            </w:r>
            <w:r w:rsidR="00AF1650">
              <w:rPr>
                <w:noProof/>
                <w:webHidden/>
              </w:rPr>
              <w:fldChar w:fldCharType="separate"/>
            </w:r>
            <w:r w:rsidR="00AF1650">
              <w:rPr>
                <w:noProof/>
                <w:webHidden/>
              </w:rPr>
              <w:t>32</w:t>
            </w:r>
            <w:r w:rsidR="00AF1650">
              <w:rPr>
                <w:noProof/>
                <w:webHidden/>
              </w:rPr>
              <w:fldChar w:fldCharType="end"/>
            </w:r>
          </w:hyperlink>
        </w:p>
        <w:p w14:paraId="1CBB1ED8" w14:textId="77777777" w:rsidR="00AF1650" w:rsidRDefault="009A6ACA">
          <w:pPr>
            <w:pStyle w:val="TOC2"/>
            <w:tabs>
              <w:tab w:val="right" w:leader="dot" w:pos="12950"/>
            </w:tabs>
            <w:rPr>
              <w:rFonts w:eastAsiaTheme="minorEastAsia"/>
              <w:noProof/>
            </w:rPr>
          </w:pPr>
          <w:hyperlink w:anchor="_Toc496508534" w:history="1">
            <w:r w:rsidR="00AF1650" w:rsidRPr="00193C52">
              <w:rPr>
                <w:rStyle w:val="Hyperlink"/>
                <w:rFonts w:ascii="Segoe UI" w:eastAsia="Times New Roman" w:hAnsi="Segoe UI" w:cs="Segoe UI"/>
                <w:b/>
                <w:bCs/>
                <w:noProof/>
              </w:rPr>
              <w:t>2.4 Operating Environment</w:t>
            </w:r>
            <w:r w:rsidR="00AF1650">
              <w:rPr>
                <w:noProof/>
                <w:webHidden/>
              </w:rPr>
              <w:tab/>
            </w:r>
            <w:r w:rsidR="00AF1650">
              <w:rPr>
                <w:noProof/>
                <w:webHidden/>
              </w:rPr>
              <w:fldChar w:fldCharType="begin"/>
            </w:r>
            <w:r w:rsidR="00AF1650">
              <w:rPr>
                <w:noProof/>
                <w:webHidden/>
              </w:rPr>
              <w:instrText xml:space="preserve"> PAGEREF _Toc496508534 \h </w:instrText>
            </w:r>
            <w:r w:rsidR="00AF1650">
              <w:rPr>
                <w:noProof/>
                <w:webHidden/>
              </w:rPr>
            </w:r>
            <w:r w:rsidR="00AF1650">
              <w:rPr>
                <w:noProof/>
                <w:webHidden/>
              </w:rPr>
              <w:fldChar w:fldCharType="separate"/>
            </w:r>
            <w:r w:rsidR="00AF1650">
              <w:rPr>
                <w:noProof/>
                <w:webHidden/>
              </w:rPr>
              <w:t>33</w:t>
            </w:r>
            <w:r w:rsidR="00AF1650">
              <w:rPr>
                <w:noProof/>
                <w:webHidden/>
              </w:rPr>
              <w:fldChar w:fldCharType="end"/>
            </w:r>
          </w:hyperlink>
        </w:p>
        <w:p w14:paraId="519B18FD" w14:textId="77777777" w:rsidR="00AF1650" w:rsidRDefault="009A6ACA">
          <w:pPr>
            <w:pStyle w:val="TOC2"/>
            <w:tabs>
              <w:tab w:val="right" w:leader="dot" w:pos="12950"/>
            </w:tabs>
            <w:rPr>
              <w:rFonts w:eastAsiaTheme="minorEastAsia"/>
              <w:noProof/>
            </w:rPr>
          </w:pPr>
          <w:hyperlink w:anchor="_Toc496508535" w:history="1">
            <w:r w:rsidR="00AF1650" w:rsidRPr="00193C52">
              <w:rPr>
                <w:rStyle w:val="Hyperlink"/>
                <w:rFonts w:ascii="Segoe UI" w:eastAsia="Times New Roman" w:hAnsi="Segoe UI" w:cs="Segoe UI"/>
                <w:b/>
                <w:bCs/>
                <w:noProof/>
              </w:rPr>
              <w:t>2.5 Image References</w:t>
            </w:r>
            <w:r w:rsidR="00AF1650">
              <w:rPr>
                <w:noProof/>
                <w:webHidden/>
              </w:rPr>
              <w:tab/>
            </w:r>
            <w:r w:rsidR="00AF1650">
              <w:rPr>
                <w:noProof/>
                <w:webHidden/>
              </w:rPr>
              <w:fldChar w:fldCharType="begin"/>
            </w:r>
            <w:r w:rsidR="00AF1650">
              <w:rPr>
                <w:noProof/>
                <w:webHidden/>
              </w:rPr>
              <w:instrText xml:space="preserve"> PAGEREF _Toc496508535 \h </w:instrText>
            </w:r>
            <w:r w:rsidR="00AF1650">
              <w:rPr>
                <w:noProof/>
                <w:webHidden/>
              </w:rPr>
            </w:r>
            <w:r w:rsidR="00AF1650">
              <w:rPr>
                <w:noProof/>
                <w:webHidden/>
              </w:rPr>
              <w:fldChar w:fldCharType="separate"/>
            </w:r>
            <w:r w:rsidR="00AF1650">
              <w:rPr>
                <w:noProof/>
                <w:webHidden/>
              </w:rPr>
              <w:t>34</w:t>
            </w:r>
            <w:r w:rsidR="00AF1650">
              <w:rPr>
                <w:noProof/>
                <w:webHidden/>
              </w:rPr>
              <w:fldChar w:fldCharType="end"/>
            </w:r>
          </w:hyperlink>
        </w:p>
        <w:p w14:paraId="461A778E" w14:textId="77777777" w:rsidR="00AF1650" w:rsidRDefault="009A6ACA">
          <w:pPr>
            <w:pStyle w:val="TOC3"/>
            <w:tabs>
              <w:tab w:val="right" w:leader="dot" w:pos="12950"/>
            </w:tabs>
            <w:rPr>
              <w:rFonts w:eastAsiaTheme="minorEastAsia"/>
              <w:noProof/>
            </w:rPr>
          </w:pPr>
          <w:hyperlink w:anchor="_Toc496508536" w:history="1">
            <w:r w:rsidR="00AF1650" w:rsidRPr="00193C52">
              <w:rPr>
                <w:rStyle w:val="Hyperlink"/>
                <w:rFonts w:ascii="Segoe UI" w:eastAsia="Times New Roman" w:hAnsi="Segoe UI" w:cs="Segoe UI"/>
                <w:b/>
                <w:bCs/>
                <w:noProof/>
              </w:rPr>
              <w:t>2.5.1 - Example Main Calendar View:</w:t>
            </w:r>
            <w:r w:rsidR="00AF1650">
              <w:rPr>
                <w:noProof/>
                <w:webHidden/>
              </w:rPr>
              <w:tab/>
            </w:r>
            <w:r w:rsidR="00AF1650">
              <w:rPr>
                <w:noProof/>
                <w:webHidden/>
              </w:rPr>
              <w:fldChar w:fldCharType="begin"/>
            </w:r>
            <w:r w:rsidR="00AF1650">
              <w:rPr>
                <w:noProof/>
                <w:webHidden/>
              </w:rPr>
              <w:instrText xml:space="preserve"> PAGEREF _Toc496508536 \h </w:instrText>
            </w:r>
            <w:r w:rsidR="00AF1650">
              <w:rPr>
                <w:noProof/>
                <w:webHidden/>
              </w:rPr>
            </w:r>
            <w:r w:rsidR="00AF1650">
              <w:rPr>
                <w:noProof/>
                <w:webHidden/>
              </w:rPr>
              <w:fldChar w:fldCharType="separate"/>
            </w:r>
            <w:r w:rsidR="00AF1650">
              <w:rPr>
                <w:noProof/>
                <w:webHidden/>
              </w:rPr>
              <w:t>34</w:t>
            </w:r>
            <w:r w:rsidR="00AF1650">
              <w:rPr>
                <w:noProof/>
                <w:webHidden/>
              </w:rPr>
              <w:fldChar w:fldCharType="end"/>
            </w:r>
          </w:hyperlink>
        </w:p>
        <w:p w14:paraId="00694DAB" w14:textId="77777777" w:rsidR="00AF1650" w:rsidRDefault="009A6ACA">
          <w:pPr>
            <w:pStyle w:val="TOC3"/>
            <w:tabs>
              <w:tab w:val="right" w:leader="dot" w:pos="12950"/>
            </w:tabs>
            <w:rPr>
              <w:rFonts w:eastAsiaTheme="minorEastAsia"/>
              <w:noProof/>
            </w:rPr>
          </w:pPr>
          <w:hyperlink w:anchor="_Toc496508537" w:history="1">
            <w:r w:rsidR="00AF1650" w:rsidRPr="00193C52">
              <w:rPr>
                <w:rStyle w:val="Hyperlink"/>
                <w:rFonts w:ascii="Segoe UI" w:eastAsia="Times New Roman" w:hAnsi="Segoe UI" w:cs="Segoe UI"/>
                <w:b/>
                <w:bCs/>
                <w:noProof/>
              </w:rPr>
              <w:t>2.5.2 - Example Assignment Priority List View:</w:t>
            </w:r>
            <w:r w:rsidR="00AF1650">
              <w:rPr>
                <w:noProof/>
                <w:webHidden/>
              </w:rPr>
              <w:tab/>
            </w:r>
            <w:r w:rsidR="00AF1650">
              <w:rPr>
                <w:noProof/>
                <w:webHidden/>
              </w:rPr>
              <w:fldChar w:fldCharType="begin"/>
            </w:r>
            <w:r w:rsidR="00AF1650">
              <w:rPr>
                <w:noProof/>
                <w:webHidden/>
              </w:rPr>
              <w:instrText xml:space="preserve"> PAGEREF _Toc496508537 \h </w:instrText>
            </w:r>
            <w:r w:rsidR="00AF1650">
              <w:rPr>
                <w:noProof/>
                <w:webHidden/>
              </w:rPr>
            </w:r>
            <w:r w:rsidR="00AF1650">
              <w:rPr>
                <w:noProof/>
                <w:webHidden/>
              </w:rPr>
              <w:fldChar w:fldCharType="separate"/>
            </w:r>
            <w:r w:rsidR="00AF1650">
              <w:rPr>
                <w:noProof/>
                <w:webHidden/>
              </w:rPr>
              <w:t>35</w:t>
            </w:r>
            <w:r w:rsidR="00AF1650">
              <w:rPr>
                <w:noProof/>
                <w:webHidden/>
              </w:rPr>
              <w:fldChar w:fldCharType="end"/>
            </w:r>
          </w:hyperlink>
        </w:p>
        <w:p w14:paraId="62D54CBF" w14:textId="77777777" w:rsidR="00AF1650" w:rsidRDefault="009A6ACA">
          <w:pPr>
            <w:pStyle w:val="TOC3"/>
            <w:tabs>
              <w:tab w:val="right" w:leader="dot" w:pos="12950"/>
            </w:tabs>
            <w:rPr>
              <w:rFonts w:eastAsiaTheme="minorEastAsia"/>
              <w:noProof/>
            </w:rPr>
          </w:pPr>
          <w:hyperlink w:anchor="_Toc496508538" w:history="1">
            <w:r w:rsidR="00AF1650" w:rsidRPr="00193C52">
              <w:rPr>
                <w:rStyle w:val="Hyperlink"/>
                <w:rFonts w:ascii="Segoe UI" w:eastAsia="Times New Roman" w:hAnsi="Segoe UI" w:cs="Segoe UI"/>
                <w:b/>
                <w:bCs/>
                <w:noProof/>
              </w:rPr>
              <w:t>2.5.3 - Example Simplified "To-Do" List View:</w:t>
            </w:r>
            <w:r w:rsidR="00AF1650">
              <w:rPr>
                <w:noProof/>
                <w:webHidden/>
              </w:rPr>
              <w:tab/>
            </w:r>
            <w:r w:rsidR="00AF1650">
              <w:rPr>
                <w:noProof/>
                <w:webHidden/>
              </w:rPr>
              <w:fldChar w:fldCharType="begin"/>
            </w:r>
            <w:r w:rsidR="00AF1650">
              <w:rPr>
                <w:noProof/>
                <w:webHidden/>
              </w:rPr>
              <w:instrText xml:space="preserve"> PAGEREF _Toc496508538 \h </w:instrText>
            </w:r>
            <w:r w:rsidR="00AF1650">
              <w:rPr>
                <w:noProof/>
                <w:webHidden/>
              </w:rPr>
            </w:r>
            <w:r w:rsidR="00AF1650">
              <w:rPr>
                <w:noProof/>
                <w:webHidden/>
              </w:rPr>
              <w:fldChar w:fldCharType="separate"/>
            </w:r>
            <w:r w:rsidR="00AF1650">
              <w:rPr>
                <w:noProof/>
                <w:webHidden/>
              </w:rPr>
              <w:t>35</w:t>
            </w:r>
            <w:r w:rsidR="00AF1650">
              <w:rPr>
                <w:noProof/>
                <w:webHidden/>
              </w:rPr>
              <w:fldChar w:fldCharType="end"/>
            </w:r>
          </w:hyperlink>
        </w:p>
        <w:p w14:paraId="2BEE1B00" w14:textId="77777777" w:rsidR="00AF1650" w:rsidRDefault="009A6ACA">
          <w:pPr>
            <w:pStyle w:val="TOC3"/>
            <w:tabs>
              <w:tab w:val="right" w:leader="dot" w:pos="12950"/>
            </w:tabs>
            <w:rPr>
              <w:rFonts w:eastAsiaTheme="minorEastAsia"/>
              <w:noProof/>
            </w:rPr>
          </w:pPr>
          <w:hyperlink w:anchor="_Toc496508539" w:history="1">
            <w:r w:rsidR="00AF1650" w:rsidRPr="00193C52">
              <w:rPr>
                <w:rStyle w:val="Hyperlink"/>
                <w:rFonts w:ascii="Segoe UI" w:eastAsia="Times New Roman" w:hAnsi="Segoe UI" w:cs="Segoe UI"/>
                <w:b/>
                <w:bCs/>
                <w:noProof/>
              </w:rPr>
              <w:t>2.5.4 - Example Login Page View:</w:t>
            </w:r>
            <w:r w:rsidR="00AF1650">
              <w:rPr>
                <w:noProof/>
                <w:webHidden/>
              </w:rPr>
              <w:tab/>
            </w:r>
            <w:r w:rsidR="00AF1650">
              <w:rPr>
                <w:noProof/>
                <w:webHidden/>
              </w:rPr>
              <w:fldChar w:fldCharType="begin"/>
            </w:r>
            <w:r w:rsidR="00AF1650">
              <w:rPr>
                <w:noProof/>
                <w:webHidden/>
              </w:rPr>
              <w:instrText xml:space="preserve"> PAGEREF _Toc496508539 \h </w:instrText>
            </w:r>
            <w:r w:rsidR="00AF1650">
              <w:rPr>
                <w:noProof/>
                <w:webHidden/>
              </w:rPr>
            </w:r>
            <w:r w:rsidR="00AF1650">
              <w:rPr>
                <w:noProof/>
                <w:webHidden/>
              </w:rPr>
              <w:fldChar w:fldCharType="separate"/>
            </w:r>
            <w:r w:rsidR="00AF1650">
              <w:rPr>
                <w:noProof/>
                <w:webHidden/>
              </w:rPr>
              <w:t>36</w:t>
            </w:r>
            <w:r w:rsidR="00AF1650">
              <w:rPr>
                <w:noProof/>
                <w:webHidden/>
              </w:rPr>
              <w:fldChar w:fldCharType="end"/>
            </w:r>
          </w:hyperlink>
        </w:p>
        <w:p w14:paraId="688E882B" w14:textId="77777777" w:rsidR="00AF1650" w:rsidRDefault="009A6ACA">
          <w:pPr>
            <w:pStyle w:val="TOC3"/>
            <w:tabs>
              <w:tab w:val="right" w:leader="dot" w:pos="12950"/>
            </w:tabs>
            <w:rPr>
              <w:rFonts w:eastAsiaTheme="minorEastAsia"/>
              <w:noProof/>
            </w:rPr>
          </w:pPr>
          <w:hyperlink w:anchor="_Toc496508540" w:history="1">
            <w:r w:rsidR="00AF1650" w:rsidRPr="00193C52">
              <w:rPr>
                <w:rStyle w:val="Hyperlink"/>
                <w:rFonts w:ascii="Segoe UI" w:eastAsia="Times New Roman" w:hAnsi="Segoe UI" w:cs="Segoe UI"/>
                <w:b/>
                <w:bCs/>
                <w:noProof/>
              </w:rPr>
              <w:t>2.5.5 - Example Settings Page View:</w:t>
            </w:r>
            <w:r w:rsidR="00AF1650">
              <w:rPr>
                <w:noProof/>
                <w:webHidden/>
              </w:rPr>
              <w:tab/>
            </w:r>
            <w:r w:rsidR="00AF1650">
              <w:rPr>
                <w:noProof/>
                <w:webHidden/>
              </w:rPr>
              <w:fldChar w:fldCharType="begin"/>
            </w:r>
            <w:r w:rsidR="00AF1650">
              <w:rPr>
                <w:noProof/>
                <w:webHidden/>
              </w:rPr>
              <w:instrText xml:space="preserve"> PAGEREF _Toc496508540 \h </w:instrText>
            </w:r>
            <w:r w:rsidR="00AF1650">
              <w:rPr>
                <w:noProof/>
                <w:webHidden/>
              </w:rPr>
            </w:r>
            <w:r w:rsidR="00AF1650">
              <w:rPr>
                <w:noProof/>
                <w:webHidden/>
              </w:rPr>
              <w:fldChar w:fldCharType="separate"/>
            </w:r>
            <w:r w:rsidR="00AF1650">
              <w:rPr>
                <w:noProof/>
                <w:webHidden/>
              </w:rPr>
              <w:t>37</w:t>
            </w:r>
            <w:r w:rsidR="00AF1650">
              <w:rPr>
                <w:noProof/>
                <w:webHidden/>
              </w:rPr>
              <w:fldChar w:fldCharType="end"/>
            </w:r>
          </w:hyperlink>
        </w:p>
        <w:p w14:paraId="3F0ACA2A" w14:textId="77777777" w:rsidR="00AF1650" w:rsidRDefault="009A6ACA">
          <w:pPr>
            <w:pStyle w:val="TOC3"/>
            <w:tabs>
              <w:tab w:val="right" w:leader="dot" w:pos="12950"/>
            </w:tabs>
            <w:rPr>
              <w:rFonts w:eastAsiaTheme="minorEastAsia"/>
              <w:noProof/>
            </w:rPr>
          </w:pPr>
          <w:hyperlink w:anchor="_Toc496508541" w:history="1">
            <w:r w:rsidR="00AF1650" w:rsidRPr="00193C52">
              <w:rPr>
                <w:rStyle w:val="Hyperlink"/>
                <w:rFonts w:ascii="Segoe UI" w:eastAsia="Times New Roman" w:hAnsi="Segoe UI" w:cs="Segoe UI"/>
                <w:b/>
                <w:bCs/>
                <w:noProof/>
              </w:rPr>
              <w:t>2.5.6 - Example Notifications Window View:</w:t>
            </w:r>
            <w:r w:rsidR="00AF1650">
              <w:rPr>
                <w:noProof/>
                <w:webHidden/>
              </w:rPr>
              <w:tab/>
            </w:r>
            <w:r w:rsidR="00AF1650">
              <w:rPr>
                <w:noProof/>
                <w:webHidden/>
              </w:rPr>
              <w:fldChar w:fldCharType="begin"/>
            </w:r>
            <w:r w:rsidR="00AF1650">
              <w:rPr>
                <w:noProof/>
                <w:webHidden/>
              </w:rPr>
              <w:instrText xml:space="preserve"> PAGEREF _Toc496508541 \h </w:instrText>
            </w:r>
            <w:r w:rsidR="00AF1650">
              <w:rPr>
                <w:noProof/>
                <w:webHidden/>
              </w:rPr>
            </w:r>
            <w:r w:rsidR="00AF1650">
              <w:rPr>
                <w:noProof/>
                <w:webHidden/>
              </w:rPr>
              <w:fldChar w:fldCharType="separate"/>
            </w:r>
            <w:r w:rsidR="00AF1650">
              <w:rPr>
                <w:noProof/>
                <w:webHidden/>
              </w:rPr>
              <w:t>38</w:t>
            </w:r>
            <w:r w:rsidR="00AF1650">
              <w:rPr>
                <w:noProof/>
                <w:webHidden/>
              </w:rPr>
              <w:fldChar w:fldCharType="end"/>
            </w:r>
          </w:hyperlink>
        </w:p>
        <w:p w14:paraId="1BFA805B" w14:textId="77777777" w:rsidR="00AF1650" w:rsidRDefault="009A6ACA">
          <w:pPr>
            <w:pStyle w:val="TOC3"/>
            <w:tabs>
              <w:tab w:val="right" w:leader="dot" w:pos="12950"/>
            </w:tabs>
            <w:rPr>
              <w:rFonts w:eastAsiaTheme="minorEastAsia"/>
              <w:noProof/>
            </w:rPr>
          </w:pPr>
          <w:hyperlink w:anchor="_Toc496508542" w:history="1">
            <w:r w:rsidR="00AF1650" w:rsidRPr="00193C52">
              <w:rPr>
                <w:rStyle w:val="Hyperlink"/>
                <w:rFonts w:ascii="Segoe UI" w:eastAsia="Times New Roman" w:hAnsi="Segoe UI" w:cs="Segoe UI"/>
                <w:b/>
                <w:bCs/>
                <w:noProof/>
              </w:rPr>
              <w:t>2.5.7 - Example Daily Calendar Window View:</w:t>
            </w:r>
            <w:r w:rsidR="00AF1650">
              <w:rPr>
                <w:noProof/>
                <w:webHidden/>
              </w:rPr>
              <w:tab/>
            </w:r>
            <w:r w:rsidR="00AF1650">
              <w:rPr>
                <w:noProof/>
                <w:webHidden/>
              </w:rPr>
              <w:fldChar w:fldCharType="begin"/>
            </w:r>
            <w:r w:rsidR="00AF1650">
              <w:rPr>
                <w:noProof/>
                <w:webHidden/>
              </w:rPr>
              <w:instrText xml:space="preserve"> PAGEREF _Toc496508542 \h </w:instrText>
            </w:r>
            <w:r w:rsidR="00AF1650">
              <w:rPr>
                <w:noProof/>
                <w:webHidden/>
              </w:rPr>
            </w:r>
            <w:r w:rsidR="00AF1650">
              <w:rPr>
                <w:noProof/>
                <w:webHidden/>
              </w:rPr>
              <w:fldChar w:fldCharType="separate"/>
            </w:r>
            <w:r w:rsidR="00AF1650">
              <w:rPr>
                <w:noProof/>
                <w:webHidden/>
              </w:rPr>
              <w:t>39</w:t>
            </w:r>
            <w:r w:rsidR="00AF1650">
              <w:rPr>
                <w:noProof/>
                <w:webHidden/>
              </w:rPr>
              <w:fldChar w:fldCharType="end"/>
            </w:r>
          </w:hyperlink>
        </w:p>
        <w:p w14:paraId="741AE764" w14:textId="77777777" w:rsidR="00AF1650" w:rsidRDefault="009A6ACA">
          <w:pPr>
            <w:pStyle w:val="TOC2"/>
            <w:tabs>
              <w:tab w:val="right" w:leader="dot" w:pos="12950"/>
            </w:tabs>
            <w:rPr>
              <w:rFonts w:eastAsiaTheme="minorEastAsia"/>
              <w:noProof/>
            </w:rPr>
          </w:pPr>
          <w:hyperlink w:anchor="_Toc496508543" w:history="1">
            <w:r w:rsidR="00AF1650" w:rsidRPr="00193C52">
              <w:rPr>
                <w:rStyle w:val="Hyperlink"/>
                <w:rFonts w:ascii="Segoe UI" w:eastAsia="Times New Roman" w:hAnsi="Segoe UI" w:cs="Segoe UI"/>
                <w:b/>
                <w:bCs/>
                <w:noProof/>
              </w:rPr>
              <w:t>2.6 Technical Requirements</w:t>
            </w:r>
            <w:r w:rsidR="00AF1650">
              <w:rPr>
                <w:noProof/>
                <w:webHidden/>
              </w:rPr>
              <w:tab/>
            </w:r>
            <w:r w:rsidR="00AF1650">
              <w:rPr>
                <w:noProof/>
                <w:webHidden/>
              </w:rPr>
              <w:fldChar w:fldCharType="begin"/>
            </w:r>
            <w:r w:rsidR="00AF1650">
              <w:rPr>
                <w:noProof/>
                <w:webHidden/>
              </w:rPr>
              <w:instrText xml:space="preserve"> PAGEREF _Toc496508543 \h </w:instrText>
            </w:r>
            <w:r w:rsidR="00AF1650">
              <w:rPr>
                <w:noProof/>
                <w:webHidden/>
              </w:rPr>
            </w:r>
            <w:r w:rsidR="00AF1650">
              <w:rPr>
                <w:noProof/>
                <w:webHidden/>
              </w:rPr>
              <w:fldChar w:fldCharType="separate"/>
            </w:r>
            <w:r w:rsidR="00AF1650">
              <w:rPr>
                <w:noProof/>
                <w:webHidden/>
              </w:rPr>
              <w:t>41</w:t>
            </w:r>
            <w:r w:rsidR="00AF1650">
              <w:rPr>
                <w:noProof/>
                <w:webHidden/>
              </w:rPr>
              <w:fldChar w:fldCharType="end"/>
            </w:r>
          </w:hyperlink>
        </w:p>
        <w:p w14:paraId="472BDA58" w14:textId="77777777" w:rsidR="00AF1650" w:rsidRDefault="009A6ACA">
          <w:pPr>
            <w:pStyle w:val="TOC3"/>
            <w:tabs>
              <w:tab w:val="right" w:leader="dot" w:pos="12950"/>
            </w:tabs>
            <w:rPr>
              <w:rFonts w:eastAsiaTheme="minorEastAsia"/>
              <w:noProof/>
            </w:rPr>
          </w:pPr>
          <w:hyperlink w:anchor="_Toc496508544" w:history="1">
            <w:r w:rsidR="00AF1650" w:rsidRPr="00193C52">
              <w:rPr>
                <w:rStyle w:val="Hyperlink"/>
                <w:rFonts w:ascii="Segoe UI" w:eastAsia="Times New Roman" w:hAnsi="Segoe UI" w:cs="Segoe UI"/>
                <w:b/>
                <w:bCs/>
                <w:noProof/>
              </w:rPr>
              <w:t>2.6.1 - Database Integration</w:t>
            </w:r>
            <w:r w:rsidR="00AF1650">
              <w:rPr>
                <w:noProof/>
                <w:webHidden/>
              </w:rPr>
              <w:tab/>
            </w:r>
            <w:r w:rsidR="00AF1650">
              <w:rPr>
                <w:noProof/>
                <w:webHidden/>
              </w:rPr>
              <w:fldChar w:fldCharType="begin"/>
            </w:r>
            <w:r w:rsidR="00AF1650">
              <w:rPr>
                <w:noProof/>
                <w:webHidden/>
              </w:rPr>
              <w:instrText xml:space="preserve"> PAGEREF _Toc496508544 \h </w:instrText>
            </w:r>
            <w:r w:rsidR="00AF1650">
              <w:rPr>
                <w:noProof/>
                <w:webHidden/>
              </w:rPr>
            </w:r>
            <w:r w:rsidR="00AF1650">
              <w:rPr>
                <w:noProof/>
                <w:webHidden/>
              </w:rPr>
              <w:fldChar w:fldCharType="separate"/>
            </w:r>
            <w:r w:rsidR="00AF1650">
              <w:rPr>
                <w:noProof/>
                <w:webHidden/>
              </w:rPr>
              <w:t>41</w:t>
            </w:r>
            <w:r w:rsidR="00AF1650">
              <w:rPr>
                <w:noProof/>
                <w:webHidden/>
              </w:rPr>
              <w:fldChar w:fldCharType="end"/>
            </w:r>
          </w:hyperlink>
        </w:p>
        <w:p w14:paraId="786434E9" w14:textId="77777777" w:rsidR="00AF1650" w:rsidRDefault="009A6ACA">
          <w:pPr>
            <w:pStyle w:val="TOC3"/>
            <w:tabs>
              <w:tab w:val="right" w:leader="dot" w:pos="12950"/>
            </w:tabs>
            <w:rPr>
              <w:rFonts w:eastAsiaTheme="minorEastAsia"/>
              <w:noProof/>
            </w:rPr>
          </w:pPr>
          <w:hyperlink w:anchor="_Toc496508545" w:history="1">
            <w:r w:rsidR="00AF1650" w:rsidRPr="00193C52">
              <w:rPr>
                <w:rStyle w:val="Hyperlink"/>
                <w:rFonts w:ascii="Segoe UI" w:eastAsia="Times New Roman" w:hAnsi="Segoe UI" w:cs="Segoe UI"/>
                <w:b/>
                <w:bCs/>
                <w:noProof/>
              </w:rPr>
              <w:t>2.6.2 - Coding Standards</w:t>
            </w:r>
            <w:r w:rsidR="00AF1650">
              <w:rPr>
                <w:noProof/>
                <w:webHidden/>
              </w:rPr>
              <w:tab/>
            </w:r>
            <w:r w:rsidR="00AF1650">
              <w:rPr>
                <w:noProof/>
                <w:webHidden/>
              </w:rPr>
              <w:fldChar w:fldCharType="begin"/>
            </w:r>
            <w:r w:rsidR="00AF1650">
              <w:rPr>
                <w:noProof/>
                <w:webHidden/>
              </w:rPr>
              <w:instrText xml:space="preserve"> PAGEREF _Toc496508545 \h </w:instrText>
            </w:r>
            <w:r w:rsidR="00AF1650">
              <w:rPr>
                <w:noProof/>
                <w:webHidden/>
              </w:rPr>
            </w:r>
            <w:r w:rsidR="00AF1650">
              <w:rPr>
                <w:noProof/>
                <w:webHidden/>
              </w:rPr>
              <w:fldChar w:fldCharType="separate"/>
            </w:r>
            <w:r w:rsidR="00AF1650">
              <w:rPr>
                <w:noProof/>
                <w:webHidden/>
              </w:rPr>
              <w:t>41</w:t>
            </w:r>
            <w:r w:rsidR="00AF1650">
              <w:rPr>
                <w:noProof/>
                <w:webHidden/>
              </w:rPr>
              <w:fldChar w:fldCharType="end"/>
            </w:r>
          </w:hyperlink>
        </w:p>
        <w:p w14:paraId="374ED1C5" w14:textId="77777777" w:rsidR="00AF1650" w:rsidRDefault="009A6ACA">
          <w:pPr>
            <w:pStyle w:val="TOC3"/>
            <w:tabs>
              <w:tab w:val="right" w:leader="dot" w:pos="12950"/>
            </w:tabs>
            <w:rPr>
              <w:rFonts w:eastAsiaTheme="minorEastAsia"/>
              <w:noProof/>
            </w:rPr>
          </w:pPr>
          <w:hyperlink w:anchor="_Toc496508546" w:history="1">
            <w:r w:rsidR="00AF1650" w:rsidRPr="00193C52">
              <w:rPr>
                <w:rStyle w:val="Hyperlink"/>
                <w:rFonts w:ascii="Segoe UI" w:eastAsia="Times New Roman" w:hAnsi="Segoe UI" w:cs="Segoe UI"/>
                <w:b/>
                <w:bCs/>
                <w:noProof/>
              </w:rPr>
              <w:t>2.6.3 - System Permissions</w:t>
            </w:r>
            <w:r w:rsidR="00AF1650">
              <w:rPr>
                <w:noProof/>
                <w:webHidden/>
              </w:rPr>
              <w:tab/>
            </w:r>
            <w:r w:rsidR="00AF1650">
              <w:rPr>
                <w:noProof/>
                <w:webHidden/>
              </w:rPr>
              <w:fldChar w:fldCharType="begin"/>
            </w:r>
            <w:r w:rsidR="00AF1650">
              <w:rPr>
                <w:noProof/>
                <w:webHidden/>
              </w:rPr>
              <w:instrText xml:space="preserve"> PAGEREF _Toc496508546 \h </w:instrText>
            </w:r>
            <w:r w:rsidR="00AF1650">
              <w:rPr>
                <w:noProof/>
                <w:webHidden/>
              </w:rPr>
            </w:r>
            <w:r w:rsidR="00AF1650">
              <w:rPr>
                <w:noProof/>
                <w:webHidden/>
              </w:rPr>
              <w:fldChar w:fldCharType="separate"/>
            </w:r>
            <w:r w:rsidR="00AF1650">
              <w:rPr>
                <w:noProof/>
                <w:webHidden/>
              </w:rPr>
              <w:t>41</w:t>
            </w:r>
            <w:r w:rsidR="00AF1650">
              <w:rPr>
                <w:noProof/>
                <w:webHidden/>
              </w:rPr>
              <w:fldChar w:fldCharType="end"/>
            </w:r>
          </w:hyperlink>
        </w:p>
        <w:p w14:paraId="65D2479C" w14:textId="77777777" w:rsidR="00AF1650" w:rsidRDefault="009A6ACA">
          <w:pPr>
            <w:pStyle w:val="TOC3"/>
            <w:tabs>
              <w:tab w:val="right" w:leader="dot" w:pos="12950"/>
            </w:tabs>
            <w:rPr>
              <w:rFonts w:eastAsiaTheme="minorEastAsia"/>
              <w:noProof/>
            </w:rPr>
          </w:pPr>
          <w:hyperlink w:anchor="_Toc496508547" w:history="1">
            <w:r w:rsidR="00AF1650" w:rsidRPr="00193C52">
              <w:rPr>
                <w:rStyle w:val="Hyperlink"/>
                <w:rFonts w:ascii="Segoe UI" w:eastAsia="Times New Roman" w:hAnsi="Segoe UI" w:cs="Segoe UI"/>
                <w:b/>
                <w:bCs/>
                <w:noProof/>
              </w:rPr>
              <w:t>2.6.4 - I-Learn Access</w:t>
            </w:r>
            <w:r w:rsidR="00AF1650">
              <w:rPr>
                <w:noProof/>
                <w:webHidden/>
              </w:rPr>
              <w:tab/>
            </w:r>
            <w:r w:rsidR="00AF1650">
              <w:rPr>
                <w:noProof/>
                <w:webHidden/>
              </w:rPr>
              <w:fldChar w:fldCharType="begin"/>
            </w:r>
            <w:r w:rsidR="00AF1650">
              <w:rPr>
                <w:noProof/>
                <w:webHidden/>
              </w:rPr>
              <w:instrText xml:space="preserve"> PAGEREF _Toc496508547 \h </w:instrText>
            </w:r>
            <w:r w:rsidR="00AF1650">
              <w:rPr>
                <w:noProof/>
                <w:webHidden/>
              </w:rPr>
            </w:r>
            <w:r w:rsidR="00AF1650">
              <w:rPr>
                <w:noProof/>
                <w:webHidden/>
              </w:rPr>
              <w:fldChar w:fldCharType="separate"/>
            </w:r>
            <w:r w:rsidR="00AF1650">
              <w:rPr>
                <w:noProof/>
                <w:webHidden/>
              </w:rPr>
              <w:t>41</w:t>
            </w:r>
            <w:r w:rsidR="00AF1650">
              <w:rPr>
                <w:noProof/>
                <w:webHidden/>
              </w:rPr>
              <w:fldChar w:fldCharType="end"/>
            </w:r>
          </w:hyperlink>
        </w:p>
        <w:p w14:paraId="4F120BBB" w14:textId="77777777" w:rsidR="00AF1650" w:rsidRDefault="009A6ACA">
          <w:pPr>
            <w:pStyle w:val="TOC2"/>
            <w:tabs>
              <w:tab w:val="right" w:leader="dot" w:pos="12950"/>
            </w:tabs>
            <w:rPr>
              <w:rFonts w:eastAsiaTheme="minorEastAsia"/>
              <w:noProof/>
            </w:rPr>
          </w:pPr>
          <w:hyperlink w:anchor="_Toc496508548" w:history="1">
            <w:r w:rsidR="00AF1650" w:rsidRPr="00193C52">
              <w:rPr>
                <w:rStyle w:val="Hyperlink"/>
                <w:rFonts w:ascii="Segoe UI" w:eastAsia="Times New Roman" w:hAnsi="Segoe UI" w:cs="Segoe UI"/>
                <w:b/>
                <w:bCs/>
                <w:noProof/>
              </w:rPr>
              <w:t>2.7 User Documentation</w:t>
            </w:r>
            <w:r w:rsidR="00AF1650">
              <w:rPr>
                <w:noProof/>
                <w:webHidden/>
              </w:rPr>
              <w:tab/>
            </w:r>
            <w:r w:rsidR="00AF1650">
              <w:rPr>
                <w:noProof/>
                <w:webHidden/>
              </w:rPr>
              <w:fldChar w:fldCharType="begin"/>
            </w:r>
            <w:r w:rsidR="00AF1650">
              <w:rPr>
                <w:noProof/>
                <w:webHidden/>
              </w:rPr>
              <w:instrText xml:space="preserve"> PAGEREF _Toc496508548 \h </w:instrText>
            </w:r>
            <w:r w:rsidR="00AF1650">
              <w:rPr>
                <w:noProof/>
                <w:webHidden/>
              </w:rPr>
            </w:r>
            <w:r w:rsidR="00AF1650">
              <w:rPr>
                <w:noProof/>
                <w:webHidden/>
              </w:rPr>
              <w:fldChar w:fldCharType="separate"/>
            </w:r>
            <w:r w:rsidR="00AF1650">
              <w:rPr>
                <w:noProof/>
                <w:webHidden/>
              </w:rPr>
              <w:t>41</w:t>
            </w:r>
            <w:r w:rsidR="00AF1650">
              <w:rPr>
                <w:noProof/>
                <w:webHidden/>
              </w:rPr>
              <w:fldChar w:fldCharType="end"/>
            </w:r>
          </w:hyperlink>
        </w:p>
        <w:p w14:paraId="0258D988" w14:textId="77777777" w:rsidR="00AF1650" w:rsidRDefault="009A6ACA">
          <w:pPr>
            <w:pStyle w:val="TOC2"/>
            <w:tabs>
              <w:tab w:val="right" w:leader="dot" w:pos="12950"/>
            </w:tabs>
            <w:rPr>
              <w:rFonts w:eastAsiaTheme="minorEastAsia"/>
              <w:noProof/>
            </w:rPr>
          </w:pPr>
          <w:hyperlink w:anchor="_Toc496508549" w:history="1">
            <w:r w:rsidR="00AF1650" w:rsidRPr="00193C52">
              <w:rPr>
                <w:rStyle w:val="Hyperlink"/>
                <w:rFonts w:ascii="Segoe UI" w:eastAsia="Times New Roman" w:hAnsi="Segoe UI" w:cs="Segoe UI"/>
                <w:b/>
                <w:bCs/>
                <w:noProof/>
              </w:rPr>
              <w:t>2.8 Assumptions and Dependencies</w:t>
            </w:r>
            <w:r w:rsidR="00AF1650">
              <w:rPr>
                <w:noProof/>
                <w:webHidden/>
              </w:rPr>
              <w:tab/>
            </w:r>
            <w:r w:rsidR="00AF1650">
              <w:rPr>
                <w:noProof/>
                <w:webHidden/>
              </w:rPr>
              <w:fldChar w:fldCharType="begin"/>
            </w:r>
            <w:r w:rsidR="00AF1650">
              <w:rPr>
                <w:noProof/>
                <w:webHidden/>
              </w:rPr>
              <w:instrText xml:space="preserve"> PAGEREF _Toc496508549 \h </w:instrText>
            </w:r>
            <w:r w:rsidR="00AF1650">
              <w:rPr>
                <w:noProof/>
                <w:webHidden/>
              </w:rPr>
            </w:r>
            <w:r w:rsidR="00AF1650">
              <w:rPr>
                <w:noProof/>
                <w:webHidden/>
              </w:rPr>
              <w:fldChar w:fldCharType="separate"/>
            </w:r>
            <w:r w:rsidR="00AF1650">
              <w:rPr>
                <w:noProof/>
                <w:webHidden/>
              </w:rPr>
              <w:t>43</w:t>
            </w:r>
            <w:r w:rsidR="00AF1650">
              <w:rPr>
                <w:noProof/>
                <w:webHidden/>
              </w:rPr>
              <w:fldChar w:fldCharType="end"/>
            </w:r>
          </w:hyperlink>
        </w:p>
        <w:p w14:paraId="259DECA8" w14:textId="77777777" w:rsidR="00AF1650" w:rsidRDefault="009A6ACA">
          <w:pPr>
            <w:pStyle w:val="TOC3"/>
            <w:tabs>
              <w:tab w:val="right" w:leader="dot" w:pos="12950"/>
            </w:tabs>
            <w:rPr>
              <w:rFonts w:eastAsiaTheme="minorEastAsia"/>
              <w:noProof/>
            </w:rPr>
          </w:pPr>
          <w:hyperlink w:anchor="_Toc496508550" w:history="1">
            <w:r w:rsidR="00AF1650" w:rsidRPr="00193C52">
              <w:rPr>
                <w:rStyle w:val="Hyperlink"/>
                <w:rFonts w:ascii="Segoe UI" w:eastAsia="Times New Roman" w:hAnsi="Segoe UI" w:cs="Segoe UI"/>
                <w:b/>
                <w:bCs/>
                <w:noProof/>
              </w:rPr>
              <w:t>2.8.1 - Assumptions</w:t>
            </w:r>
            <w:r w:rsidR="00AF1650">
              <w:rPr>
                <w:noProof/>
                <w:webHidden/>
              </w:rPr>
              <w:tab/>
            </w:r>
            <w:r w:rsidR="00AF1650">
              <w:rPr>
                <w:noProof/>
                <w:webHidden/>
              </w:rPr>
              <w:fldChar w:fldCharType="begin"/>
            </w:r>
            <w:r w:rsidR="00AF1650">
              <w:rPr>
                <w:noProof/>
                <w:webHidden/>
              </w:rPr>
              <w:instrText xml:space="preserve"> PAGEREF _Toc496508550 \h </w:instrText>
            </w:r>
            <w:r w:rsidR="00AF1650">
              <w:rPr>
                <w:noProof/>
                <w:webHidden/>
              </w:rPr>
            </w:r>
            <w:r w:rsidR="00AF1650">
              <w:rPr>
                <w:noProof/>
                <w:webHidden/>
              </w:rPr>
              <w:fldChar w:fldCharType="separate"/>
            </w:r>
            <w:r w:rsidR="00AF1650">
              <w:rPr>
                <w:noProof/>
                <w:webHidden/>
              </w:rPr>
              <w:t>43</w:t>
            </w:r>
            <w:r w:rsidR="00AF1650">
              <w:rPr>
                <w:noProof/>
                <w:webHidden/>
              </w:rPr>
              <w:fldChar w:fldCharType="end"/>
            </w:r>
          </w:hyperlink>
        </w:p>
        <w:p w14:paraId="368CAFFE" w14:textId="77777777" w:rsidR="00AF1650" w:rsidRDefault="009A6ACA">
          <w:pPr>
            <w:pStyle w:val="TOC3"/>
            <w:tabs>
              <w:tab w:val="right" w:leader="dot" w:pos="12950"/>
            </w:tabs>
            <w:rPr>
              <w:rFonts w:eastAsiaTheme="minorEastAsia"/>
              <w:noProof/>
            </w:rPr>
          </w:pPr>
          <w:hyperlink w:anchor="_Toc496508551" w:history="1">
            <w:r w:rsidR="00AF1650" w:rsidRPr="00193C52">
              <w:rPr>
                <w:rStyle w:val="Hyperlink"/>
                <w:rFonts w:ascii="Segoe UI" w:eastAsia="Times New Roman" w:hAnsi="Segoe UI" w:cs="Segoe UI"/>
                <w:b/>
                <w:bCs/>
                <w:noProof/>
              </w:rPr>
              <w:t>2.8.2 - Dependencies</w:t>
            </w:r>
            <w:r w:rsidR="00AF1650">
              <w:rPr>
                <w:noProof/>
                <w:webHidden/>
              </w:rPr>
              <w:tab/>
            </w:r>
            <w:r w:rsidR="00AF1650">
              <w:rPr>
                <w:noProof/>
                <w:webHidden/>
              </w:rPr>
              <w:fldChar w:fldCharType="begin"/>
            </w:r>
            <w:r w:rsidR="00AF1650">
              <w:rPr>
                <w:noProof/>
                <w:webHidden/>
              </w:rPr>
              <w:instrText xml:space="preserve"> PAGEREF _Toc496508551 \h </w:instrText>
            </w:r>
            <w:r w:rsidR="00AF1650">
              <w:rPr>
                <w:noProof/>
                <w:webHidden/>
              </w:rPr>
            </w:r>
            <w:r w:rsidR="00AF1650">
              <w:rPr>
                <w:noProof/>
                <w:webHidden/>
              </w:rPr>
              <w:fldChar w:fldCharType="separate"/>
            </w:r>
            <w:r w:rsidR="00AF1650">
              <w:rPr>
                <w:noProof/>
                <w:webHidden/>
              </w:rPr>
              <w:t>45</w:t>
            </w:r>
            <w:r w:rsidR="00AF1650">
              <w:rPr>
                <w:noProof/>
                <w:webHidden/>
              </w:rPr>
              <w:fldChar w:fldCharType="end"/>
            </w:r>
          </w:hyperlink>
        </w:p>
        <w:p w14:paraId="4E486E47" w14:textId="77777777" w:rsidR="00AF1650" w:rsidRDefault="009A6ACA">
          <w:pPr>
            <w:pStyle w:val="TOC1"/>
            <w:tabs>
              <w:tab w:val="right" w:leader="dot" w:pos="12950"/>
            </w:tabs>
            <w:rPr>
              <w:rFonts w:eastAsiaTheme="minorEastAsia"/>
              <w:noProof/>
            </w:rPr>
          </w:pPr>
          <w:hyperlink w:anchor="_Toc496508552" w:history="1">
            <w:r w:rsidR="00AF1650" w:rsidRPr="00193C52">
              <w:rPr>
                <w:rStyle w:val="Hyperlink"/>
                <w:rFonts w:ascii="Segoe UI" w:eastAsia="Times New Roman" w:hAnsi="Segoe UI" w:cs="Segoe UI"/>
                <w:b/>
                <w:bCs/>
                <w:noProof/>
                <w:kern w:val="36"/>
              </w:rPr>
              <w:t>3.0 Requirements Specification</w:t>
            </w:r>
            <w:r w:rsidR="00AF1650">
              <w:rPr>
                <w:noProof/>
                <w:webHidden/>
              </w:rPr>
              <w:tab/>
            </w:r>
            <w:r w:rsidR="00AF1650">
              <w:rPr>
                <w:noProof/>
                <w:webHidden/>
              </w:rPr>
              <w:fldChar w:fldCharType="begin"/>
            </w:r>
            <w:r w:rsidR="00AF1650">
              <w:rPr>
                <w:noProof/>
                <w:webHidden/>
              </w:rPr>
              <w:instrText xml:space="preserve"> PAGEREF _Toc496508552 \h </w:instrText>
            </w:r>
            <w:r w:rsidR="00AF1650">
              <w:rPr>
                <w:noProof/>
                <w:webHidden/>
              </w:rPr>
            </w:r>
            <w:r w:rsidR="00AF1650">
              <w:rPr>
                <w:noProof/>
                <w:webHidden/>
              </w:rPr>
              <w:fldChar w:fldCharType="separate"/>
            </w:r>
            <w:r w:rsidR="00AF1650">
              <w:rPr>
                <w:noProof/>
                <w:webHidden/>
              </w:rPr>
              <w:t>47</w:t>
            </w:r>
            <w:r w:rsidR="00AF1650">
              <w:rPr>
                <w:noProof/>
                <w:webHidden/>
              </w:rPr>
              <w:fldChar w:fldCharType="end"/>
            </w:r>
          </w:hyperlink>
        </w:p>
        <w:p w14:paraId="4BBB6CD0" w14:textId="77777777" w:rsidR="00AF1650" w:rsidRDefault="009A6ACA">
          <w:pPr>
            <w:pStyle w:val="TOC2"/>
            <w:tabs>
              <w:tab w:val="right" w:leader="dot" w:pos="12950"/>
            </w:tabs>
            <w:rPr>
              <w:rFonts w:eastAsiaTheme="minorEastAsia"/>
              <w:noProof/>
            </w:rPr>
          </w:pPr>
          <w:hyperlink w:anchor="_Toc496508553" w:history="1">
            <w:r w:rsidR="00AF1650" w:rsidRPr="00193C52">
              <w:rPr>
                <w:rStyle w:val="Hyperlink"/>
                <w:rFonts w:ascii="Segoe UI" w:eastAsia="Times New Roman" w:hAnsi="Segoe UI" w:cs="Segoe UI"/>
                <w:b/>
                <w:bCs/>
                <w:noProof/>
              </w:rPr>
              <w:t>3.1 External Interface Requirements</w:t>
            </w:r>
            <w:r w:rsidR="00AF1650">
              <w:rPr>
                <w:noProof/>
                <w:webHidden/>
              </w:rPr>
              <w:tab/>
            </w:r>
            <w:r w:rsidR="00AF1650">
              <w:rPr>
                <w:noProof/>
                <w:webHidden/>
              </w:rPr>
              <w:fldChar w:fldCharType="begin"/>
            </w:r>
            <w:r w:rsidR="00AF1650">
              <w:rPr>
                <w:noProof/>
                <w:webHidden/>
              </w:rPr>
              <w:instrText xml:space="preserve"> PAGEREF _Toc496508553 \h </w:instrText>
            </w:r>
            <w:r w:rsidR="00AF1650">
              <w:rPr>
                <w:noProof/>
                <w:webHidden/>
              </w:rPr>
            </w:r>
            <w:r w:rsidR="00AF1650">
              <w:rPr>
                <w:noProof/>
                <w:webHidden/>
              </w:rPr>
              <w:fldChar w:fldCharType="separate"/>
            </w:r>
            <w:r w:rsidR="00AF1650">
              <w:rPr>
                <w:noProof/>
                <w:webHidden/>
              </w:rPr>
              <w:t>47</w:t>
            </w:r>
            <w:r w:rsidR="00AF1650">
              <w:rPr>
                <w:noProof/>
                <w:webHidden/>
              </w:rPr>
              <w:fldChar w:fldCharType="end"/>
            </w:r>
          </w:hyperlink>
        </w:p>
        <w:p w14:paraId="704A4B4A" w14:textId="77777777" w:rsidR="00AF1650" w:rsidRDefault="009A6ACA">
          <w:pPr>
            <w:pStyle w:val="TOC2"/>
            <w:tabs>
              <w:tab w:val="right" w:leader="dot" w:pos="12950"/>
            </w:tabs>
            <w:rPr>
              <w:rFonts w:eastAsiaTheme="minorEastAsia"/>
              <w:noProof/>
            </w:rPr>
          </w:pPr>
          <w:hyperlink w:anchor="_Toc496508554" w:history="1">
            <w:r w:rsidR="00AF1650" w:rsidRPr="00193C52">
              <w:rPr>
                <w:rStyle w:val="Hyperlink"/>
                <w:rFonts w:ascii="Segoe UI" w:eastAsia="Times New Roman" w:hAnsi="Segoe UI" w:cs="Segoe UI"/>
                <w:b/>
                <w:bCs/>
                <w:noProof/>
              </w:rPr>
              <w:t>3.2 Functional Requirements</w:t>
            </w:r>
            <w:r w:rsidR="00AF1650">
              <w:rPr>
                <w:noProof/>
                <w:webHidden/>
              </w:rPr>
              <w:tab/>
            </w:r>
            <w:r w:rsidR="00AF1650">
              <w:rPr>
                <w:noProof/>
                <w:webHidden/>
              </w:rPr>
              <w:fldChar w:fldCharType="begin"/>
            </w:r>
            <w:r w:rsidR="00AF1650">
              <w:rPr>
                <w:noProof/>
                <w:webHidden/>
              </w:rPr>
              <w:instrText xml:space="preserve"> PAGEREF _Toc496508554 \h </w:instrText>
            </w:r>
            <w:r w:rsidR="00AF1650">
              <w:rPr>
                <w:noProof/>
                <w:webHidden/>
              </w:rPr>
            </w:r>
            <w:r w:rsidR="00AF1650">
              <w:rPr>
                <w:noProof/>
                <w:webHidden/>
              </w:rPr>
              <w:fldChar w:fldCharType="separate"/>
            </w:r>
            <w:r w:rsidR="00AF1650">
              <w:rPr>
                <w:noProof/>
                <w:webHidden/>
              </w:rPr>
              <w:t>49</w:t>
            </w:r>
            <w:r w:rsidR="00AF1650">
              <w:rPr>
                <w:noProof/>
                <w:webHidden/>
              </w:rPr>
              <w:fldChar w:fldCharType="end"/>
            </w:r>
          </w:hyperlink>
        </w:p>
        <w:p w14:paraId="6D374D04" w14:textId="77777777" w:rsidR="00AF1650" w:rsidRDefault="009A6ACA">
          <w:pPr>
            <w:pStyle w:val="TOC3"/>
            <w:tabs>
              <w:tab w:val="right" w:leader="dot" w:pos="12950"/>
            </w:tabs>
            <w:rPr>
              <w:rFonts w:eastAsiaTheme="minorEastAsia"/>
              <w:noProof/>
            </w:rPr>
          </w:pPr>
          <w:hyperlink w:anchor="_Toc496508555" w:history="1">
            <w:r w:rsidR="00AF1650" w:rsidRPr="00193C52">
              <w:rPr>
                <w:rStyle w:val="Hyperlink"/>
                <w:rFonts w:ascii="Segoe UI" w:eastAsia="Times New Roman" w:hAnsi="Segoe UI" w:cs="Segoe UI"/>
                <w:b/>
                <w:bCs/>
                <w:noProof/>
              </w:rPr>
              <w:t>3.2.1 Calendar Application is Mobile</w:t>
            </w:r>
            <w:r w:rsidR="00AF1650">
              <w:rPr>
                <w:noProof/>
                <w:webHidden/>
              </w:rPr>
              <w:tab/>
            </w:r>
            <w:r w:rsidR="00AF1650">
              <w:rPr>
                <w:noProof/>
                <w:webHidden/>
              </w:rPr>
              <w:fldChar w:fldCharType="begin"/>
            </w:r>
            <w:r w:rsidR="00AF1650">
              <w:rPr>
                <w:noProof/>
                <w:webHidden/>
              </w:rPr>
              <w:instrText xml:space="preserve"> PAGEREF _Toc496508555 \h </w:instrText>
            </w:r>
            <w:r w:rsidR="00AF1650">
              <w:rPr>
                <w:noProof/>
                <w:webHidden/>
              </w:rPr>
            </w:r>
            <w:r w:rsidR="00AF1650">
              <w:rPr>
                <w:noProof/>
                <w:webHidden/>
              </w:rPr>
              <w:fldChar w:fldCharType="separate"/>
            </w:r>
            <w:r w:rsidR="00AF1650">
              <w:rPr>
                <w:noProof/>
                <w:webHidden/>
              </w:rPr>
              <w:t>49</w:t>
            </w:r>
            <w:r w:rsidR="00AF1650">
              <w:rPr>
                <w:noProof/>
                <w:webHidden/>
              </w:rPr>
              <w:fldChar w:fldCharType="end"/>
            </w:r>
          </w:hyperlink>
        </w:p>
        <w:p w14:paraId="7D928B75" w14:textId="77777777" w:rsidR="00AF1650" w:rsidRDefault="009A6ACA">
          <w:pPr>
            <w:pStyle w:val="TOC3"/>
            <w:tabs>
              <w:tab w:val="right" w:leader="dot" w:pos="12950"/>
            </w:tabs>
            <w:rPr>
              <w:rFonts w:eastAsiaTheme="minorEastAsia"/>
              <w:noProof/>
            </w:rPr>
          </w:pPr>
          <w:hyperlink w:anchor="_Toc496508556" w:history="1">
            <w:r w:rsidR="00AF1650" w:rsidRPr="00193C52">
              <w:rPr>
                <w:rStyle w:val="Hyperlink"/>
                <w:rFonts w:ascii="Segoe UI" w:eastAsia="Times New Roman" w:hAnsi="Segoe UI" w:cs="Segoe UI"/>
                <w:b/>
                <w:bCs/>
                <w:noProof/>
              </w:rPr>
              <w:t>3.2.2 Calendar Application is Web</w:t>
            </w:r>
            <w:r w:rsidR="00AF1650">
              <w:rPr>
                <w:noProof/>
                <w:webHidden/>
              </w:rPr>
              <w:tab/>
            </w:r>
            <w:r w:rsidR="00AF1650">
              <w:rPr>
                <w:noProof/>
                <w:webHidden/>
              </w:rPr>
              <w:fldChar w:fldCharType="begin"/>
            </w:r>
            <w:r w:rsidR="00AF1650">
              <w:rPr>
                <w:noProof/>
                <w:webHidden/>
              </w:rPr>
              <w:instrText xml:space="preserve"> PAGEREF _Toc496508556 \h </w:instrText>
            </w:r>
            <w:r w:rsidR="00AF1650">
              <w:rPr>
                <w:noProof/>
                <w:webHidden/>
              </w:rPr>
            </w:r>
            <w:r w:rsidR="00AF1650">
              <w:rPr>
                <w:noProof/>
                <w:webHidden/>
              </w:rPr>
              <w:fldChar w:fldCharType="separate"/>
            </w:r>
            <w:r w:rsidR="00AF1650">
              <w:rPr>
                <w:noProof/>
                <w:webHidden/>
              </w:rPr>
              <w:t>50</w:t>
            </w:r>
            <w:r w:rsidR="00AF1650">
              <w:rPr>
                <w:noProof/>
                <w:webHidden/>
              </w:rPr>
              <w:fldChar w:fldCharType="end"/>
            </w:r>
          </w:hyperlink>
        </w:p>
        <w:p w14:paraId="79FD1531" w14:textId="77777777" w:rsidR="00AF1650" w:rsidRDefault="009A6ACA">
          <w:pPr>
            <w:pStyle w:val="TOC3"/>
            <w:tabs>
              <w:tab w:val="right" w:leader="dot" w:pos="12950"/>
            </w:tabs>
            <w:rPr>
              <w:rFonts w:eastAsiaTheme="minorEastAsia"/>
              <w:noProof/>
            </w:rPr>
          </w:pPr>
          <w:hyperlink w:anchor="_Toc496508557" w:history="1">
            <w:r w:rsidR="00AF1650" w:rsidRPr="00193C52">
              <w:rPr>
                <w:rStyle w:val="Hyperlink"/>
                <w:rFonts w:ascii="Segoe UI" w:eastAsia="Times New Roman" w:hAnsi="Segoe UI" w:cs="Segoe UI"/>
                <w:b/>
                <w:bCs/>
                <w:noProof/>
              </w:rPr>
              <w:t>3.2.3 Calendar Application API</w:t>
            </w:r>
            <w:r w:rsidR="00AF1650">
              <w:rPr>
                <w:noProof/>
                <w:webHidden/>
              </w:rPr>
              <w:tab/>
            </w:r>
            <w:r w:rsidR="00AF1650">
              <w:rPr>
                <w:noProof/>
                <w:webHidden/>
              </w:rPr>
              <w:fldChar w:fldCharType="begin"/>
            </w:r>
            <w:r w:rsidR="00AF1650">
              <w:rPr>
                <w:noProof/>
                <w:webHidden/>
              </w:rPr>
              <w:instrText xml:space="preserve"> PAGEREF _Toc496508557 \h </w:instrText>
            </w:r>
            <w:r w:rsidR="00AF1650">
              <w:rPr>
                <w:noProof/>
                <w:webHidden/>
              </w:rPr>
            </w:r>
            <w:r w:rsidR="00AF1650">
              <w:rPr>
                <w:noProof/>
                <w:webHidden/>
              </w:rPr>
              <w:fldChar w:fldCharType="separate"/>
            </w:r>
            <w:r w:rsidR="00AF1650">
              <w:rPr>
                <w:noProof/>
                <w:webHidden/>
              </w:rPr>
              <w:t>52</w:t>
            </w:r>
            <w:r w:rsidR="00AF1650">
              <w:rPr>
                <w:noProof/>
                <w:webHidden/>
              </w:rPr>
              <w:fldChar w:fldCharType="end"/>
            </w:r>
          </w:hyperlink>
        </w:p>
        <w:p w14:paraId="7D22E538" w14:textId="77777777" w:rsidR="00AF1650" w:rsidRDefault="009A6ACA">
          <w:pPr>
            <w:pStyle w:val="TOC3"/>
            <w:tabs>
              <w:tab w:val="right" w:leader="dot" w:pos="12950"/>
            </w:tabs>
            <w:rPr>
              <w:rFonts w:eastAsiaTheme="minorEastAsia"/>
              <w:noProof/>
            </w:rPr>
          </w:pPr>
          <w:hyperlink w:anchor="_Toc496508558" w:history="1">
            <w:r w:rsidR="00AF1650" w:rsidRPr="00193C52">
              <w:rPr>
                <w:rStyle w:val="Hyperlink"/>
                <w:rFonts w:ascii="Segoe UI" w:eastAsia="Times New Roman" w:hAnsi="Segoe UI" w:cs="Segoe UI"/>
                <w:b/>
                <w:bCs/>
                <w:noProof/>
              </w:rPr>
              <w:t>3.2.4 Priority List</w:t>
            </w:r>
            <w:r w:rsidR="00AF1650">
              <w:rPr>
                <w:noProof/>
                <w:webHidden/>
              </w:rPr>
              <w:tab/>
            </w:r>
            <w:r w:rsidR="00AF1650">
              <w:rPr>
                <w:noProof/>
                <w:webHidden/>
              </w:rPr>
              <w:fldChar w:fldCharType="begin"/>
            </w:r>
            <w:r w:rsidR="00AF1650">
              <w:rPr>
                <w:noProof/>
                <w:webHidden/>
              </w:rPr>
              <w:instrText xml:space="preserve"> PAGEREF _Toc496508558 \h </w:instrText>
            </w:r>
            <w:r w:rsidR="00AF1650">
              <w:rPr>
                <w:noProof/>
                <w:webHidden/>
              </w:rPr>
            </w:r>
            <w:r w:rsidR="00AF1650">
              <w:rPr>
                <w:noProof/>
                <w:webHidden/>
              </w:rPr>
              <w:fldChar w:fldCharType="separate"/>
            </w:r>
            <w:r w:rsidR="00AF1650">
              <w:rPr>
                <w:noProof/>
                <w:webHidden/>
              </w:rPr>
              <w:t>53</w:t>
            </w:r>
            <w:r w:rsidR="00AF1650">
              <w:rPr>
                <w:noProof/>
                <w:webHidden/>
              </w:rPr>
              <w:fldChar w:fldCharType="end"/>
            </w:r>
          </w:hyperlink>
        </w:p>
        <w:p w14:paraId="3EC08F41" w14:textId="77777777" w:rsidR="00AF1650" w:rsidRDefault="009A6ACA">
          <w:pPr>
            <w:pStyle w:val="TOC3"/>
            <w:tabs>
              <w:tab w:val="right" w:leader="dot" w:pos="12950"/>
            </w:tabs>
            <w:rPr>
              <w:rFonts w:eastAsiaTheme="minorEastAsia"/>
              <w:noProof/>
            </w:rPr>
          </w:pPr>
          <w:hyperlink w:anchor="_Toc496508559" w:history="1">
            <w:r w:rsidR="00AF1650" w:rsidRPr="00193C52">
              <w:rPr>
                <w:rStyle w:val="Hyperlink"/>
                <w:rFonts w:ascii="Segoe UI" w:eastAsia="Times New Roman" w:hAnsi="Segoe UI" w:cs="Segoe UI"/>
                <w:b/>
                <w:bCs/>
                <w:noProof/>
              </w:rPr>
              <w:t>3.2.5 ADA Compliant</w:t>
            </w:r>
            <w:r w:rsidR="00AF1650">
              <w:rPr>
                <w:noProof/>
                <w:webHidden/>
              </w:rPr>
              <w:tab/>
            </w:r>
            <w:r w:rsidR="00AF1650">
              <w:rPr>
                <w:noProof/>
                <w:webHidden/>
              </w:rPr>
              <w:fldChar w:fldCharType="begin"/>
            </w:r>
            <w:r w:rsidR="00AF1650">
              <w:rPr>
                <w:noProof/>
                <w:webHidden/>
              </w:rPr>
              <w:instrText xml:space="preserve"> PAGEREF _Toc496508559 \h </w:instrText>
            </w:r>
            <w:r w:rsidR="00AF1650">
              <w:rPr>
                <w:noProof/>
                <w:webHidden/>
              </w:rPr>
            </w:r>
            <w:r w:rsidR="00AF1650">
              <w:rPr>
                <w:noProof/>
                <w:webHidden/>
              </w:rPr>
              <w:fldChar w:fldCharType="separate"/>
            </w:r>
            <w:r w:rsidR="00AF1650">
              <w:rPr>
                <w:noProof/>
                <w:webHidden/>
              </w:rPr>
              <w:t>56</w:t>
            </w:r>
            <w:r w:rsidR="00AF1650">
              <w:rPr>
                <w:noProof/>
                <w:webHidden/>
              </w:rPr>
              <w:fldChar w:fldCharType="end"/>
            </w:r>
          </w:hyperlink>
        </w:p>
        <w:p w14:paraId="7C447877" w14:textId="77777777" w:rsidR="00AF1650" w:rsidRDefault="009A6ACA">
          <w:pPr>
            <w:pStyle w:val="TOC3"/>
            <w:tabs>
              <w:tab w:val="right" w:leader="dot" w:pos="12950"/>
            </w:tabs>
            <w:rPr>
              <w:rFonts w:eastAsiaTheme="minorEastAsia"/>
              <w:noProof/>
            </w:rPr>
          </w:pPr>
          <w:hyperlink w:anchor="_Toc496508560" w:history="1">
            <w:r w:rsidR="00AF1650" w:rsidRPr="00193C52">
              <w:rPr>
                <w:rStyle w:val="Hyperlink"/>
                <w:rFonts w:ascii="Segoe UI" w:eastAsia="Times New Roman" w:hAnsi="Segoe UI" w:cs="Segoe UI"/>
                <w:b/>
                <w:bCs/>
                <w:noProof/>
              </w:rPr>
              <w:t>3.2.6 Export/Import</w:t>
            </w:r>
            <w:r w:rsidR="00AF1650">
              <w:rPr>
                <w:noProof/>
                <w:webHidden/>
              </w:rPr>
              <w:tab/>
            </w:r>
            <w:r w:rsidR="00AF1650">
              <w:rPr>
                <w:noProof/>
                <w:webHidden/>
              </w:rPr>
              <w:fldChar w:fldCharType="begin"/>
            </w:r>
            <w:r w:rsidR="00AF1650">
              <w:rPr>
                <w:noProof/>
                <w:webHidden/>
              </w:rPr>
              <w:instrText xml:space="preserve"> PAGEREF _Toc496508560 \h </w:instrText>
            </w:r>
            <w:r w:rsidR="00AF1650">
              <w:rPr>
                <w:noProof/>
                <w:webHidden/>
              </w:rPr>
            </w:r>
            <w:r w:rsidR="00AF1650">
              <w:rPr>
                <w:noProof/>
                <w:webHidden/>
              </w:rPr>
              <w:fldChar w:fldCharType="separate"/>
            </w:r>
            <w:r w:rsidR="00AF1650">
              <w:rPr>
                <w:noProof/>
                <w:webHidden/>
              </w:rPr>
              <w:t>59</w:t>
            </w:r>
            <w:r w:rsidR="00AF1650">
              <w:rPr>
                <w:noProof/>
                <w:webHidden/>
              </w:rPr>
              <w:fldChar w:fldCharType="end"/>
            </w:r>
          </w:hyperlink>
        </w:p>
        <w:p w14:paraId="69CE74D9" w14:textId="77777777" w:rsidR="00AF1650" w:rsidRDefault="009A6ACA">
          <w:pPr>
            <w:pStyle w:val="TOC3"/>
            <w:tabs>
              <w:tab w:val="right" w:leader="dot" w:pos="12950"/>
            </w:tabs>
            <w:rPr>
              <w:rFonts w:eastAsiaTheme="minorEastAsia"/>
              <w:noProof/>
            </w:rPr>
          </w:pPr>
          <w:hyperlink w:anchor="_Toc496508561" w:history="1">
            <w:r w:rsidR="00AF1650" w:rsidRPr="00193C52">
              <w:rPr>
                <w:rStyle w:val="Hyperlink"/>
                <w:rFonts w:ascii="Segoe UI" w:eastAsia="Times New Roman" w:hAnsi="Segoe UI" w:cs="Segoe UI"/>
                <w:b/>
                <w:bCs/>
                <w:noProof/>
              </w:rPr>
              <w:t>3.2.7 Reminders</w:t>
            </w:r>
            <w:r w:rsidR="00AF1650">
              <w:rPr>
                <w:noProof/>
                <w:webHidden/>
              </w:rPr>
              <w:tab/>
            </w:r>
            <w:r w:rsidR="00AF1650">
              <w:rPr>
                <w:noProof/>
                <w:webHidden/>
              </w:rPr>
              <w:fldChar w:fldCharType="begin"/>
            </w:r>
            <w:r w:rsidR="00AF1650">
              <w:rPr>
                <w:noProof/>
                <w:webHidden/>
              </w:rPr>
              <w:instrText xml:space="preserve"> PAGEREF _Toc496508561 \h </w:instrText>
            </w:r>
            <w:r w:rsidR="00AF1650">
              <w:rPr>
                <w:noProof/>
                <w:webHidden/>
              </w:rPr>
            </w:r>
            <w:r w:rsidR="00AF1650">
              <w:rPr>
                <w:noProof/>
                <w:webHidden/>
              </w:rPr>
              <w:fldChar w:fldCharType="separate"/>
            </w:r>
            <w:r w:rsidR="00AF1650">
              <w:rPr>
                <w:noProof/>
                <w:webHidden/>
              </w:rPr>
              <w:t>62</w:t>
            </w:r>
            <w:r w:rsidR="00AF1650">
              <w:rPr>
                <w:noProof/>
                <w:webHidden/>
              </w:rPr>
              <w:fldChar w:fldCharType="end"/>
            </w:r>
          </w:hyperlink>
        </w:p>
        <w:p w14:paraId="3065A058" w14:textId="77777777" w:rsidR="00AF1650" w:rsidRDefault="009A6ACA">
          <w:pPr>
            <w:pStyle w:val="TOC3"/>
            <w:tabs>
              <w:tab w:val="right" w:leader="dot" w:pos="12950"/>
            </w:tabs>
            <w:rPr>
              <w:rFonts w:eastAsiaTheme="minorEastAsia"/>
              <w:noProof/>
            </w:rPr>
          </w:pPr>
          <w:hyperlink w:anchor="_Toc496508562" w:history="1">
            <w:r w:rsidR="00AF1650" w:rsidRPr="00193C52">
              <w:rPr>
                <w:rStyle w:val="Hyperlink"/>
                <w:rFonts w:ascii="Segoe UI" w:eastAsia="Times New Roman" w:hAnsi="Segoe UI" w:cs="Segoe UI"/>
                <w:b/>
                <w:bCs/>
                <w:noProof/>
              </w:rPr>
              <w:t>3.2.8 Links</w:t>
            </w:r>
            <w:r w:rsidR="00AF1650">
              <w:rPr>
                <w:noProof/>
                <w:webHidden/>
              </w:rPr>
              <w:tab/>
            </w:r>
            <w:r w:rsidR="00AF1650">
              <w:rPr>
                <w:noProof/>
                <w:webHidden/>
              </w:rPr>
              <w:fldChar w:fldCharType="begin"/>
            </w:r>
            <w:r w:rsidR="00AF1650">
              <w:rPr>
                <w:noProof/>
                <w:webHidden/>
              </w:rPr>
              <w:instrText xml:space="preserve"> PAGEREF _Toc496508562 \h </w:instrText>
            </w:r>
            <w:r w:rsidR="00AF1650">
              <w:rPr>
                <w:noProof/>
                <w:webHidden/>
              </w:rPr>
            </w:r>
            <w:r w:rsidR="00AF1650">
              <w:rPr>
                <w:noProof/>
                <w:webHidden/>
              </w:rPr>
              <w:fldChar w:fldCharType="separate"/>
            </w:r>
            <w:r w:rsidR="00AF1650">
              <w:rPr>
                <w:noProof/>
                <w:webHidden/>
              </w:rPr>
              <w:t>63</w:t>
            </w:r>
            <w:r w:rsidR="00AF1650">
              <w:rPr>
                <w:noProof/>
                <w:webHidden/>
              </w:rPr>
              <w:fldChar w:fldCharType="end"/>
            </w:r>
          </w:hyperlink>
        </w:p>
        <w:p w14:paraId="45C51EF1" w14:textId="77777777" w:rsidR="00AF1650" w:rsidRDefault="009A6ACA">
          <w:pPr>
            <w:pStyle w:val="TOC3"/>
            <w:tabs>
              <w:tab w:val="right" w:leader="dot" w:pos="12950"/>
            </w:tabs>
            <w:rPr>
              <w:rFonts w:eastAsiaTheme="minorEastAsia"/>
              <w:noProof/>
            </w:rPr>
          </w:pPr>
          <w:hyperlink w:anchor="_Toc496508563" w:history="1">
            <w:r w:rsidR="00AF1650" w:rsidRPr="00193C52">
              <w:rPr>
                <w:rStyle w:val="Hyperlink"/>
                <w:rFonts w:ascii="Segoe UI" w:eastAsia="Times New Roman" w:hAnsi="Segoe UI" w:cs="Segoe UI"/>
                <w:b/>
                <w:bCs/>
                <w:noProof/>
              </w:rPr>
              <w:t>3.2.9 Photo Upload</w:t>
            </w:r>
            <w:r w:rsidR="00AF1650">
              <w:rPr>
                <w:noProof/>
                <w:webHidden/>
              </w:rPr>
              <w:tab/>
            </w:r>
            <w:r w:rsidR="00AF1650">
              <w:rPr>
                <w:noProof/>
                <w:webHidden/>
              </w:rPr>
              <w:fldChar w:fldCharType="begin"/>
            </w:r>
            <w:r w:rsidR="00AF1650">
              <w:rPr>
                <w:noProof/>
                <w:webHidden/>
              </w:rPr>
              <w:instrText xml:space="preserve"> PAGEREF _Toc496508563 \h </w:instrText>
            </w:r>
            <w:r w:rsidR="00AF1650">
              <w:rPr>
                <w:noProof/>
                <w:webHidden/>
              </w:rPr>
            </w:r>
            <w:r w:rsidR="00AF1650">
              <w:rPr>
                <w:noProof/>
                <w:webHidden/>
              </w:rPr>
              <w:fldChar w:fldCharType="separate"/>
            </w:r>
            <w:r w:rsidR="00AF1650">
              <w:rPr>
                <w:noProof/>
                <w:webHidden/>
              </w:rPr>
              <w:t>66</w:t>
            </w:r>
            <w:r w:rsidR="00AF1650">
              <w:rPr>
                <w:noProof/>
                <w:webHidden/>
              </w:rPr>
              <w:fldChar w:fldCharType="end"/>
            </w:r>
          </w:hyperlink>
        </w:p>
        <w:p w14:paraId="3640EEA0" w14:textId="77777777" w:rsidR="00AF1650" w:rsidRDefault="009A6ACA">
          <w:pPr>
            <w:pStyle w:val="TOC3"/>
            <w:tabs>
              <w:tab w:val="right" w:leader="dot" w:pos="12950"/>
            </w:tabs>
            <w:rPr>
              <w:rFonts w:eastAsiaTheme="minorEastAsia"/>
              <w:noProof/>
            </w:rPr>
          </w:pPr>
          <w:hyperlink w:anchor="_Toc496508564" w:history="1">
            <w:r w:rsidR="00AF1650" w:rsidRPr="00193C52">
              <w:rPr>
                <w:rStyle w:val="Hyperlink"/>
                <w:rFonts w:ascii="Segoe UI" w:eastAsia="Times New Roman" w:hAnsi="Segoe UI" w:cs="Segoe UI"/>
                <w:b/>
                <w:bCs/>
                <w:noProof/>
              </w:rPr>
              <w:t>3.2.10 Collapsible Calendar</w:t>
            </w:r>
            <w:r w:rsidR="00AF1650">
              <w:rPr>
                <w:noProof/>
                <w:webHidden/>
              </w:rPr>
              <w:tab/>
            </w:r>
            <w:r w:rsidR="00AF1650">
              <w:rPr>
                <w:noProof/>
                <w:webHidden/>
              </w:rPr>
              <w:fldChar w:fldCharType="begin"/>
            </w:r>
            <w:r w:rsidR="00AF1650">
              <w:rPr>
                <w:noProof/>
                <w:webHidden/>
              </w:rPr>
              <w:instrText xml:space="preserve"> PAGEREF _Toc496508564 \h </w:instrText>
            </w:r>
            <w:r w:rsidR="00AF1650">
              <w:rPr>
                <w:noProof/>
                <w:webHidden/>
              </w:rPr>
            </w:r>
            <w:r w:rsidR="00AF1650">
              <w:rPr>
                <w:noProof/>
                <w:webHidden/>
              </w:rPr>
              <w:fldChar w:fldCharType="separate"/>
            </w:r>
            <w:r w:rsidR="00AF1650">
              <w:rPr>
                <w:noProof/>
                <w:webHidden/>
              </w:rPr>
              <w:t>69</w:t>
            </w:r>
            <w:r w:rsidR="00AF1650">
              <w:rPr>
                <w:noProof/>
                <w:webHidden/>
              </w:rPr>
              <w:fldChar w:fldCharType="end"/>
            </w:r>
          </w:hyperlink>
        </w:p>
        <w:p w14:paraId="740F3941" w14:textId="77777777" w:rsidR="00AF1650" w:rsidRDefault="009A6ACA">
          <w:pPr>
            <w:pStyle w:val="TOC3"/>
            <w:tabs>
              <w:tab w:val="right" w:leader="dot" w:pos="12950"/>
            </w:tabs>
            <w:rPr>
              <w:rFonts w:eastAsiaTheme="minorEastAsia"/>
              <w:noProof/>
            </w:rPr>
          </w:pPr>
          <w:hyperlink w:anchor="_Toc496508565" w:history="1">
            <w:r w:rsidR="00AF1650" w:rsidRPr="00193C52">
              <w:rPr>
                <w:rStyle w:val="Hyperlink"/>
                <w:rFonts w:ascii="Segoe UI" w:eastAsia="Times New Roman" w:hAnsi="Segoe UI" w:cs="Segoe UI"/>
                <w:b/>
                <w:bCs/>
                <w:noProof/>
              </w:rPr>
              <w:t>3.2.11 Message Chat</w:t>
            </w:r>
            <w:r w:rsidR="00AF1650">
              <w:rPr>
                <w:noProof/>
                <w:webHidden/>
              </w:rPr>
              <w:tab/>
            </w:r>
            <w:r w:rsidR="00AF1650">
              <w:rPr>
                <w:noProof/>
                <w:webHidden/>
              </w:rPr>
              <w:fldChar w:fldCharType="begin"/>
            </w:r>
            <w:r w:rsidR="00AF1650">
              <w:rPr>
                <w:noProof/>
                <w:webHidden/>
              </w:rPr>
              <w:instrText xml:space="preserve"> PAGEREF _Toc496508565 \h </w:instrText>
            </w:r>
            <w:r w:rsidR="00AF1650">
              <w:rPr>
                <w:noProof/>
                <w:webHidden/>
              </w:rPr>
            </w:r>
            <w:r w:rsidR="00AF1650">
              <w:rPr>
                <w:noProof/>
                <w:webHidden/>
              </w:rPr>
              <w:fldChar w:fldCharType="separate"/>
            </w:r>
            <w:r w:rsidR="00AF1650">
              <w:rPr>
                <w:noProof/>
                <w:webHidden/>
              </w:rPr>
              <w:t>73</w:t>
            </w:r>
            <w:r w:rsidR="00AF1650">
              <w:rPr>
                <w:noProof/>
                <w:webHidden/>
              </w:rPr>
              <w:fldChar w:fldCharType="end"/>
            </w:r>
          </w:hyperlink>
        </w:p>
        <w:p w14:paraId="0714573F" w14:textId="77777777" w:rsidR="00AF1650" w:rsidRDefault="009A6ACA">
          <w:pPr>
            <w:pStyle w:val="TOC3"/>
            <w:tabs>
              <w:tab w:val="right" w:leader="dot" w:pos="12950"/>
            </w:tabs>
            <w:rPr>
              <w:rFonts w:eastAsiaTheme="minorEastAsia"/>
              <w:noProof/>
            </w:rPr>
          </w:pPr>
          <w:hyperlink w:anchor="_Toc496508566" w:history="1">
            <w:r w:rsidR="00AF1650" w:rsidRPr="00193C52">
              <w:rPr>
                <w:rStyle w:val="Hyperlink"/>
                <w:rFonts w:ascii="Segoe UI" w:eastAsia="Times New Roman" w:hAnsi="Segoe UI" w:cs="Segoe UI"/>
                <w:b/>
                <w:bCs/>
                <w:noProof/>
              </w:rPr>
              <w:t>3.2.12 Video Chat</w:t>
            </w:r>
            <w:r w:rsidR="00AF1650">
              <w:rPr>
                <w:noProof/>
                <w:webHidden/>
              </w:rPr>
              <w:tab/>
            </w:r>
            <w:r w:rsidR="00AF1650">
              <w:rPr>
                <w:noProof/>
                <w:webHidden/>
              </w:rPr>
              <w:fldChar w:fldCharType="begin"/>
            </w:r>
            <w:r w:rsidR="00AF1650">
              <w:rPr>
                <w:noProof/>
                <w:webHidden/>
              </w:rPr>
              <w:instrText xml:space="preserve"> PAGEREF _Toc496508566 \h </w:instrText>
            </w:r>
            <w:r w:rsidR="00AF1650">
              <w:rPr>
                <w:noProof/>
                <w:webHidden/>
              </w:rPr>
            </w:r>
            <w:r w:rsidR="00AF1650">
              <w:rPr>
                <w:noProof/>
                <w:webHidden/>
              </w:rPr>
              <w:fldChar w:fldCharType="separate"/>
            </w:r>
            <w:r w:rsidR="00AF1650">
              <w:rPr>
                <w:noProof/>
                <w:webHidden/>
              </w:rPr>
              <w:t>74</w:t>
            </w:r>
            <w:r w:rsidR="00AF1650">
              <w:rPr>
                <w:noProof/>
                <w:webHidden/>
              </w:rPr>
              <w:fldChar w:fldCharType="end"/>
            </w:r>
          </w:hyperlink>
        </w:p>
        <w:p w14:paraId="3263BD44" w14:textId="77777777" w:rsidR="00AF1650" w:rsidRDefault="009A6ACA">
          <w:pPr>
            <w:pStyle w:val="TOC3"/>
            <w:tabs>
              <w:tab w:val="right" w:leader="dot" w:pos="12950"/>
            </w:tabs>
            <w:rPr>
              <w:rFonts w:eastAsiaTheme="minorEastAsia"/>
              <w:noProof/>
            </w:rPr>
          </w:pPr>
          <w:hyperlink w:anchor="_Toc496508567" w:history="1">
            <w:r w:rsidR="00AF1650" w:rsidRPr="00193C52">
              <w:rPr>
                <w:rStyle w:val="Hyperlink"/>
                <w:rFonts w:ascii="Segoe UI" w:eastAsia="Times New Roman" w:hAnsi="Segoe UI" w:cs="Segoe UI"/>
                <w:b/>
                <w:bCs/>
                <w:noProof/>
              </w:rPr>
              <w:t>3.2.13 FERPA Compliant</w:t>
            </w:r>
            <w:r w:rsidR="00AF1650">
              <w:rPr>
                <w:noProof/>
                <w:webHidden/>
              </w:rPr>
              <w:tab/>
            </w:r>
            <w:r w:rsidR="00AF1650">
              <w:rPr>
                <w:noProof/>
                <w:webHidden/>
              </w:rPr>
              <w:fldChar w:fldCharType="begin"/>
            </w:r>
            <w:r w:rsidR="00AF1650">
              <w:rPr>
                <w:noProof/>
                <w:webHidden/>
              </w:rPr>
              <w:instrText xml:space="preserve"> PAGEREF _Toc496508567 \h </w:instrText>
            </w:r>
            <w:r w:rsidR="00AF1650">
              <w:rPr>
                <w:noProof/>
                <w:webHidden/>
              </w:rPr>
            </w:r>
            <w:r w:rsidR="00AF1650">
              <w:rPr>
                <w:noProof/>
                <w:webHidden/>
              </w:rPr>
              <w:fldChar w:fldCharType="separate"/>
            </w:r>
            <w:r w:rsidR="00AF1650">
              <w:rPr>
                <w:noProof/>
                <w:webHidden/>
              </w:rPr>
              <w:t>76</w:t>
            </w:r>
            <w:r w:rsidR="00AF1650">
              <w:rPr>
                <w:noProof/>
                <w:webHidden/>
              </w:rPr>
              <w:fldChar w:fldCharType="end"/>
            </w:r>
          </w:hyperlink>
        </w:p>
        <w:p w14:paraId="3760A814" w14:textId="77777777" w:rsidR="00AF1650" w:rsidRDefault="009A6ACA">
          <w:pPr>
            <w:pStyle w:val="TOC3"/>
            <w:tabs>
              <w:tab w:val="right" w:leader="dot" w:pos="12950"/>
            </w:tabs>
            <w:rPr>
              <w:rFonts w:eastAsiaTheme="minorEastAsia"/>
              <w:noProof/>
            </w:rPr>
          </w:pPr>
          <w:hyperlink w:anchor="_Toc496508568" w:history="1">
            <w:r w:rsidR="00AF1650" w:rsidRPr="00193C52">
              <w:rPr>
                <w:rStyle w:val="Hyperlink"/>
                <w:rFonts w:ascii="Segoe UI" w:eastAsia="Times New Roman" w:hAnsi="Segoe UI" w:cs="Segoe UI"/>
                <w:b/>
                <w:bCs/>
                <w:noProof/>
              </w:rPr>
              <w:t>3.2.14 Discussion Board Integration</w:t>
            </w:r>
            <w:r w:rsidR="00AF1650">
              <w:rPr>
                <w:noProof/>
                <w:webHidden/>
              </w:rPr>
              <w:tab/>
            </w:r>
            <w:r w:rsidR="00AF1650">
              <w:rPr>
                <w:noProof/>
                <w:webHidden/>
              </w:rPr>
              <w:fldChar w:fldCharType="begin"/>
            </w:r>
            <w:r w:rsidR="00AF1650">
              <w:rPr>
                <w:noProof/>
                <w:webHidden/>
              </w:rPr>
              <w:instrText xml:space="preserve"> PAGEREF _Toc496508568 \h </w:instrText>
            </w:r>
            <w:r w:rsidR="00AF1650">
              <w:rPr>
                <w:noProof/>
                <w:webHidden/>
              </w:rPr>
            </w:r>
            <w:r w:rsidR="00AF1650">
              <w:rPr>
                <w:noProof/>
                <w:webHidden/>
              </w:rPr>
              <w:fldChar w:fldCharType="separate"/>
            </w:r>
            <w:r w:rsidR="00AF1650">
              <w:rPr>
                <w:noProof/>
                <w:webHidden/>
              </w:rPr>
              <w:t>82</w:t>
            </w:r>
            <w:r w:rsidR="00AF1650">
              <w:rPr>
                <w:noProof/>
                <w:webHidden/>
              </w:rPr>
              <w:fldChar w:fldCharType="end"/>
            </w:r>
          </w:hyperlink>
        </w:p>
        <w:p w14:paraId="121CE0F5" w14:textId="77777777" w:rsidR="00AF1650" w:rsidRDefault="009A6ACA">
          <w:pPr>
            <w:pStyle w:val="TOC3"/>
            <w:tabs>
              <w:tab w:val="right" w:leader="dot" w:pos="12950"/>
            </w:tabs>
            <w:rPr>
              <w:rFonts w:eastAsiaTheme="minorEastAsia"/>
              <w:noProof/>
            </w:rPr>
          </w:pPr>
          <w:hyperlink w:anchor="_Toc496508569" w:history="1">
            <w:r w:rsidR="00AF1650" w:rsidRPr="00193C52">
              <w:rPr>
                <w:rStyle w:val="Hyperlink"/>
                <w:rFonts w:ascii="Segoe UI" w:eastAsia="Times New Roman" w:hAnsi="Segoe UI" w:cs="Segoe UI"/>
                <w:b/>
                <w:bCs/>
                <w:noProof/>
              </w:rPr>
              <w:t>3.2.15 Time Zone Conversion</w:t>
            </w:r>
            <w:r w:rsidR="00AF1650">
              <w:rPr>
                <w:noProof/>
                <w:webHidden/>
              </w:rPr>
              <w:tab/>
            </w:r>
            <w:r w:rsidR="00AF1650">
              <w:rPr>
                <w:noProof/>
                <w:webHidden/>
              </w:rPr>
              <w:fldChar w:fldCharType="begin"/>
            </w:r>
            <w:r w:rsidR="00AF1650">
              <w:rPr>
                <w:noProof/>
                <w:webHidden/>
              </w:rPr>
              <w:instrText xml:space="preserve"> PAGEREF _Toc496508569 \h </w:instrText>
            </w:r>
            <w:r w:rsidR="00AF1650">
              <w:rPr>
                <w:noProof/>
                <w:webHidden/>
              </w:rPr>
            </w:r>
            <w:r w:rsidR="00AF1650">
              <w:rPr>
                <w:noProof/>
                <w:webHidden/>
              </w:rPr>
              <w:fldChar w:fldCharType="separate"/>
            </w:r>
            <w:r w:rsidR="00AF1650">
              <w:rPr>
                <w:noProof/>
                <w:webHidden/>
              </w:rPr>
              <w:t>85</w:t>
            </w:r>
            <w:r w:rsidR="00AF1650">
              <w:rPr>
                <w:noProof/>
                <w:webHidden/>
              </w:rPr>
              <w:fldChar w:fldCharType="end"/>
            </w:r>
          </w:hyperlink>
        </w:p>
        <w:p w14:paraId="78EEDABC" w14:textId="77777777" w:rsidR="00AF1650" w:rsidRDefault="009A6ACA">
          <w:pPr>
            <w:pStyle w:val="TOC3"/>
            <w:tabs>
              <w:tab w:val="right" w:leader="dot" w:pos="12950"/>
            </w:tabs>
            <w:rPr>
              <w:rFonts w:eastAsiaTheme="minorEastAsia"/>
              <w:noProof/>
            </w:rPr>
          </w:pPr>
          <w:hyperlink w:anchor="_Toc496508570" w:history="1">
            <w:r w:rsidR="00AF1650" w:rsidRPr="00193C52">
              <w:rPr>
                <w:rStyle w:val="Hyperlink"/>
                <w:rFonts w:ascii="Segoe UI" w:eastAsia="Times New Roman" w:hAnsi="Segoe UI" w:cs="Segoe UI"/>
                <w:b/>
                <w:bCs/>
                <w:noProof/>
              </w:rPr>
              <w:t>3.2.16 Recurring Appointments</w:t>
            </w:r>
            <w:r w:rsidR="00AF1650">
              <w:rPr>
                <w:noProof/>
                <w:webHidden/>
              </w:rPr>
              <w:tab/>
            </w:r>
            <w:r w:rsidR="00AF1650">
              <w:rPr>
                <w:noProof/>
                <w:webHidden/>
              </w:rPr>
              <w:fldChar w:fldCharType="begin"/>
            </w:r>
            <w:r w:rsidR="00AF1650">
              <w:rPr>
                <w:noProof/>
                <w:webHidden/>
              </w:rPr>
              <w:instrText xml:space="preserve"> PAGEREF _Toc496508570 \h </w:instrText>
            </w:r>
            <w:r w:rsidR="00AF1650">
              <w:rPr>
                <w:noProof/>
                <w:webHidden/>
              </w:rPr>
            </w:r>
            <w:r w:rsidR="00AF1650">
              <w:rPr>
                <w:noProof/>
                <w:webHidden/>
              </w:rPr>
              <w:fldChar w:fldCharType="separate"/>
            </w:r>
            <w:r w:rsidR="00AF1650">
              <w:rPr>
                <w:noProof/>
                <w:webHidden/>
              </w:rPr>
              <w:t>86</w:t>
            </w:r>
            <w:r w:rsidR="00AF1650">
              <w:rPr>
                <w:noProof/>
                <w:webHidden/>
              </w:rPr>
              <w:fldChar w:fldCharType="end"/>
            </w:r>
          </w:hyperlink>
        </w:p>
        <w:p w14:paraId="7E4A664A" w14:textId="77777777" w:rsidR="00AF1650" w:rsidRDefault="009A6ACA">
          <w:pPr>
            <w:pStyle w:val="TOC3"/>
            <w:tabs>
              <w:tab w:val="right" w:leader="dot" w:pos="12950"/>
            </w:tabs>
            <w:rPr>
              <w:rFonts w:eastAsiaTheme="minorEastAsia"/>
              <w:noProof/>
            </w:rPr>
          </w:pPr>
          <w:hyperlink w:anchor="_Toc496508571" w:history="1">
            <w:r w:rsidR="00AF1650" w:rsidRPr="00193C52">
              <w:rPr>
                <w:rStyle w:val="Hyperlink"/>
                <w:rFonts w:ascii="Segoe UI" w:eastAsia="Times New Roman" w:hAnsi="Segoe UI" w:cs="Segoe UI"/>
                <w:b/>
                <w:bCs/>
                <w:noProof/>
              </w:rPr>
              <w:t>3.2.17 Grades</w:t>
            </w:r>
            <w:r w:rsidR="00AF1650">
              <w:rPr>
                <w:noProof/>
                <w:webHidden/>
              </w:rPr>
              <w:tab/>
            </w:r>
            <w:r w:rsidR="00AF1650">
              <w:rPr>
                <w:noProof/>
                <w:webHidden/>
              </w:rPr>
              <w:fldChar w:fldCharType="begin"/>
            </w:r>
            <w:r w:rsidR="00AF1650">
              <w:rPr>
                <w:noProof/>
                <w:webHidden/>
              </w:rPr>
              <w:instrText xml:space="preserve"> PAGEREF _Toc496508571 \h </w:instrText>
            </w:r>
            <w:r w:rsidR="00AF1650">
              <w:rPr>
                <w:noProof/>
                <w:webHidden/>
              </w:rPr>
            </w:r>
            <w:r w:rsidR="00AF1650">
              <w:rPr>
                <w:noProof/>
                <w:webHidden/>
              </w:rPr>
              <w:fldChar w:fldCharType="separate"/>
            </w:r>
            <w:r w:rsidR="00AF1650">
              <w:rPr>
                <w:noProof/>
                <w:webHidden/>
              </w:rPr>
              <w:t>88</w:t>
            </w:r>
            <w:r w:rsidR="00AF1650">
              <w:rPr>
                <w:noProof/>
                <w:webHidden/>
              </w:rPr>
              <w:fldChar w:fldCharType="end"/>
            </w:r>
          </w:hyperlink>
        </w:p>
        <w:p w14:paraId="074318CD" w14:textId="77777777" w:rsidR="00AF1650" w:rsidRDefault="009A6ACA">
          <w:pPr>
            <w:pStyle w:val="TOC3"/>
            <w:tabs>
              <w:tab w:val="right" w:leader="dot" w:pos="12950"/>
            </w:tabs>
            <w:rPr>
              <w:rFonts w:eastAsiaTheme="minorEastAsia"/>
              <w:noProof/>
            </w:rPr>
          </w:pPr>
          <w:hyperlink w:anchor="_Toc496508572" w:history="1">
            <w:r w:rsidR="00AF1650" w:rsidRPr="00193C52">
              <w:rPr>
                <w:rStyle w:val="Hyperlink"/>
                <w:rFonts w:ascii="Segoe UI" w:eastAsia="Times New Roman" w:hAnsi="Segoe UI" w:cs="Segoe UI"/>
                <w:b/>
                <w:bCs/>
                <w:noProof/>
              </w:rPr>
              <w:t>3.2.18 Widget</w:t>
            </w:r>
            <w:r w:rsidR="00AF1650">
              <w:rPr>
                <w:noProof/>
                <w:webHidden/>
              </w:rPr>
              <w:tab/>
            </w:r>
            <w:r w:rsidR="00AF1650">
              <w:rPr>
                <w:noProof/>
                <w:webHidden/>
              </w:rPr>
              <w:fldChar w:fldCharType="begin"/>
            </w:r>
            <w:r w:rsidR="00AF1650">
              <w:rPr>
                <w:noProof/>
                <w:webHidden/>
              </w:rPr>
              <w:instrText xml:space="preserve"> PAGEREF _Toc496508572 \h </w:instrText>
            </w:r>
            <w:r w:rsidR="00AF1650">
              <w:rPr>
                <w:noProof/>
                <w:webHidden/>
              </w:rPr>
            </w:r>
            <w:r w:rsidR="00AF1650">
              <w:rPr>
                <w:noProof/>
                <w:webHidden/>
              </w:rPr>
              <w:fldChar w:fldCharType="separate"/>
            </w:r>
            <w:r w:rsidR="00AF1650">
              <w:rPr>
                <w:noProof/>
                <w:webHidden/>
              </w:rPr>
              <w:t>89</w:t>
            </w:r>
            <w:r w:rsidR="00AF1650">
              <w:rPr>
                <w:noProof/>
                <w:webHidden/>
              </w:rPr>
              <w:fldChar w:fldCharType="end"/>
            </w:r>
          </w:hyperlink>
        </w:p>
        <w:p w14:paraId="341B23F3" w14:textId="77777777" w:rsidR="00AF1650" w:rsidRDefault="009A6ACA">
          <w:pPr>
            <w:pStyle w:val="TOC3"/>
            <w:tabs>
              <w:tab w:val="right" w:leader="dot" w:pos="12950"/>
            </w:tabs>
            <w:rPr>
              <w:rFonts w:eastAsiaTheme="minorEastAsia"/>
              <w:noProof/>
            </w:rPr>
          </w:pPr>
          <w:hyperlink w:anchor="_Toc496508573" w:history="1">
            <w:r w:rsidR="00AF1650" w:rsidRPr="00193C52">
              <w:rPr>
                <w:rStyle w:val="Hyperlink"/>
                <w:rFonts w:ascii="Segoe UI" w:eastAsia="Times New Roman" w:hAnsi="Segoe UI" w:cs="Segoe UI"/>
                <w:b/>
                <w:bCs/>
                <w:noProof/>
              </w:rPr>
              <w:t>3.2.19 Active Directory/LDAP</w:t>
            </w:r>
            <w:r w:rsidR="00AF1650">
              <w:rPr>
                <w:noProof/>
                <w:webHidden/>
              </w:rPr>
              <w:tab/>
            </w:r>
            <w:r w:rsidR="00AF1650">
              <w:rPr>
                <w:noProof/>
                <w:webHidden/>
              </w:rPr>
              <w:fldChar w:fldCharType="begin"/>
            </w:r>
            <w:r w:rsidR="00AF1650">
              <w:rPr>
                <w:noProof/>
                <w:webHidden/>
              </w:rPr>
              <w:instrText xml:space="preserve"> PAGEREF _Toc496508573 \h </w:instrText>
            </w:r>
            <w:r w:rsidR="00AF1650">
              <w:rPr>
                <w:noProof/>
                <w:webHidden/>
              </w:rPr>
            </w:r>
            <w:r w:rsidR="00AF1650">
              <w:rPr>
                <w:noProof/>
                <w:webHidden/>
              </w:rPr>
              <w:fldChar w:fldCharType="separate"/>
            </w:r>
            <w:r w:rsidR="00AF1650">
              <w:rPr>
                <w:noProof/>
                <w:webHidden/>
              </w:rPr>
              <w:t>90</w:t>
            </w:r>
            <w:r w:rsidR="00AF1650">
              <w:rPr>
                <w:noProof/>
                <w:webHidden/>
              </w:rPr>
              <w:fldChar w:fldCharType="end"/>
            </w:r>
          </w:hyperlink>
        </w:p>
        <w:p w14:paraId="103EF2F4" w14:textId="77777777" w:rsidR="00AF1650" w:rsidRDefault="009A6ACA">
          <w:pPr>
            <w:pStyle w:val="TOC3"/>
            <w:tabs>
              <w:tab w:val="right" w:leader="dot" w:pos="12950"/>
            </w:tabs>
            <w:rPr>
              <w:rFonts w:eastAsiaTheme="minorEastAsia"/>
              <w:noProof/>
            </w:rPr>
          </w:pPr>
          <w:hyperlink w:anchor="_Toc496508574" w:history="1">
            <w:r w:rsidR="00AF1650" w:rsidRPr="00193C52">
              <w:rPr>
                <w:rStyle w:val="Hyperlink"/>
                <w:rFonts w:ascii="Segoe UI" w:eastAsia="Times New Roman" w:hAnsi="Segoe UI" w:cs="Segoe UI"/>
                <w:b/>
                <w:bCs/>
                <w:noProof/>
              </w:rPr>
              <w:t>3.2.20 Notification Control</w:t>
            </w:r>
            <w:r w:rsidR="00AF1650">
              <w:rPr>
                <w:noProof/>
                <w:webHidden/>
              </w:rPr>
              <w:tab/>
            </w:r>
            <w:r w:rsidR="00AF1650">
              <w:rPr>
                <w:noProof/>
                <w:webHidden/>
              </w:rPr>
              <w:fldChar w:fldCharType="begin"/>
            </w:r>
            <w:r w:rsidR="00AF1650">
              <w:rPr>
                <w:noProof/>
                <w:webHidden/>
              </w:rPr>
              <w:instrText xml:space="preserve"> PAGEREF _Toc496508574 \h </w:instrText>
            </w:r>
            <w:r w:rsidR="00AF1650">
              <w:rPr>
                <w:noProof/>
                <w:webHidden/>
              </w:rPr>
            </w:r>
            <w:r w:rsidR="00AF1650">
              <w:rPr>
                <w:noProof/>
                <w:webHidden/>
              </w:rPr>
              <w:fldChar w:fldCharType="separate"/>
            </w:r>
            <w:r w:rsidR="00AF1650">
              <w:rPr>
                <w:noProof/>
                <w:webHidden/>
              </w:rPr>
              <w:t>95</w:t>
            </w:r>
            <w:r w:rsidR="00AF1650">
              <w:rPr>
                <w:noProof/>
                <w:webHidden/>
              </w:rPr>
              <w:fldChar w:fldCharType="end"/>
            </w:r>
          </w:hyperlink>
        </w:p>
        <w:p w14:paraId="59FB2DAA" w14:textId="77777777" w:rsidR="00AF1650" w:rsidRDefault="009A6ACA">
          <w:pPr>
            <w:pStyle w:val="TOC3"/>
            <w:tabs>
              <w:tab w:val="right" w:leader="dot" w:pos="12950"/>
            </w:tabs>
            <w:rPr>
              <w:rFonts w:eastAsiaTheme="minorEastAsia"/>
              <w:noProof/>
            </w:rPr>
          </w:pPr>
          <w:hyperlink w:anchor="_Toc496508575" w:history="1">
            <w:r w:rsidR="00AF1650" w:rsidRPr="00193C52">
              <w:rPr>
                <w:rStyle w:val="Hyperlink"/>
                <w:rFonts w:ascii="Segoe UI" w:eastAsia="Times New Roman" w:hAnsi="Segoe UI" w:cs="Segoe UI"/>
                <w:b/>
                <w:bCs/>
                <w:noProof/>
              </w:rPr>
              <w:t>3.2.21 Shared Calendar</w:t>
            </w:r>
            <w:r w:rsidR="00AF1650">
              <w:rPr>
                <w:noProof/>
                <w:webHidden/>
              </w:rPr>
              <w:tab/>
            </w:r>
            <w:r w:rsidR="00AF1650">
              <w:rPr>
                <w:noProof/>
                <w:webHidden/>
              </w:rPr>
              <w:fldChar w:fldCharType="begin"/>
            </w:r>
            <w:r w:rsidR="00AF1650">
              <w:rPr>
                <w:noProof/>
                <w:webHidden/>
              </w:rPr>
              <w:instrText xml:space="preserve"> PAGEREF _Toc496508575 \h </w:instrText>
            </w:r>
            <w:r w:rsidR="00AF1650">
              <w:rPr>
                <w:noProof/>
                <w:webHidden/>
              </w:rPr>
            </w:r>
            <w:r w:rsidR="00AF1650">
              <w:rPr>
                <w:noProof/>
                <w:webHidden/>
              </w:rPr>
              <w:fldChar w:fldCharType="separate"/>
            </w:r>
            <w:r w:rsidR="00AF1650">
              <w:rPr>
                <w:noProof/>
                <w:webHidden/>
              </w:rPr>
              <w:t>98</w:t>
            </w:r>
            <w:r w:rsidR="00AF1650">
              <w:rPr>
                <w:noProof/>
                <w:webHidden/>
              </w:rPr>
              <w:fldChar w:fldCharType="end"/>
            </w:r>
          </w:hyperlink>
        </w:p>
        <w:p w14:paraId="1413C759" w14:textId="77777777" w:rsidR="00AF1650" w:rsidRDefault="009A6ACA">
          <w:pPr>
            <w:pStyle w:val="TOC3"/>
            <w:tabs>
              <w:tab w:val="right" w:leader="dot" w:pos="12950"/>
            </w:tabs>
            <w:rPr>
              <w:rFonts w:eastAsiaTheme="minorEastAsia"/>
              <w:noProof/>
            </w:rPr>
          </w:pPr>
          <w:hyperlink w:anchor="_Toc496508576" w:history="1">
            <w:r w:rsidR="00AF1650" w:rsidRPr="00193C52">
              <w:rPr>
                <w:rStyle w:val="Hyperlink"/>
                <w:rFonts w:ascii="Segoe UI" w:eastAsia="Times New Roman" w:hAnsi="Segoe UI" w:cs="Segoe UI"/>
                <w:b/>
                <w:bCs/>
                <w:noProof/>
              </w:rPr>
              <w:t>3.2.22 Push Notifications</w:t>
            </w:r>
            <w:r w:rsidR="00AF1650">
              <w:rPr>
                <w:noProof/>
                <w:webHidden/>
              </w:rPr>
              <w:tab/>
            </w:r>
            <w:r w:rsidR="00AF1650">
              <w:rPr>
                <w:noProof/>
                <w:webHidden/>
              </w:rPr>
              <w:fldChar w:fldCharType="begin"/>
            </w:r>
            <w:r w:rsidR="00AF1650">
              <w:rPr>
                <w:noProof/>
                <w:webHidden/>
              </w:rPr>
              <w:instrText xml:space="preserve"> PAGEREF _Toc496508576 \h </w:instrText>
            </w:r>
            <w:r w:rsidR="00AF1650">
              <w:rPr>
                <w:noProof/>
                <w:webHidden/>
              </w:rPr>
            </w:r>
            <w:r w:rsidR="00AF1650">
              <w:rPr>
                <w:noProof/>
                <w:webHidden/>
              </w:rPr>
              <w:fldChar w:fldCharType="separate"/>
            </w:r>
            <w:r w:rsidR="00AF1650">
              <w:rPr>
                <w:noProof/>
                <w:webHidden/>
              </w:rPr>
              <w:t>100</w:t>
            </w:r>
            <w:r w:rsidR="00AF1650">
              <w:rPr>
                <w:noProof/>
                <w:webHidden/>
              </w:rPr>
              <w:fldChar w:fldCharType="end"/>
            </w:r>
          </w:hyperlink>
        </w:p>
        <w:p w14:paraId="55D36D15" w14:textId="77777777" w:rsidR="00AF1650" w:rsidRDefault="009A6ACA">
          <w:pPr>
            <w:pStyle w:val="TOC3"/>
            <w:tabs>
              <w:tab w:val="right" w:leader="dot" w:pos="12950"/>
            </w:tabs>
            <w:rPr>
              <w:rFonts w:eastAsiaTheme="minorEastAsia"/>
              <w:noProof/>
            </w:rPr>
          </w:pPr>
          <w:hyperlink w:anchor="_Toc496508577" w:history="1">
            <w:r w:rsidR="00AF1650" w:rsidRPr="00193C52">
              <w:rPr>
                <w:rStyle w:val="Hyperlink"/>
                <w:rFonts w:ascii="Segoe UI" w:eastAsia="Times New Roman" w:hAnsi="Segoe UI" w:cs="Segoe UI"/>
                <w:b/>
                <w:bCs/>
                <w:noProof/>
              </w:rPr>
              <w:t>3.2.23 Invitations</w:t>
            </w:r>
            <w:r w:rsidR="00AF1650">
              <w:rPr>
                <w:noProof/>
                <w:webHidden/>
              </w:rPr>
              <w:tab/>
            </w:r>
            <w:r w:rsidR="00AF1650">
              <w:rPr>
                <w:noProof/>
                <w:webHidden/>
              </w:rPr>
              <w:fldChar w:fldCharType="begin"/>
            </w:r>
            <w:r w:rsidR="00AF1650">
              <w:rPr>
                <w:noProof/>
                <w:webHidden/>
              </w:rPr>
              <w:instrText xml:space="preserve"> PAGEREF _Toc496508577 \h </w:instrText>
            </w:r>
            <w:r w:rsidR="00AF1650">
              <w:rPr>
                <w:noProof/>
                <w:webHidden/>
              </w:rPr>
            </w:r>
            <w:r w:rsidR="00AF1650">
              <w:rPr>
                <w:noProof/>
                <w:webHidden/>
              </w:rPr>
              <w:fldChar w:fldCharType="separate"/>
            </w:r>
            <w:r w:rsidR="00AF1650">
              <w:rPr>
                <w:noProof/>
                <w:webHidden/>
              </w:rPr>
              <w:t>103</w:t>
            </w:r>
            <w:r w:rsidR="00AF1650">
              <w:rPr>
                <w:noProof/>
                <w:webHidden/>
              </w:rPr>
              <w:fldChar w:fldCharType="end"/>
            </w:r>
          </w:hyperlink>
        </w:p>
        <w:p w14:paraId="2B0CB0F9" w14:textId="77777777" w:rsidR="00AF1650" w:rsidRDefault="009A6ACA">
          <w:pPr>
            <w:pStyle w:val="TOC3"/>
            <w:tabs>
              <w:tab w:val="right" w:leader="dot" w:pos="12950"/>
            </w:tabs>
            <w:rPr>
              <w:rFonts w:eastAsiaTheme="minorEastAsia"/>
              <w:noProof/>
            </w:rPr>
          </w:pPr>
          <w:hyperlink w:anchor="_Toc496508578" w:history="1">
            <w:r w:rsidR="00AF1650" w:rsidRPr="00193C52">
              <w:rPr>
                <w:rStyle w:val="Hyperlink"/>
                <w:rFonts w:ascii="Segoe UI" w:eastAsia="Times New Roman" w:hAnsi="Segoe UI" w:cs="Segoe UI"/>
                <w:b/>
                <w:bCs/>
                <w:noProof/>
              </w:rPr>
              <w:t>3.2.24 Simplified To-Do Assignment Display</w:t>
            </w:r>
            <w:r w:rsidR="00AF1650">
              <w:rPr>
                <w:noProof/>
                <w:webHidden/>
              </w:rPr>
              <w:tab/>
            </w:r>
            <w:r w:rsidR="00AF1650">
              <w:rPr>
                <w:noProof/>
                <w:webHidden/>
              </w:rPr>
              <w:fldChar w:fldCharType="begin"/>
            </w:r>
            <w:r w:rsidR="00AF1650">
              <w:rPr>
                <w:noProof/>
                <w:webHidden/>
              </w:rPr>
              <w:instrText xml:space="preserve"> PAGEREF _Toc496508578 \h </w:instrText>
            </w:r>
            <w:r w:rsidR="00AF1650">
              <w:rPr>
                <w:noProof/>
                <w:webHidden/>
              </w:rPr>
            </w:r>
            <w:r w:rsidR="00AF1650">
              <w:rPr>
                <w:noProof/>
                <w:webHidden/>
              </w:rPr>
              <w:fldChar w:fldCharType="separate"/>
            </w:r>
            <w:r w:rsidR="00AF1650">
              <w:rPr>
                <w:noProof/>
                <w:webHidden/>
              </w:rPr>
              <w:t>105</w:t>
            </w:r>
            <w:r w:rsidR="00AF1650">
              <w:rPr>
                <w:noProof/>
                <w:webHidden/>
              </w:rPr>
              <w:fldChar w:fldCharType="end"/>
            </w:r>
          </w:hyperlink>
        </w:p>
        <w:p w14:paraId="20EDFAFA" w14:textId="77777777" w:rsidR="00AF1650" w:rsidRDefault="009A6ACA">
          <w:pPr>
            <w:pStyle w:val="TOC3"/>
            <w:tabs>
              <w:tab w:val="right" w:leader="dot" w:pos="12950"/>
            </w:tabs>
            <w:rPr>
              <w:rFonts w:eastAsiaTheme="minorEastAsia"/>
              <w:noProof/>
            </w:rPr>
          </w:pPr>
          <w:hyperlink w:anchor="_Toc496508579" w:history="1">
            <w:r w:rsidR="00AF1650" w:rsidRPr="00193C52">
              <w:rPr>
                <w:rStyle w:val="Hyperlink"/>
                <w:rFonts w:ascii="Segoe UI" w:eastAsia="Times New Roman" w:hAnsi="Segoe UI" w:cs="Segoe UI"/>
                <w:b/>
                <w:bCs/>
                <w:noProof/>
              </w:rPr>
              <w:t>3.2.25 Continuous Calendar</w:t>
            </w:r>
            <w:r w:rsidR="00AF1650">
              <w:rPr>
                <w:noProof/>
                <w:webHidden/>
              </w:rPr>
              <w:tab/>
            </w:r>
            <w:r w:rsidR="00AF1650">
              <w:rPr>
                <w:noProof/>
                <w:webHidden/>
              </w:rPr>
              <w:fldChar w:fldCharType="begin"/>
            </w:r>
            <w:r w:rsidR="00AF1650">
              <w:rPr>
                <w:noProof/>
                <w:webHidden/>
              </w:rPr>
              <w:instrText xml:space="preserve"> PAGEREF _Toc496508579 \h </w:instrText>
            </w:r>
            <w:r w:rsidR="00AF1650">
              <w:rPr>
                <w:noProof/>
                <w:webHidden/>
              </w:rPr>
            </w:r>
            <w:r w:rsidR="00AF1650">
              <w:rPr>
                <w:noProof/>
                <w:webHidden/>
              </w:rPr>
              <w:fldChar w:fldCharType="separate"/>
            </w:r>
            <w:r w:rsidR="00AF1650">
              <w:rPr>
                <w:noProof/>
                <w:webHidden/>
              </w:rPr>
              <w:t>109</w:t>
            </w:r>
            <w:r w:rsidR="00AF1650">
              <w:rPr>
                <w:noProof/>
                <w:webHidden/>
              </w:rPr>
              <w:fldChar w:fldCharType="end"/>
            </w:r>
          </w:hyperlink>
        </w:p>
        <w:p w14:paraId="64C21D56" w14:textId="77777777" w:rsidR="00AF1650" w:rsidRDefault="009A6ACA">
          <w:pPr>
            <w:pStyle w:val="TOC3"/>
            <w:tabs>
              <w:tab w:val="right" w:leader="dot" w:pos="12950"/>
            </w:tabs>
            <w:rPr>
              <w:rFonts w:eastAsiaTheme="minorEastAsia"/>
              <w:noProof/>
            </w:rPr>
          </w:pPr>
          <w:hyperlink w:anchor="_Toc496508580" w:history="1">
            <w:r w:rsidR="00AF1650" w:rsidRPr="00193C52">
              <w:rPr>
                <w:rStyle w:val="Hyperlink"/>
                <w:rFonts w:ascii="Segoe UI" w:eastAsia="Times New Roman" w:hAnsi="Segoe UI" w:cs="Segoe UI"/>
                <w:b/>
                <w:bCs/>
                <w:noProof/>
              </w:rPr>
              <w:t>3.2.26 Holidays</w:t>
            </w:r>
            <w:r w:rsidR="00AF1650">
              <w:rPr>
                <w:noProof/>
                <w:webHidden/>
              </w:rPr>
              <w:tab/>
            </w:r>
            <w:r w:rsidR="00AF1650">
              <w:rPr>
                <w:noProof/>
                <w:webHidden/>
              </w:rPr>
              <w:fldChar w:fldCharType="begin"/>
            </w:r>
            <w:r w:rsidR="00AF1650">
              <w:rPr>
                <w:noProof/>
                <w:webHidden/>
              </w:rPr>
              <w:instrText xml:space="preserve"> PAGEREF _Toc496508580 \h </w:instrText>
            </w:r>
            <w:r w:rsidR="00AF1650">
              <w:rPr>
                <w:noProof/>
                <w:webHidden/>
              </w:rPr>
            </w:r>
            <w:r w:rsidR="00AF1650">
              <w:rPr>
                <w:noProof/>
                <w:webHidden/>
              </w:rPr>
              <w:fldChar w:fldCharType="separate"/>
            </w:r>
            <w:r w:rsidR="00AF1650">
              <w:rPr>
                <w:noProof/>
                <w:webHidden/>
              </w:rPr>
              <w:t>113</w:t>
            </w:r>
            <w:r w:rsidR="00AF1650">
              <w:rPr>
                <w:noProof/>
                <w:webHidden/>
              </w:rPr>
              <w:fldChar w:fldCharType="end"/>
            </w:r>
          </w:hyperlink>
        </w:p>
        <w:p w14:paraId="05EC6841" w14:textId="77777777" w:rsidR="00AF1650" w:rsidRDefault="009A6ACA">
          <w:pPr>
            <w:pStyle w:val="TOC3"/>
            <w:tabs>
              <w:tab w:val="right" w:leader="dot" w:pos="12950"/>
            </w:tabs>
            <w:rPr>
              <w:rFonts w:eastAsiaTheme="minorEastAsia"/>
              <w:noProof/>
            </w:rPr>
          </w:pPr>
          <w:hyperlink w:anchor="_Toc496508581" w:history="1">
            <w:r w:rsidR="00AF1650" w:rsidRPr="00193C52">
              <w:rPr>
                <w:rStyle w:val="Hyperlink"/>
                <w:rFonts w:ascii="Segoe UI" w:eastAsia="Times New Roman" w:hAnsi="Segoe UI" w:cs="Segoe UI"/>
                <w:b/>
                <w:bCs/>
                <w:noProof/>
              </w:rPr>
              <w:t>3.2.27 Location</w:t>
            </w:r>
            <w:r w:rsidR="00AF1650">
              <w:rPr>
                <w:noProof/>
                <w:webHidden/>
              </w:rPr>
              <w:tab/>
            </w:r>
            <w:r w:rsidR="00AF1650">
              <w:rPr>
                <w:noProof/>
                <w:webHidden/>
              </w:rPr>
              <w:fldChar w:fldCharType="begin"/>
            </w:r>
            <w:r w:rsidR="00AF1650">
              <w:rPr>
                <w:noProof/>
                <w:webHidden/>
              </w:rPr>
              <w:instrText xml:space="preserve"> PAGEREF _Toc496508581 \h </w:instrText>
            </w:r>
            <w:r w:rsidR="00AF1650">
              <w:rPr>
                <w:noProof/>
                <w:webHidden/>
              </w:rPr>
            </w:r>
            <w:r w:rsidR="00AF1650">
              <w:rPr>
                <w:noProof/>
                <w:webHidden/>
              </w:rPr>
              <w:fldChar w:fldCharType="separate"/>
            </w:r>
            <w:r w:rsidR="00AF1650">
              <w:rPr>
                <w:noProof/>
                <w:webHidden/>
              </w:rPr>
              <w:t>116</w:t>
            </w:r>
            <w:r w:rsidR="00AF1650">
              <w:rPr>
                <w:noProof/>
                <w:webHidden/>
              </w:rPr>
              <w:fldChar w:fldCharType="end"/>
            </w:r>
          </w:hyperlink>
        </w:p>
        <w:p w14:paraId="59682A54" w14:textId="77777777" w:rsidR="00AF1650" w:rsidRDefault="009A6ACA">
          <w:pPr>
            <w:pStyle w:val="TOC3"/>
            <w:tabs>
              <w:tab w:val="right" w:leader="dot" w:pos="12950"/>
            </w:tabs>
            <w:rPr>
              <w:rFonts w:eastAsiaTheme="minorEastAsia"/>
              <w:noProof/>
            </w:rPr>
          </w:pPr>
          <w:hyperlink w:anchor="_Toc496508582" w:history="1">
            <w:r w:rsidR="00AF1650" w:rsidRPr="00193C52">
              <w:rPr>
                <w:rStyle w:val="Hyperlink"/>
                <w:rFonts w:ascii="Segoe UI" w:eastAsia="Times New Roman" w:hAnsi="Segoe UI" w:cs="Segoe UI"/>
                <w:b/>
                <w:bCs/>
                <w:noProof/>
              </w:rPr>
              <w:t>3.2.28 Apple Maps Integration</w:t>
            </w:r>
            <w:r w:rsidR="00AF1650">
              <w:rPr>
                <w:noProof/>
                <w:webHidden/>
              </w:rPr>
              <w:tab/>
            </w:r>
            <w:r w:rsidR="00AF1650">
              <w:rPr>
                <w:noProof/>
                <w:webHidden/>
              </w:rPr>
              <w:fldChar w:fldCharType="begin"/>
            </w:r>
            <w:r w:rsidR="00AF1650">
              <w:rPr>
                <w:noProof/>
                <w:webHidden/>
              </w:rPr>
              <w:instrText xml:space="preserve"> PAGEREF _Toc496508582 \h </w:instrText>
            </w:r>
            <w:r w:rsidR="00AF1650">
              <w:rPr>
                <w:noProof/>
                <w:webHidden/>
              </w:rPr>
            </w:r>
            <w:r w:rsidR="00AF1650">
              <w:rPr>
                <w:noProof/>
                <w:webHidden/>
              </w:rPr>
              <w:fldChar w:fldCharType="separate"/>
            </w:r>
            <w:r w:rsidR="00AF1650">
              <w:rPr>
                <w:noProof/>
                <w:webHidden/>
              </w:rPr>
              <w:t>119</w:t>
            </w:r>
            <w:r w:rsidR="00AF1650">
              <w:rPr>
                <w:noProof/>
                <w:webHidden/>
              </w:rPr>
              <w:fldChar w:fldCharType="end"/>
            </w:r>
          </w:hyperlink>
        </w:p>
        <w:p w14:paraId="0C2CB282" w14:textId="77777777" w:rsidR="00AF1650" w:rsidRDefault="009A6ACA">
          <w:pPr>
            <w:pStyle w:val="TOC3"/>
            <w:tabs>
              <w:tab w:val="right" w:leader="dot" w:pos="12950"/>
            </w:tabs>
            <w:rPr>
              <w:rFonts w:eastAsiaTheme="minorEastAsia"/>
              <w:noProof/>
            </w:rPr>
          </w:pPr>
          <w:hyperlink w:anchor="_Toc496508583" w:history="1">
            <w:r w:rsidR="00AF1650" w:rsidRPr="00193C52">
              <w:rPr>
                <w:rStyle w:val="Hyperlink"/>
                <w:rFonts w:ascii="Segoe UI" w:eastAsia="Times New Roman" w:hAnsi="Segoe UI" w:cs="Segoe UI"/>
                <w:b/>
                <w:bCs/>
                <w:noProof/>
              </w:rPr>
              <w:t>3.2.29 Other Maps Integration</w:t>
            </w:r>
            <w:r w:rsidR="00AF1650">
              <w:rPr>
                <w:noProof/>
                <w:webHidden/>
              </w:rPr>
              <w:tab/>
            </w:r>
            <w:r w:rsidR="00AF1650">
              <w:rPr>
                <w:noProof/>
                <w:webHidden/>
              </w:rPr>
              <w:fldChar w:fldCharType="begin"/>
            </w:r>
            <w:r w:rsidR="00AF1650">
              <w:rPr>
                <w:noProof/>
                <w:webHidden/>
              </w:rPr>
              <w:instrText xml:space="preserve"> PAGEREF _Toc496508583 \h </w:instrText>
            </w:r>
            <w:r w:rsidR="00AF1650">
              <w:rPr>
                <w:noProof/>
                <w:webHidden/>
              </w:rPr>
            </w:r>
            <w:r w:rsidR="00AF1650">
              <w:rPr>
                <w:noProof/>
                <w:webHidden/>
              </w:rPr>
              <w:fldChar w:fldCharType="separate"/>
            </w:r>
            <w:r w:rsidR="00AF1650">
              <w:rPr>
                <w:noProof/>
                <w:webHidden/>
              </w:rPr>
              <w:t>122</w:t>
            </w:r>
            <w:r w:rsidR="00AF1650">
              <w:rPr>
                <w:noProof/>
                <w:webHidden/>
              </w:rPr>
              <w:fldChar w:fldCharType="end"/>
            </w:r>
          </w:hyperlink>
        </w:p>
        <w:p w14:paraId="29C8DE79" w14:textId="77777777" w:rsidR="00AF1650" w:rsidRDefault="009A6ACA">
          <w:pPr>
            <w:pStyle w:val="TOC3"/>
            <w:tabs>
              <w:tab w:val="right" w:leader="dot" w:pos="12950"/>
            </w:tabs>
            <w:rPr>
              <w:rFonts w:eastAsiaTheme="minorEastAsia"/>
              <w:noProof/>
            </w:rPr>
          </w:pPr>
          <w:hyperlink w:anchor="_Toc496508584" w:history="1">
            <w:r w:rsidR="00AF1650" w:rsidRPr="00193C52">
              <w:rPr>
                <w:rStyle w:val="Hyperlink"/>
                <w:rFonts w:ascii="Segoe UI" w:eastAsia="Times New Roman" w:hAnsi="Segoe UI" w:cs="Segoe UI"/>
                <w:b/>
                <w:bCs/>
                <w:noProof/>
              </w:rPr>
              <w:t>3.2.30 Video Tutorial</w:t>
            </w:r>
            <w:r w:rsidR="00AF1650">
              <w:rPr>
                <w:noProof/>
                <w:webHidden/>
              </w:rPr>
              <w:tab/>
            </w:r>
            <w:r w:rsidR="00AF1650">
              <w:rPr>
                <w:noProof/>
                <w:webHidden/>
              </w:rPr>
              <w:fldChar w:fldCharType="begin"/>
            </w:r>
            <w:r w:rsidR="00AF1650">
              <w:rPr>
                <w:noProof/>
                <w:webHidden/>
              </w:rPr>
              <w:instrText xml:space="preserve"> PAGEREF _Toc496508584 \h </w:instrText>
            </w:r>
            <w:r w:rsidR="00AF1650">
              <w:rPr>
                <w:noProof/>
                <w:webHidden/>
              </w:rPr>
            </w:r>
            <w:r w:rsidR="00AF1650">
              <w:rPr>
                <w:noProof/>
                <w:webHidden/>
              </w:rPr>
              <w:fldChar w:fldCharType="separate"/>
            </w:r>
            <w:r w:rsidR="00AF1650">
              <w:rPr>
                <w:noProof/>
                <w:webHidden/>
              </w:rPr>
              <w:t>123</w:t>
            </w:r>
            <w:r w:rsidR="00AF1650">
              <w:rPr>
                <w:noProof/>
                <w:webHidden/>
              </w:rPr>
              <w:fldChar w:fldCharType="end"/>
            </w:r>
          </w:hyperlink>
        </w:p>
        <w:p w14:paraId="1A0B991B" w14:textId="77777777" w:rsidR="00AF1650" w:rsidRDefault="009A6ACA">
          <w:pPr>
            <w:pStyle w:val="TOC3"/>
            <w:tabs>
              <w:tab w:val="right" w:leader="dot" w:pos="12950"/>
            </w:tabs>
            <w:rPr>
              <w:rFonts w:eastAsiaTheme="minorEastAsia"/>
              <w:noProof/>
            </w:rPr>
          </w:pPr>
          <w:hyperlink w:anchor="_Toc496508585" w:history="1">
            <w:r w:rsidR="00AF1650" w:rsidRPr="00193C52">
              <w:rPr>
                <w:rStyle w:val="Hyperlink"/>
                <w:rFonts w:ascii="Segoe UI" w:eastAsia="Times New Roman" w:hAnsi="Segoe UI" w:cs="Segoe UI"/>
                <w:b/>
                <w:bCs/>
                <w:noProof/>
              </w:rPr>
              <w:t>3.2.31 Group Permissions</w:t>
            </w:r>
            <w:r w:rsidR="00AF1650">
              <w:rPr>
                <w:noProof/>
                <w:webHidden/>
              </w:rPr>
              <w:tab/>
            </w:r>
            <w:r w:rsidR="00AF1650">
              <w:rPr>
                <w:noProof/>
                <w:webHidden/>
              </w:rPr>
              <w:fldChar w:fldCharType="begin"/>
            </w:r>
            <w:r w:rsidR="00AF1650">
              <w:rPr>
                <w:noProof/>
                <w:webHidden/>
              </w:rPr>
              <w:instrText xml:space="preserve"> PAGEREF _Toc496508585 \h </w:instrText>
            </w:r>
            <w:r w:rsidR="00AF1650">
              <w:rPr>
                <w:noProof/>
                <w:webHidden/>
              </w:rPr>
            </w:r>
            <w:r w:rsidR="00AF1650">
              <w:rPr>
                <w:noProof/>
                <w:webHidden/>
              </w:rPr>
              <w:fldChar w:fldCharType="separate"/>
            </w:r>
            <w:r w:rsidR="00AF1650">
              <w:rPr>
                <w:noProof/>
                <w:webHidden/>
              </w:rPr>
              <w:t>125</w:t>
            </w:r>
            <w:r w:rsidR="00AF1650">
              <w:rPr>
                <w:noProof/>
                <w:webHidden/>
              </w:rPr>
              <w:fldChar w:fldCharType="end"/>
            </w:r>
          </w:hyperlink>
        </w:p>
        <w:p w14:paraId="49FD6FC8" w14:textId="77777777" w:rsidR="00AF1650" w:rsidRDefault="009A6ACA">
          <w:pPr>
            <w:pStyle w:val="TOC3"/>
            <w:tabs>
              <w:tab w:val="right" w:leader="dot" w:pos="12950"/>
            </w:tabs>
            <w:rPr>
              <w:rFonts w:eastAsiaTheme="minorEastAsia"/>
              <w:noProof/>
            </w:rPr>
          </w:pPr>
          <w:hyperlink w:anchor="_Toc496508586" w:history="1">
            <w:r w:rsidR="00AF1650" w:rsidRPr="00193C52">
              <w:rPr>
                <w:rStyle w:val="Hyperlink"/>
                <w:rFonts w:ascii="Segoe UI" w:eastAsia="Times New Roman" w:hAnsi="Segoe UI" w:cs="Segoe UI"/>
                <w:b/>
                <w:bCs/>
                <w:noProof/>
              </w:rPr>
              <w:t>3.2.32 Non-SSO</w:t>
            </w:r>
            <w:r w:rsidR="00AF1650">
              <w:rPr>
                <w:noProof/>
                <w:webHidden/>
              </w:rPr>
              <w:tab/>
            </w:r>
            <w:r w:rsidR="00AF1650">
              <w:rPr>
                <w:noProof/>
                <w:webHidden/>
              </w:rPr>
              <w:fldChar w:fldCharType="begin"/>
            </w:r>
            <w:r w:rsidR="00AF1650">
              <w:rPr>
                <w:noProof/>
                <w:webHidden/>
              </w:rPr>
              <w:instrText xml:space="preserve"> PAGEREF _Toc496508586 \h </w:instrText>
            </w:r>
            <w:r w:rsidR="00AF1650">
              <w:rPr>
                <w:noProof/>
                <w:webHidden/>
              </w:rPr>
            </w:r>
            <w:r w:rsidR="00AF1650">
              <w:rPr>
                <w:noProof/>
                <w:webHidden/>
              </w:rPr>
              <w:fldChar w:fldCharType="separate"/>
            </w:r>
            <w:r w:rsidR="00AF1650">
              <w:rPr>
                <w:noProof/>
                <w:webHidden/>
              </w:rPr>
              <w:t>130</w:t>
            </w:r>
            <w:r w:rsidR="00AF1650">
              <w:rPr>
                <w:noProof/>
                <w:webHidden/>
              </w:rPr>
              <w:fldChar w:fldCharType="end"/>
            </w:r>
          </w:hyperlink>
        </w:p>
        <w:p w14:paraId="1AB636BB" w14:textId="77777777" w:rsidR="00AF1650" w:rsidRDefault="009A6ACA">
          <w:pPr>
            <w:pStyle w:val="TOC3"/>
            <w:tabs>
              <w:tab w:val="right" w:leader="dot" w:pos="12950"/>
            </w:tabs>
            <w:rPr>
              <w:rFonts w:eastAsiaTheme="minorEastAsia"/>
              <w:noProof/>
            </w:rPr>
          </w:pPr>
          <w:hyperlink w:anchor="_Toc496508587" w:history="1">
            <w:r w:rsidR="00AF1650" w:rsidRPr="00193C52">
              <w:rPr>
                <w:rStyle w:val="Hyperlink"/>
                <w:rFonts w:ascii="Segoe UI" w:eastAsia="Times New Roman" w:hAnsi="Segoe UI" w:cs="Segoe UI"/>
                <w:b/>
                <w:bCs/>
                <w:noProof/>
              </w:rPr>
              <w:t>3.2.33 Sort &amp; Filter</w:t>
            </w:r>
            <w:r w:rsidR="00AF1650">
              <w:rPr>
                <w:noProof/>
                <w:webHidden/>
              </w:rPr>
              <w:tab/>
            </w:r>
            <w:r w:rsidR="00AF1650">
              <w:rPr>
                <w:noProof/>
                <w:webHidden/>
              </w:rPr>
              <w:fldChar w:fldCharType="begin"/>
            </w:r>
            <w:r w:rsidR="00AF1650">
              <w:rPr>
                <w:noProof/>
                <w:webHidden/>
              </w:rPr>
              <w:instrText xml:space="preserve"> PAGEREF _Toc496508587 \h </w:instrText>
            </w:r>
            <w:r w:rsidR="00AF1650">
              <w:rPr>
                <w:noProof/>
                <w:webHidden/>
              </w:rPr>
            </w:r>
            <w:r w:rsidR="00AF1650">
              <w:rPr>
                <w:noProof/>
                <w:webHidden/>
              </w:rPr>
              <w:fldChar w:fldCharType="separate"/>
            </w:r>
            <w:r w:rsidR="00AF1650">
              <w:rPr>
                <w:noProof/>
                <w:webHidden/>
              </w:rPr>
              <w:t>132</w:t>
            </w:r>
            <w:r w:rsidR="00AF1650">
              <w:rPr>
                <w:noProof/>
                <w:webHidden/>
              </w:rPr>
              <w:fldChar w:fldCharType="end"/>
            </w:r>
          </w:hyperlink>
        </w:p>
        <w:p w14:paraId="5B5E6D10" w14:textId="77777777" w:rsidR="00AF1650" w:rsidRDefault="009A6ACA">
          <w:pPr>
            <w:pStyle w:val="TOC3"/>
            <w:tabs>
              <w:tab w:val="right" w:leader="dot" w:pos="12950"/>
            </w:tabs>
            <w:rPr>
              <w:rFonts w:eastAsiaTheme="minorEastAsia"/>
              <w:noProof/>
            </w:rPr>
          </w:pPr>
          <w:hyperlink w:anchor="_Toc496508588" w:history="1">
            <w:r w:rsidR="00AF1650" w:rsidRPr="00193C52">
              <w:rPr>
                <w:rStyle w:val="Hyperlink"/>
                <w:rFonts w:ascii="Segoe UI" w:eastAsia="Times New Roman" w:hAnsi="Segoe UI" w:cs="Segoe UI"/>
                <w:b/>
                <w:bCs/>
                <w:noProof/>
              </w:rPr>
              <w:t>3.2.34 Personal Assistant</w:t>
            </w:r>
            <w:r w:rsidR="00AF1650">
              <w:rPr>
                <w:noProof/>
                <w:webHidden/>
              </w:rPr>
              <w:tab/>
            </w:r>
            <w:r w:rsidR="00AF1650">
              <w:rPr>
                <w:noProof/>
                <w:webHidden/>
              </w:rPr>
              <w:fldChar w:fldCharType="begin"/>
            </w:r>
            <w:r w:rsidR="00AF1650">
              <w:rPr>
                <w:noProof/>
                <w:webHidden/>
              </w:rPr>
              <w:instrText xml:space="preserve"> PAGEREF _Toc496508588 \h </w:instrText>
            </w:r>
            <w:r w:rsidR="00AF1650">
              <w:rPr>
                <w:noProof/>
                <w:webHidden/>
              </w:rPr>
            </w:r>
            <w:r w:rsidR="00AF1650">
              <w:rPr>
                <w:noProof/>
                <w:webHidden/>
              </w:rPr>
              <w:fldChar w:fldCharType="separate"/>
            </w:r>
            <w:r w:rsidR="00AF1650">
              <w:rPr>
                <w:noProof/>
                <w:webHidden/>
              </w:rPr>
              <w:t>135</w:t>
            </w:r>
            <w:r w:rsidR="00AF1650">
              <w:rPr>
                <w:noProof/>
                <w:webHidden/>
              </w:rPr>
              <w:fldChar w:fldCharType="end"/>
            </w:r>
          </w:hyperlink>
        </w:p>
        <w:p w14:paraId="508AE371" w14:textId="77777777" w:rsidR="00AF1650" w:rsidRDefault="009A6ACA">
          <w:pPr>
            <w:pStyle w:val="TOC3"/>
            <w:tabs>
              <w:tab w:val="right" w:leader="dot" w:pos="12950"/>
            </w:tabs>
            <w:rPr>
              <w:rFonts w:eastAsiaTheme="minorEastAsia"/>
              <w:noProof/>
            </w:rPr>
          </w:pPr>
          <w:hyperlink w:anchor="_Toc496508589" w:history="1">
            <w:r w:rsidR="00AF1650" w:rsidRPr="00193C52">
              <w:rPr>
                <w:rStyle w:val="Hyperlink"/>
                <w:rFonts w:ascii="Segoe UI" w:eastAsia="Times New Roman" w:hAnsi="Segoe UI" w:cs="Segoe UI"/>
                <w:b/>
                <w:bCs/>
                <w:noProof/>
              </w:rPr>
              <w:t>3.2.35 Feedback</w:t>
            </w:r>
            <w:r w:rsidR="00AF1650">
              <w:rPr>
                <w:noProof/>
                <w:webHidden/>
              </w:rPr>
              <w:tab/>
            </w:r>
            <w:r w:rsidR="00AF1650">
              <w:rPr>
                <w:noProof/>
                <w:webHidden/>
              </w:rPr>
              <w:fldChar w:fldCharType="begin"/>
            </w:r>
            <w:r w:rsidR="00AF1650">
              <w:rPr>
                <w:noProof/>
                <w:webHidden/>
              </w:rPr>
              <w:instrText xml:space="preserve"> PAGEREF _Toc496508589 \h </w:instrText>
            </w:r>
            <w:r w:rsidR="00AF1650">
              <w:rPr>
                <w:noProof/>
                <w:webHidden/>
              </w:rPr>
            </w:r>
            <w:r w:rsidR="00AF1650">
              <w:rPr>
                <w:noProof/>
                <w:webHidden/>
              </w:rPr>
              <w:fldChar w:fldCharType="separate"/>
            </w:r>
            <w:r w:rsidR="00AF1650">
              <w:rPr>
                <w:noProof/>
                <w:webHidden/>
              </w:rPr>
              <w:t>136</w:t>
            </w:r>
            <w:r w:rsidR="00AF1650">
              <w:rPr>
                <w:noProof/>
                <w:webHidden/>
              </w:rPr>
              <w:fldChar w:fldCharType="end"/>
            </w:r>
          </w:hyperlink>
        </w:p>
        <w:p w14:paraId="7B443DB7" w14:textId="77777777" w:rsidR="00AF1650" w:rsidRDefault="009A6ACA">
          <w:pPr>
            <w:pStyle w:val="TOC3"/>
            <w:tabs>
              <w:tab w:val="right" w:leader="dot" w:pos="12950"/>
            </w:tabs>
            <w:rPr>
              <w:rFonts w:eastAsiaTheme="minorEastAsia"/>
              <w:noProof/>
            </w:rPr>
          </w:pPr>
          <w:hyperlink w:anchor="_Toc496508590" w:history="1">
            <w:r w:rsidR="00AF1650" w:rsidRPr="00193C52">
              <w:rPr>
                <w:rStyle w:val="Hyperlink"/>
                <w:rFonts w:ascii="Segoe UI" w:eastAsia="Times New Roman" w:hAnsi="Segoe UI" w:cs="Segoe UI"/>
                <w:b/>
                <w:bCs/>
                <w:noProof/>
              </w:rPr>
              <w:t>3.2.36 Database for Account Usernames and Passwords</w:t>
            </w:r>
            <w:r w:rsidR="00AF1650">
              <w:rPr>
                <w:noProof/>
                <w:webHidden/>
              </w:rPr>
              <w:tab/>
            </w:r>
            <w:r w:rsidR="00AF1650">
              <w:rPr>
                <w:noProof/>
                <w:webHidden/>
              </w:rPr>
              <w:fldChar w:fldCharType="begin"/>
            </w:r>
            <w:r w:rsidR="00AF1650">
              <w:rPr>
                <w:noProof/>
                <w:webHidden/>
              </w:rPr>
              <w:instrText xml:space="preserve"> PAGEREF _Toc496508590 \h </w:instrText>
            </w:r>
            <w:r w:rsidR="00AF1650">
              <w:rPr>
                <w:noProof/>
                <w:webHidden/>
              </w:rPr>
            </w:r>
            <w:r w:rsidR="00AF1650">
              <w:rPr>
                <w:noProof/>
                <w:webHidden/>
              </w:rPr>
              <w:fldChar w:fldCharType="separate"/>
            </w:r>
            <w:r w:rsidR="00AF1650">
              <w:rPr>
                <w:noProof/>
                <w:webHidden/>
              </w:rPr>
              <w:t>139</w:t>
            </w:r>
            <w:r w:rsidR="00AF1650">
              <w:rPr>
                <w:noProof/>
                <w:webHidden/>
              </w:rPr>
              <w:fldChar w:fldCharType="end"/>
            </w:r>
          </w:hyperlink>
        </w:p>
        <w:p w14:paraId="04008341" w14:textId="77777777" w:rsidR="00AF1650" w:rsidRDefault="009A6ACA">
          <w:pPr>
            <w:pStyle w:val="TOC3"/>
            <w:tabs>
              <w:tab w:val="right" w:leader="dot" w:pos="12950"/>
            </w:tabs>
            <w:rPr>
              <w:rFonts w:eastAsiaTheme="minorEastAsia"/>
              <w:noProof/>
            </w:rPr>
          </w:pPr>
          <w:hyperlink w:anchor="_Toc496508591" w:history="1">
            <w:r w:rsidR="00AF1650" w:rsidRPr="00193C52">
              <w:rPr>
                <w:rStyle w:val="Hyperlink"/>
                <w:rFonts w:ascii="Segoe UI" w:eastAsia="Times New Roman" w:hAnsi="Segoe UI" w:cs="Segoe UI"/>
                <w:b/>
                <w:bCs/>
                <w:noProof/>
              </w:rPr>
              <w:t>3.2.37 Inspirational Quotes and Images</w:t>
            </w:r>
            <w:r w:rsidR="00AF1650">
              <w:rPr>
                <w:noProof/>
                <w:webHidden/>
              </w:rPr>
              <w:tab/>
            </w:r>
            <w:r w:rsidR="00AF1650">
              <w:rPr>
                <w:noProof/>
                <w:webHidden/>
              </w:rPr>
              <w:fldChar w:fldCharType="begin"/>
            </w:r>
            <w:r w:rsidR="00AF1650">
              <w:rPr>
                <w:noProof/>
                <w:webHidden/>
              </w:rPr>
              <w:instrText xml:space="preserve"> PAGEREF _Toc496508591 \h </w:instrText>
            </w:r>
            <w:r w:rsidR="00AF1650">
              <w:rPr>
                <w:noProof/>
                <w:webHidden/>
              </w:rPr>
            </w:r>
            <w:r w:rsidR="00AF1650">
              <w:rPr>
                <w:noProof/>
                <w:webHidden/>
              </w:rPr>
              <w:fldChar w:fldCharType="separate"/>
            </w:r>
            <w:r w:rsidR="00AF1650">
              <w:rPr>
                <w:noProof/>
                <w:webHidden/>
              </w:rPr>
              <w:t>142</w:t>
            </w:r>
            <w:r w:rsidR="00AF1650">
              <w:rPr>
                <w:noProof/>
                <w:webHidden/>
              </w:rPr>
              <w:fldChar w:fldCharType="end"/>
            </w:r>
          </w:hyperlink>
        </w:p>
        <w:p w14:paraId="22B80C23" w14:textId="77777777" w:rsidR="00AF1650" w:rsidRDefault="009A6ACA">
          <w:pPr>
            <w:pStyle w:val="TOC3"/>
            <w:tabs>
              <w:tab w:val="right" w:leader="dot" w:pos="12950"/>
            </w:tabs>
            <w:rPr>
              <w:rFonts w:eastAsiaTheme="minorEastAsia"/>
              <w:noProof/>
            </w:rPr>
          </w:pPr>
          <w:hyperlink w:anchor="_Toc496508592" w:history="1">
            <w:r w:rsidR="00AF1650" w:rsidRPr="00193C52">
              <w:rPr>
                <w:rStyle w:val="Hyperlink"/>
                <w:rFonts w:ascii="Segoe UI" w:eastAsia="Times New Roman" w:hAnsi="Segoe UI" w:cs="Segoe UI"/>
                <w:b/>
                <w:bCs/>
                <w:noProof/>
              </w:rPr>
              <w:t>3.2.38 Night Mode</w:t>
            </w:r>
            <w:r w:rsidR="00AF1650">
              <w:rPr>
                <w:noProof/>
                <w:webHidden/>
              </w:rPr>
              <w:tab/>
            </w:r>
            <w:r w:rsidR="00AF1650">
              <w:rPr>
                <w:noProof/>
                <w:webHidden/>
              </w:rPr>
              <w:fldChar w:fldCharType="begin"/>
            </w:r>
            <w:r w:rsidR="00AF1650">
              <w:rPr>
                <w:noProof/>
                <w:webHidden/>
              </w:rPr>
              <w:instrText xml:space="preserve"> PAGEREF _Toc496508592 \h </w:instrText>
            </w:r>
            <w:r w:rsidR="00AF1650">
              <w:rPr>
                <w:noProof/>
                <w:webHidden/>
              </w:rPr>
            </w:r>
            <w:r w:rsidR="00AF1650">
              <w:rPr>
                <w:noProof/>
                <w:webHidden/>
              </w:rPr>
              <w:fldChar w:fldCharType="separate"/>
            </w:r>
            <w:r w:rsidR="00AF1650">
              <w:rPr>
                <w:noProof/>
                <w:webHidden/>
              </w:rPr>
              <w:t>145</w:t>
            </w:r>
            <w:r w:rsidR="00AF1650">
              <w:rPr>
                <w:noProof/>
                <w:webHidden/>
              </w:rPr>
              <w:fldChar w:fldCharType="end"/>
            </w:r>
          </w:hyperlink>
        </w:p>
        <w:p w14:paraId="09B6650C" w14:textId="77777777" w:rsidR="00AF1650" w:rsidRDefault="009A6ACA">
          <w:pPr>
            <w:pStyle w:val="TOC3"/>
            <w:tabs>
              <w:tab w:val="right" w:leader="dot" w:pos="12950"/>
            </w:tabs>
            <w:rPr>
              <w:rFonts w:eastAsiaTheme="minorEastAsia"/>
              <w:noProof/>
            </w:rPr>
          </w:pPr>
          <w:hyperlink w:anchor="_Toc496508593" w:history="1">
            <w:r w:rsidR="00AF1650" w:rsidRPr="00193C52">
              <w:rPr>
                <w:rStyle w:val="Hyperlink"/>
                <w:rFonts w:ascii="Segoe UI" w:eastAsia="Times New Roman" w:hAnsi="Segoe UI" w:cs="Segoe UI"/>
                <w:b/>
                <w:bCs/>
                <w:noProof/>
              </w:rPr>
              <w:t>3.2.39 Share Calendar Feature</w:t>
            </w:r>
            <w:r w:rsidR="00AF1650">
              <w:rPr>
                <w:noProof/>
                <w:webHidden/>
              </w:rPr>
              <w:tab/>
            </w:r>
            <w:r w:rsidR="00AF1650">
              <w:rPr>
                <w:noProof/>
                <w:webHidden/>
              </w:rPr>
              <w:fldChar w:fldCharType="begin"/>
            </w:r>
            <w:r w:rsidR="00AF1650">
              <w:rPr>
                <w:noProof/>
                <w:webHidden/>
              </w:rPr>
              <w:instrText xml:space="preserve"> PAGEREF _Toc496508593 \h </w:instrText>
            </w:r>
            <w:r w:rsidR="00AF1650">
              <w:rPr>
                <w:noProof/>
                <w:webHidden/>
              </w:rPr>
            </w:r>
            <w:r w:rsidR="00AF1650">
              <w:rPr>
                <w:noProof/>
                <w:webHidden/>
              </w:rPr>
              <w:fldChar w:fldCharType="separate"/>
            </w:r>
            <w:r w:rsidR="00AF1650">
              <w:rPr>
                <w:noProof/>
                <w:webHidden/>
              </w:rPr>
              <w:t>146</w:t>
            </w:r>
            <w:r w:rsidR="00AF1650">
              <w:rPr>
                <w:noProof/>
                <w:webHidden/>
              </w:rPr>
              <w:fldChar w:fldCharType="end"/>
            </w:r>
          </w:hyperlink>
        </w:p>
        <w:p w14:paraId="354F3807" w14:textId="77777777" w:rsidR="00AF1650" w:rsidRDefault="009A6ACA">
          <w:pPr>
            <w:pStyle w:val="TOC3"/>
            <w:tabs>
              <w:tab w:val="right" w:leader="dot" w:pos="12950"/>
            </w:tabs>
            <w:rPr>
              <w:rFonts w:eastAsiaTheme="minorEastAsia"/>
              <w:noProof/>
            </w:rPr>
          </w:pPr>
          <w:hyperlink w:anchor="_Toc496508594" w:history="1">
            <w:r w:rsidR="00AF1650" w:rsidRPr="00193C52">
              <w:rPr>
                <w:rStyle w:val="Hyperlink"/>
                <w:rFonts w:ascii="Segoe UI" w:eastAsia="Times New Roman" w:hAnsi="Segoe UI" w:cs="Segoe UI"/>
                <w:b/>
                <w:bCs/>
                <w:noProof/>
              </w:rPr>
              <w:t>3.2.40 Weather</w:t>
            </w:r>
            <w:r w:rsidR="00AF1650">
              <w:rPr>
                <w:noProof/>
                <w:webHidden/>
              </w:rPr>
              <w:tab/>
            </w:r>
            <w:r w:rsidR="00AF1650">
              <w:rPr>
                <w:noProof/>
                <w:webHidden/>
              </w:rPr>
              <w:fldChar w:fldCharType="begin"/>
            </w:r>
            <w:r w:rsidR="00AF1650">
              <w:rPr>
                <w:noProof/>
                <w:webHidden/>
              </w:rPr>
              <w:instrText xml:space="preserve"> PAGEREF _Toc496508594 \h </w:instrText>
            </w:r>
            <w:r w:rsidR="00AF1650">
              <w:rPr>
                <w:noProof/>
                <w:webHidden/>
              </w:rPr>
            </w:r>
            <w:r w:rsidR="00AF1650">
              <w:rPr>
                <w:noProof/>
                <w:webHidden/>
              </w:rPr>
              <w:fldChar w:fldCharType="separate"/>
            </w:r>
            <w:r w:rsidR="00AF1650">
              <w:rPr>
                <w:noProof/>
                <w:webHidden/>
              </w:rPr>
              <w:t>150</w:t>
            </w:r>
            <w:r w:rsidR="00AF1650">
              <w:rPr>
                <w:noProof/>
                <w:webHidden/>
              </w:rPr>
              <w:fldChar w:fldCharType="end"/>
            </w:r>
          </w:hyperlink>
        </w:p>
        <w:p w14:paraId="3B254700" w14:textId="77777777" w:rsidR="00AF1650" w:rsidRDefault="009A6ACA">
          <w:pPr>
            <w:pStyle w:val="TOC3"/>
            <w:tabs>
              <w:tab w:val="right" w:leader="dot" w:pos="12950"/>
            </w:tabs>
            <w:rPr>
              <w:rFonts w:eastAsiaTheme="minorEastAsia"/>
              <w:noProof/>
            </w:rPr>
          </w:pPr>
          <w:hyperlink w:anchor="_Toc496508595" w:history="1">
            <w:r w:rsidR="00AF1650" w:rsidRPr="00193C52">
              <w:rPr>
                <w:rStyle w:val="Hyperlink"/>
                <w:rFonts w:ascii="Segoe UI" w:eastAsia="Times New Roman" w:hAnsi="Segoe UI" w:cs="Segoe UI"/>
                <w:b/>
                <w:bCs/>
                <w:noProof/>
              </w:rPr>
              <w:t>3.2.41 Tutor Integration</w:t>
            </w:r>
            <w:r w:rsidR="00AF1650">
              <w:rPr>
                <w:noProof/>
                <w:webHidden/>
              </w:rPr>
              <w:tab/>
            </w:r>
            <w:r w:rsidR="00AF1650">
              <w:rPr>
                <w:noProof/>
                <w:webHidden/>
              </w:rPr>
              <w:fldChar w:fldCharType="begin"/>
            </w:r>
            <w:r w:rsidR="00AF1650">
              <w:rPr>
                <w:noProof/>
                <w:webHidden/>
              </w:rPr>
              <w:instrText xml:space="preserve"> PAGEREF _Toc496508595 \h </w:instrText>
            </w:r>
            <w:r w:rsidR="00AF1650">
              <w:rPr>
                <w:noProof/>
                <w:webHidden/>
              </w:rPr>
            </w:r>
            <w:r w:rsidR="00AF1650">
              <w:rPr>
                <w:noProof/>
                <w:webHidden/>
              </w:rPr>
              <w:fldChar w:fldCharType="separate"/>
            </w:r>
            <w:r w:rsidR="00AF1650">
              <w:rPr>
                <w:noProof/>
                <w:webHidden/>
              </w:rPr>
              <w:t>152</w:t>
            </w:r>
            <w:r w:rsidR="00AF1650">
              <w:rPr>
                <w:noProof/>
                <w:webHidden/>
              </w:rPr>
              <w:fldChar w:fldCharType="end"/>
            </w:r>
          </w:hyperlink>
        </w:p>
        <w:p w14:paraId="20219867" w14:textId="77777777" w:rsidR="00AF1650" w:rsidRDefault="009A6ACA">
          <w:pPr>
            <w:pStyle w:val="TOC3"/>
            <w:tabs>
              <w:tab w:val="right" w:leader="dot" w:pos="12950"/>
            </w:tabs>
            <w:rPr>
              <w:rFonts w:eastAsiaTheme="minorEastAsia"/>
              <w:noProof/>
            </w:rPr>
          </w:pPr>
          <w:hyperlink w:anchor="_Toc496508596" w:history="1">
            <w:r w:rsidR="00AF1650" w:rsidRPr="00193C52">
              <w:rPr>
                <w:rStyle w:val="Hyperlink"/>
                <w:rFonts w:ascii="Segoe UI" w:eastAsia="Times New Roman" w:hAnsi="Segoe UI" w:cs="Segoe UI"/>
                <w:b/>
                <w:bCs/>
                <w:noProof/>
              </w:rPr>
              <w:t>3.2.42 Class Help</w:t>
            </w:r>
            <w:r w:rsidR="00AF1650">
              <w:rPr>
                <w:noProof/>
                <w:webHidden/>
              </w:rPr>
              <w:tab/>
            </w:r>
            <w:r w:rsidR="00AF1650">
              <w:rPr>
                <w:noProof/>
                <w:webHidden/>
              </w:rPr>
              <w:fldChar w:fldCharType="begin"/>
            </w:r>
            <w:r w:rsidR="00AF1650">
              <w:rPr>
                <w:noProof/>
                <w:webHidden/>
              </w:rPr>
              <w:instrText xml:space="preserve"> PAGEREF _Toc496508596 \h </w:instrText>
            </w:r>
            <w:r w:rsidR="00AF1650">
              <w:rPr>
                <w:noProof/>
                <w:webHidden/>
              </w:rPr>
            </w:r>
            <w:r w:rsidR="00AF1650">
              <w:rPr>
                <w:noProof/>
                <w:webHidden/>
              </w:rPr>
              <w:fldChar w:fldCharType="separate"/>
            </w:r>
            <w:r w:rsidR="00AF1650">
              <w:rPr>
                <w:noProof/>
                <w:webHidden/>
              </w:rPr>
              <w:t>153</w:t>
            </w:r>
            <w:r w:rsidR="00AF1650">
              <w:rPr>
                <w:noProof/>
                <w:webHidden/>
              </w:rPr>
              <w:fldChar w:fldCharType="end"/>
            </w:r>
          </w:hyperlink>
        </w:p>
        <w:p w14:paraId="43E0733F" w14:textId="77777777" w:rsidR="00AF1650" w:rsidRDefault="009A6ACA">
          <w:pPr>
            <w:pStyle w:val="TOC3"/>
            <w:tabs>
              <w:tab w:val="right" w:leader="dot" w:pos="12950"/>
            </w:tabs>
            <w:rPr>
              <w:rFonts w:eastAsiaTheme="minorEastAsia"/>
              <w:noProof/>
            </w:rPr>
          </w:pPr>
          <w:hyperlink w:anchor="_Toc496508597" w:history="1">
            <w:r w:rsidR="00AF1650" w:rsidRPr="00193C52">
              <w:rPr>
                <w:rStyle w:val="Hyperlink"/>
                <w:rFonts w:ascii="Segoe UI" w:eastAsia="Times New Roman" w:hAnsi="Segoe UI" w:cs="Segoe UI"/>
                <w:b/>
                <w:bCs/>
                <w:noProof/>
              </w:rPr>
              <w:t>3.2.43 Printing</w:t>
            </w:r>
            <w:r w:rsidR="00AF1650">
              <w:rPr>
                <w:noProof/>
                <w:webHidden/>
              </w:rPr>
              <w:tab/>
            </w:r>
            <w:r w:rsidR="00AF1650">
              <w:rPr>
                <w:noProof/>
                <w:webHidden/>
              </w:rPr>
              <w:fldChar w:fldCharType="begin"/>
            </w:r>
            <w:r w:rsidR="00AF1650">
              <w:rPr>
                <w:noProof/>
                <w:webHidden/>
              </w:rPr>
              <w:instrText xml:space="preserve"> PAGEREF _Toc496508597 \h </w:instrText>
            </w:r>
            <w:r w:rsidR="00AF1650">
              <w:rPr>
                <w:noProof/>
                <w:webHidden/>
              </w:rPr>
            </w:r>
            <w:r w:rsidR="00AF1650">
              <w:rPr>
                <w:noProof/>
                <w:webHidden/>
              </w:rPr>
              <w:fldChar w:fldCharType="separate"/>
            </w:r>
            <w:r w:rsidR="00AF1650">
              <w:rPr>
                <w:noProof/>
                <w:webHidden/>
              </w:rPr>
              <w:t>154</w:t>
            </w:r>
            <w:r w:rsidR="00AF1650">
              <w:rPr>
                <w:noProof/>
                <w:webHidden/>
              </w:rPr>
              <w:fldChar w:fldCharType="end"/>
            </w:r>
          </w:hyperlink>
        </w:p>
        <w:p w14:paraId="14B20AD6" w14:textId="77777777" w:rsidR="00AF1650" w:rsidRDefault="009A6ACA">
          <w:pPr>
            <w:pStyle w:val="TOC3"/>
            <w:tabs>
              <w:tab w:val="right" w:leader="dot" w:pos="12950"/>
            </w:tabs>
            <w:rPr>
              <w:rFonts w:eastAsiaTheme="minorEastAsia"/>
              <w:noProof/>
            </w:rPr>
          </w:pPr>
          <w:hyperlink w:anchor="_Toc496508598" w:history="1">
            <w:r w:rsidR="00AF1650" w:rsidRPr="00193C52">
              <w:rPr>
                <w:rStyle w:val="Hyperlink"/>
                <w:rFonts w:ascii="Segoe UI" w:eastAsia="Times New Roman" w:hAnsi="Segoe UI" w:cs="Segoe UI"/>
                <w:b/>
                <w:bCs/>
                <w:noProof/>
              </w:rPr>
              <w:t>3.2.44 Badges</w:t>
            </w:r>
            <w:r w:rsidR="00AF1650">
              <w:rPr>
                <w:noProof/>
                <w:webHidden/>
              </w:rPr>
              <w:tab/>
            </w:r>
            <w:r w:rsidR="00AF1650">
              <w:rPr>
                <w:noProof/>
                <w:webHidden/>
              </w:rPr>
              <w:fldChar w:fldCharType="begin"/>
            </w:r>
            <w:r w:rsidR="00AF1650">
              <w:rPr>
                <w:noProof/>
                <w:webHidden/>
              </w:rPr>
              <w:instrText xml:space="preserve"> PAGEREF _Toc496508598 \h </w:instrText>
            </w:r>
            <w:r w:rsidR="00AF1650">
              <w:rPr>
                <w:noProof/>
                <w:webHidden/>
              </w:rPr>
            </w:r>
            <w:r w:rsidR="00AF1650">
              <w:rPr>
                <w:noProof/>
                <w:webHidden/>
              </w:rPr>
              <w:fldChar w:fldCharType="separate"/>
            </w:r>
            <w:r w:rsidR="00AF1650">
              <w:rPr>
                <w:noProof/>
                <w:webHidden/>
              </w:rPr>
              <w:t>156</w:t>
            </w:r>
            <w:r w:rsidR="00AF1650">
              <w:rPr>
                <w:noProof/>
                <w:webHidden/>
              </w:rPr>
              <w:fldChar w:fldCharType="end"/>
            </w:r>
          </w:hyperlink>
        </w:p>
        <w:p w14:paraId="0D566A25" w14:textId="77777777" w:rsidR="00AF1650" w:rsidRDefault="009A6ACA">
          <w:pPr>
            <w:pStyle w:val="TOC3"/>
            <w:tabs>
              <w:tab w:val="right" w:leader="dot" w:pos="12950"/>
            </w:tabs>
            <w:rPr>
              <w:rFonts w:eastAsiaTheme="minorEastAsia"/>
              <w:noProof/>
            </w:rPr>
          </w:pPr>
          <w:hyperlink w:anchor="_Toc496508599" w:history="1">
            <w:r w:rsidR="00AF1650" w:rsidRPr="00193C52">
              <w:rPr>
                <w:rStyle w:val="Hyperlink"/>
                <w:rFonts w:ascii="Segoe UI" w:eastAsia="Times New Roman" w:hAnsi="Segoe UI" w:cs="Segoe UI"/>
                <w:b/>
                <w:bCs/>
                <w:noProof/>
              </w:rPr>
              <w:t>3.2.45 Quick Access</w:t>
            </w:r>
            <w:r w:rsidR="00AF1650">
              <w:rPr>
                <w:noProof/>
                <w:webHidden/>
              </w:rPr>
              <w:tab/>
            </w:r>
            <w:r w:rsidR="00AF1650">
              <w:rPr>
                <w:noProof/>
                <w:webHidden/>
              </w:rPr>
              <w:fldChar w:fldCharType="begin"/>
            </w:r>
            <w:r w:rsidR="00AF1650">
              <w:rPr>
                <w:noProof/>
                <w:webHidden/>
              </w:rPr>
              <w:instrText xml:space="preserve"> PAGEREF _Toc496508599 \h </w:instrText>
            </w:r>
            <w:r w:rsidR="00AF1650">
              <w:rPr>
                <w:noProof/>
                <w:webHidden/>
              </w:rPr>
            </w:r>
            <w:r w:rsidR="00AF1650">
              <w:rPr>
                <w:noProof/>
                <w:webHidden/>
              </w:rPr>
              <w:fldChar w:fldCharType="separate"/>
            </w:r>
            <w:r w:rsidR="00AF1650">
              <w:rPr>
                <w:noProof/>
                <w:webHidden/>
              </w:rPr>
              <w:t>157</w:t>
            </w:r>
            <w:r w:rsidR="00AF1650">
              <w:rPr>
                <w:noProof/>
                <w:webHidden/>
              </w:rPr>
              <w:fldChar w:fldCharType="end"/>
            </w:r>
          </w:hyperlink>
        </w:p>
        <w:p w14:paraId="4732BBF9" w14:textId="77777777" w:rsidR="00AF1650" w:rsidRDefault="009A6ACA">
          <w:pPr>
            <w:pStyle w:val="TOC3"/>
            <w:tabs>
              <w:tab w:val="right" w:leader="dot" w:pos="12950"/>
            </w:tabs>
            <w:rPr>
              <w:rFonts w:eastAsiaTheme="minorEastAsia"/>
              <w:noProof/>
            </w:rPr>
          </w:pPr>
          <w:hyperlink w:anchor="_Toc496508600" w:history="1">
            <w:r w:rsidR="00AF1650" w:rsidRPr="00193C52">
              <w:rPr>
                <w:rStyle w:val="Hyperlink"/>
                <w:rFonts w:ascii="Segoe UI" w:eastAsia="Times New Roman" w:hAnsi="Segoe UI" w:cs="Segoe UI"/>
                <w:b/>
                <w:bCs/>
                <w:noProof/>
              </w:rPr>
              <w:t>3.2.46 Assignment Alarm</w:t>
            </w:r>
            <w:r w:rsidR="00AF1650">
              <w:rPr>
                <w:noProof/>
                <w:webHidden/>
              </w:rPr>
              <w:tab/>
            </w:r>
            <w:r w:rsidR="00AF1650">
              <w:rPr>
                <w:noProof/>
                <w:webHidden/>
              </w:rPr>
              <w:fldChar w:fldCharType="begin"/>
            </w:r>
            <w:r w:rsidR="00AF1650">
              <w:rPr>
                <w:noProof/>
                <w:webHidden/>
              </w:rPr>
              <w:instrText xml:space="preserve"> PAGEREF _Toc496508600 \h </w:instrText>
            </w:r>
            <w:r w:rsidR="00AF1650">
              <w:rPr>
                <w:noProof/>
                <w:webHidden/>
              </w:rPr>
            </w:r>
            <w:r w:rsidR="00AF1650">
              <w:rPr>
                <w:noProof/>
                <w:webHidden/>
              </w:rPr>
              <w:fldChar w:fldCharType="separate"/>
            </w:r>
            <w:r w:rsidR="00AF1650">
              <w:rPr>
                <w:noProof/>
                <w:webHidden/>
              </w:rPr>
              <w:t>159</w:t>
            </w:r>
            <w:r w:rsidR="00AF1650">
              <w:rPr>
                <w:noProof/>
                <w:webHidden/>
              </w:rPr>
              <w:fldChar w:fldCharType="end"/>
            </w:r>
          </w:hyperlink>
        </w:p>
        <w:p w14:paraId="00621195" w14:textId="77777777" w:rsidR="00AF1650" w:rsidRDefault="009A6ACA">
          <w:pPr>
            <w:pStyle w:val="TOC3"/>
            <w:tabs>
              <w:tab w:val="right" w:leader="dot" w:pos="12950"/>
            </w:tabs>
            <w:rPr>
              <w:rFonts w:eastAsiaTheme="minorEastAsia"/>
              <w:noProof/>
            </w:rPr>
          </w:pPr>
          <w:hyperlink w:anchor="_Toc496508601" w:history="1">
            <w:r w:rsidR="00AF1650" w:rsidRPr="00193C52">
              <w:rPr>
                <w:rStyle w:val="Hyperlink"/>
                <w:rFonts w:ascii="Segoe UI" w:eastAsia="Times New Roman" w:hAnsi="Segoe UI" w:cs="Segoe UI"/>
                <w:b/>
                <w:bCs/>
                <w:noProof/>
              </w:rPr>
              <w:t>3.2.47 Google API</w:t>
            </w:r>
            <w:r w:rsidR="00AF1650">
              <w:rPr>
                <w:noProof/>
                <w:webHidden/>
              </w:rPr>
              <w:tab/>
            </w:r>
            <w:r w:rsidR="00AF1650">
              <w:rPr>
                <w:noProof/>
                <w:webHidden/>
              </w:rPr>
              <w:fldChar w:fldCharType="begin"/>
            </w:r>
            <w:r w:rsidR="00AF1650">
              <w:rPr>
                <w:noProof/>
                <w:webHidden/>
              </w:rPr>
              <w:instrText xml:space="preserve"> PAGEREF _Toc496508601 \h </w:instrText>
            </w:r>
            <w:r w:rsidR="00AF1650">
              <w:rPr>
                <w:noProof/>
                <w:webHidden/>
              </w:rPr>
            </w:r>
            <w:r w:rsidR="00AF1650">
              <w:rPr>
                <w:noProof/>
                <w:webHidden/>
              </w:rPr>
              <w:fldChar w:fldCharType="separate"/>
            </w:r>
            <w:r w:rsidR="00AF1650">
              <w:rPr>
                <w:noProof/>
                <w:webHidden/>
              </w:rPr>
              <w:t>160</w:t>
            </w:r>
            <w:r w:rsidR="00AF1650">
              <w:rPr>
                <w:noProof/>
                <w:webHidden/>
              </w:rPr>
              <w:fldChar w:fldCharType="end"/>
            </w:r>
          </w:hyperlink>
        </w:p>
        <w:p w14:paraId="4D49379A" w14:textId="77777777" w:rsidR="00AF1650" w:rsidRDefault="009A6ACA">
          <w:pPr>
            <w:pStyle w:val="TOC3"/>
            <w:tabs>
              <w:tab w:val="right" w:leader="dot" w:pos="12950"/>
            </w:tabs>
            <w:rPr>
              <w:rFonts w:eastAsiaTheme="minorEastAsia"/>
              <w:noProof/>
            </w:rPr>
          </w:pPr>
          <w:hyperlink w:anchor="_Toc496508602" w:history="1">
            <w:r w:rsidR="00AF1650" w:rsidRPr="00193C52">
              <w:rPr>
                <w:rStyle w:val="Hyperlink"/>
                <w:rFonts w:ascii="Segoe UI" w:eastAsia="Times New Roman" w:hAnsi="Segoe UI" w:cs="Segoe UI"/>
                <w:b/>
                <w:bCs/>
                <w:noProof/>
              </w:rPr>
              <w:t>3.2.48 Apple API</w:t>
            </w:r>
            <w:r w:rsidR="00AF1650">
              <w:rPr>
                <w:noProof/>
                <w:webHidden/>
              </w:rPr>
              <w:tab/>
            </w:r>
            <w:r w:rsidR="00AF1650">
              <w:rPr>
                <w:noProof/>
                <w:webHidden/>
              </w:rPr>
              <w:fldChar w:fldCharType="begin"/>
            </w:r>
            <w:r w:rsidR="00AF1650">
              <w:rPr>
                <w:noProof/>
                <w:webHidden/>
              </w:rPr>
              <w:instrText xml:space="preserve"> PAGEREF _Toc496508602 \h </w:instrText>
            </w:r>
            <w:r w:rsidR="00AF1650">
              <w:rPr>
                <w:noProof/>
                <w:webHidden/>
              </w:rPr>
            </w:r>
            <w:r w:rsidR="00AF1650">
              <w:rPr>
                <w:noProof/>
                <w:webHidden/>
              </w:rPr>
              <w:fldChar w:fldCharType="separate"/>
            </w:r>
            <w:r w:rsidR="00AF1650">
              <w:rPr>
                <w:noProof/>
                <w:webHidden/>
              </w:rPr>
              <w:t>161</w:t>
            </w:r>
            <w:r w:rsidR="00AF1650">
              <w:rPr>
                <w:noProof/>
                <w:webHidden/>
              </w:rPr>
              <w:fldChar w:fldCharType="end"/>
            </w:r>
          </w:hyperlink>
        </w:p>
        <w:p w14:paraId="0CE6EAD0" w14:textId="77777777" w:rsidR="00AF1650" w:rsidRDefault="009A6ACA">
          <w:pPr>
            <w:pStyle w:val="TOC3"/>
            <w:tabs>
              <w:tab w:val="right" w:leader="dot" w:pos="12950"/>
            </w:tabs>
            <w:rPr>
              <w:rFonts w:eastAsiaTheme="minorEastAsia"/>
              <w:noProof/>
            </w:rPr>
          </w:pPr>
          <w:hyperlink w:anchor="_Toc496508603" w:history="1">
            <w:r w:rsidR="00AF1650" w:rsidRPr="00193C52">
              <w:rPr>
                <w:rStyle w:val="Hyperlink"/>
                <w:rFonts w:ascii="Segoe UI" w:eastAsia="Times New Roman" w:hAnsi="Segoe UI" w:cs="Segoe UI"/>
                <w:b/>
                <w:bCs/>
                <w:noProof/>
              </w:rPr>
              <w:t>3.2.49 Outlook API</w:t>
            </w:r>
            <w:r w:rsidR="00AF1650">
              <w:rPr>
                <w:noProof/>
                <w:webHidden/>
              </w:rPr>
              <w:tab/>
            </w:r>
            <w:r w:rsidR="00AF1650">
              <w:rPr>
                <w:noProof/>
                <w:webHidden/>
              </w:rPr>
              <w:fldChar w:fldCharType="begin"/>
            </w:r>
            <w:r w:rsidR="00AF1650">
              <w:rPr>
                <w:noProof/>
                <w:webHidden/>
              </w:rPr>
              <w:instrText xml:space="preserve"> PAGEREF _Toc496508603 \h </w:instrText>
            </w:r>
            <w:r w:rsidR="00AF1650">
              <w:rPr>
                <w:noProof/>
                <w:webHidden/>
              </w:rPr>
            </w:r>
            <w:r w:rsidR="00AF1650">
              <w:rPr>
                <w:noProof/>
                <w:webHidden/>
              </w:rPr>
              <w:fldChar w:fldCharType="separate"/>
            </w:r>
            <w:r w:rsidR="00AF1650">
              <w:rPr>
                <w:noProof/>
                <w:webHidden/>
              </w:rPr>
              <w:t>162</w:t>
            </w:r>
            <w:r w:rsidR="00AF1650">
              <w:rPr>
                <w:noProof/>
                <w:webHidden/>
              </w:rPr>
              <w:fldChar w:fldCharType="end"/>
            </w:r>
          </w:hyperlink>
        </w:p>
        <w:p w14:paraId="11CAE397" w14:textId="77777777" w:rsidR="00AF1650" w:rsidRDefault="009A6ACA">
          <w:pPr>
            <w:pStyle w:val="TOC3"/>
            <w:tabs>
              <w:tab w:val="right" w:leader="dot" w:pos="12950"/>
            </w:tabs>
            <w:rPr>
              <w:rFonts w:eastAsiaTheme="minorEastAsia"/>
              <w:noProof/>
            </w:rPr>
          </w:pPr>
          <w:hyperlink w:anchor="_Toc496508604" w:history="1">
            <w:r w:rsidR="00AF1650" w:rsidRPr="00193C52">
              <w:rPr>
                <w:rStyle w:val="Hyperlink"/>
                <w:rFonts w:ascii="Segoe UI" w:eastAsia="Times New Roman" w:hAnsi="Segoe UI" w:cs="Segoe UI"/>
                <w:b/>
                <w:bCs/>
                <w:noProof/>
              </w:rPr>
              <w:t>3.2.50 Toolbox Bar</w:t>
            </w:r>
            <w:r w:rsidR="00AF1650">
              <w:rPr>
                <w:noProof/>
                <w:webHidden/>
              </w:rPr>
              <w:tab/>
            </w:r>
            <w:r w:rsidR="00AF1650">
              <w:rPr>
                <w:noProof/>
                <w:webHidden/>
              </w:rPr>
              <w:fldChar w:fldCharType="begin"/>
            </w:r>
            <w:r w:rsidR="00AF1650">
              <w:rPr>
                <w:noProof/>
                <w:webHidden/>
              </w:rPr>
              <w:instrText xml:space="preserve"> PAGEREF _Toc496508604 \h </w:instrText>
            </w:r>
            <w:r w:rsidR="00AF1650">
              <w:rPr>
                <w:noProof/>
                <w:webHidden/>
              </w:rPr>
            </w:r>
            <w:r w:rsidR="00AF1650">
              <w:rPr>
                <w:noProof/>
                <w:webHidden/>
              </w:rPr>
              <w:fldChar w:fldCharType="separate"/>
            </w:r>
            <w:r w:rsidR="00AF1650">
              <w:rPr>
                <w:noProof/>
                <w:webHidden/>
              </w:rPr>
              <w:t>164</w:t>
            </w:r>
            <w:r w:rsidR="00AF1650">
              <w:rPr>
                <w:noProof/>
                <w:webHidden/>
              </w:rPr>
              <w:fldChar w:fldCharType="end"/>
            </w:r>
          </w:hyperlink>
        </w:p>
        <w:p w14:paraId="2F89C9E9" w14:textId="77777777" w:rsidR="00AF1650" w:rsidRDefault="009A6ACA">
          <w:pPr>
            <w:pStyle w:val="TOC3"/>
            <w:tabs>
              <w:tab w:val="right" w:leader="dot" w:pos="12950"/>
            </w:tabs>
            <w:rPr>
              <w:rFonts w:eastAsiaTheme="minorEastAsia"/>
              <w:noProof/>
            </w:rPr>
          </w:pPr>
          <w:hyperlink w:anchor="_Toc496508605" w:history="1">
            <w:r w:rsidR="00AF1650" w:rsidRPr="00193C52">
              <w:rPr>
                <w:rStyle w:val="Hyperlink"/>
                <w:rFonts w:ascii="Segoe UI" w:eastAsia="Times New Roman" w:hAnsi="Segoe UI" w:cs="Segoe UI"/>
                <w:b/>
                <w:bCs/>
                <w:noProof/>
              </w:rPr>
              <w:t>3.2.51 Custom Images and Icons</w:t>
            </w:r>
            <w:r w:rsidR="00AF1650">
              <w:rPr>
                <w:noProof/>
                <w:webHidden/>
              </w:rPr>
              <w:tab/>
            </w:r>
            <w:r w:rsidR="00AF1650">
              <w:rPr>
                <w:noProof/>
                <w:webHidden/>
              </w:rPr>
              <w:fldChar w:fldCharType="begin"/>
            </w:r>
            <w:r w:rsidR="00AF1650">
              <w:rPr>
                <w:noProof/>
                <w:webHidden/>
              </w:rPr>
              <w:instrText xml:space="preserve"> PAGEREF _Toc496508605 \h </w:instrText>
            </w:r>
            <w:r w:rsidR="00AF1650">
              <w:rPr>
                <w:noProof/>
                <w:webHidden/>
              </w:rPr>
            </w:r>
            <w:r w:rsidR="00AF1650">
              <w:rPr>
                <w:noProof/>
                <w:webHidden/>
              </w:rPr>
              <w:fldChar w:fldCharType="separate"/>
            </w:r>
            <w:r w:rsidR="00AF1650">
              <w:rPr>
                <w:noProof/>
                <w:webHidden/>
              </w:rPr>
              <w:t>168</w:t>
            </w:r>
            <w:r w:rsidR="00AF1650">
              <w:rPr>
                <w:noProof/>
                <w:webHidden/>
              </w:rPr>
              <w:fldChar w:fldCharType="end"/>
            </w:r>
          </w:hyperlink>
        </w:p>
        <w:p w14:paraId="5413B002" w14:textId="77777777" w:rsidR="00AF1650" w:rsidRDefault="009A6ACA">
          <w:pPr>
            <w:pStyle w:val="TOC3"/>
            <w:tabs>
              <w:tab w:val="right" w:leader="dot" w:pos="12950"/>
            </w:tabs>
            <w:rPr>
              <w:rFonts w:eastAsiaTheme="minorEastAsia"/>
              <w:noProof/>
            </w:rPr>
          </w:pPr>
          <w:hyperlink w:anchor="_Toc496508606" w:history="1">
            <w:r w:rsidR="00AF1650" w:rsidRPr="00193C52">
              <w:rPr>
                <w:rStyle w:val="Hyperlink"/>
                <w:rFonts w:ascii="Segoe UI" w:eastAsia="Times New Roman" w:hAnsi="Segoe UI" w:cs="Segoe UI"/>
                <w:b/>
                <w:bCs/>
                <w:noProof/>
              </w:rPr>
              <w:t>3.2.52 Custom Videos</w:t>
            </w:r>
            <w:r w:rsidR="00AF1650">
              <w:rPr>
                <w:noProof/>
                <w:webHidden/>
              </w:rPr>
              <w:tab/>
            </w:r>
            <w:r w:rsidR="00AF1650">
              <w:rPr>
                <w:noProof/>
                <w:webHidden/>
              </w:rPr>
              <w:fldChar w:fldCharType="begin"/>
            </w:r>
            <w:r w:rsidR="00AF1650">
              <w:rPr>
                <w:noProof/>
                <w:webHidden/>
              </w:rPr>
              <w:instrText xml:space="preserve"> PAGEREF _Toc496508606 \h </w:instrText>
            </w:r>
            <w:r w:rsidR="00AF1650">
              <w:rPr>
                <w:noProof/>
                <w:webHidden/>
              </w:rPr>
            </w:r>
            <w:r w:rsidR="00AF1650">
              <w:rPr>
                <w:noProof/>
                <w:webHidden/>
              </w:rPr>
              <w:fldChar w:fldCharType="separate"/>
            </w:r>
            <w:r w:rsidR="00AF1650">
              <w:rPr>
                <w:noProof/>
                <w:webHidden/>
              </w:rPr>
              <w:t>169</w:t>
            </w:r>
            <w:r w:rsidR="00AF1650">
              <w:rPr>
                <w:noProof/>
                <w:webHidden/>
              </w:rPr>
              <w:fldChar w:fldCharType="end"/>
            </w:r>
          </w:hyperlink>
        </w:p>
        <w:p w14:paraId="125417B1" w14:textId="77777777" w:rsidR="00AF1650" w:rsidRDefault="009A6ACA">
          <w:pPr>
            <w:pStyle w:val="TOC3"/>
            <w:tabs>
              <w:tab w:val="right" w:leader="dot" w:pos="12950"/>
            </w:tabs>
            <w:rPr>
              <w:rFonts w:eastAsiaTheme="minorEastAsia"/>
              <w:noProof/>
            </w:rPr>
          </w:pPr>
          <w:hyperlink w:anchor="_Toc496508607" w:history="1">
            <w:r w:rsidR="00AF1650" w:rsidRPr="00193C52">
              <w:rPr>
                <w:rStyle w:val="Hyperlink"/>
                <w:rFonts w:ascii="Segoe UI" w:eastAsia="Times New Roman" w:hAnsi="Segoe UI" w:cs="Segoe UI"/>
                <w:b/>
                <w:bCs/>
                <w:noProof/>
              </w:rPr>
              <w:t>3.2.53 Calendar View</w:t>
            </w:r>
            <w:r w:rsidR="00AF1650">
              <w:rPr>
                <w:noProof/>
                <w:webHidden/>
              </w:rPr>
              <w:tab/>
            </w:r>
            <w:r w:rsidR="00AF1650">
              <w:rPr>
                <w:noProof/>
                <w:webHidden/>
              </w:rPr>
              <w:fldChar w:fldCharType="begin"/>
            </w:r>
            <w:r w:rsidR="00AF1650">
              <w:rPr>
                <w:noProof/>
                <w:webHidden/>
              </w:rPr>
              <w:instrText xml:space="preserve"> PAGEREF _Toc496508607 \h </w:instrText>
            </w:r>
            <w:r w:rsidR="00AF1650">
              <w:rPr>
                <w:noProof/>
                <w:webHidden/>
              </w:rPr>
            </w:r>
            <w:r w:rsidR="00AF1650">
              <w:rPr>
                <w:noProof/>
                <w:webHidden/>
              </w:rPr>
              <w:fldChar w:fldCharType="separate"/>
            </w:r>
            <w:r w:rsidR="00AF1650">
              <w:rPr>
                <w:noProof/>
                <w:webHidden/>
              </w:rPr>
              <w:t>171</w:t>
            </w:r>
            <w:r w:rsidR="00AF1650">
              <w:rPr>
                <w:noProof/>
                <w:webHidden/>
              </w:rPr>
              <w:fldChar w:fldCharType="end"/>
            </w:r>
          </w:hyperlink>
        </w:p>
        <w:p w14:paraId="3F1DA868" w14:textId="77777777" w:rsidR="00AF1650" w:rsidRDefault="009A6ACA">
          <w:pPr>
            <w:pStyle w:val="TOC3"/>
            <w:tabs>
              <w:tab w:val="right" w:leader="dot" w:pos="12950"/>
            </w:tabs>
            <w:rPr>
              <w:rFonts w:eastAsiaTheme="minorEastAsia"/>
              <w:noProof/>
            </w:rPr>
          </w:pPr>
          <w:hyperlink w:anchor="_Toc496508608" w:history="1">
            <w:r w:rsidR="00AF1650" w:rsidRPr="00193C52">
              <w:rPr>
                <w:rStyle w:val="Hyperlink"/>
                <w:rFonts w:ascii="Segoe UI" w:eastAsia="Times New Roman" w:hAnsi="Segoe UI" w:cs="Segoe UI"/>
                <w:b/>
                <w:bCs/>
                <w:noProof/>
              </w:rPr>
              <w:t>3.2.54 Task Rewards</w:t>
            </w:r>
            <w:r w:rsidR="00AF1650">
              <w:rPr>
                <w:noProof/>
                <w:webHidden/>
              </w:rPr>
              <w:tab/>
            </w:r>
            <w:r w:rsidR="00AF1650">
              <w:rPr>
                <w:noProof/>
                <w:webHidden/>
              </w:rPr>
              <w:fldChar w:fldCharType="begin"/>
            </w:r>
            <w:r w:rsidR="00AF1650">
              <w:rPr>
                <w:noProof/>
                <w:webHidden/>
              </w:rPr>
              <w:instrText xml:space="preserve"> PAGEREF _Toc496508608 \h </w:instrText>
            </w:r>
            <w:r w:rsidR="00AF1650">
              <w:rPr>
                <w:noProof/>
                <w:webHidden/>
              </w:rPr>
            </w:r>
            <w:r w:rsidR="00AF1650">
              <w:rPr>
                <w:noProof/>
                <w:webHidden/>
              </w:rPr>
              <w:fldChar w:fldCharType="separate"/>
            </w:r>
            <w:r w:rsidR="00AF1650">
              <w:rPr>
                <w:noProof/>
                <w:webHidden/>
              </w:rPr>
              <w:t>172</w:t>
            </w:r>
            <w:r w:rsidR="00AF1650">
              <w:rPr>
                <w:noProof/>
                <w:webHidden/>
              </w:rPr>
              <w:fldChar w:fldCharType="end"/>
            </w:r>
          </w:hyperlink>
        </w:p>
        <w:p w14:paraId="6FD28614" w14:textId="77777777" w:rsidR="00AF1650" w:rsidRDefault="009A6ACA">
          <w:pPr>
            <w:pStyle w:val="TOC3"/>
            <w:tabs>
              <w:tab w:val="right" w:leader="dot" w:pos="12950"/>
            </w:tabs>
            <w:rPr>
              <w:rFonts w:eastAsiaTheme="minorEastAsia"/>
              <w:noProof/>
            </w:rPr>
          </w:pPr>
          <w:hyperlink w:anchor="_Toc496508609" w:history="1">
            <w:r w:rsidR="00AF1650" w:rsidRPr="00193C52">
              <w:rPr>
                <w:rStyle w:val="Hyperlink"/>
                <w:rFonts w:ascii="Segoe UI" w:eastAsia="Times New Roman" w:hAnsi="Segoe UI" w:cs="Segoe UI"/>
                <w:b/>
                <w:bCs/>
                <w:noProof/>
              </w:rPr>
              <w:t>3.2.55 User Task List</w:t>
            </w:r>
            <w:r w:rsidR="00AF1650">
              <w:rPr>
                <w:noProof/>
                <w:webHidden/>
              </w:rPr>
              <w:tab/>
            </w:r>
            <w:r w:rsidR="00AF1650">
              <w:rPr>
                <w:noProof/>
                <w:webHidden/>
              </w:rPr>
              <w:fldChar w:fldCharType="begin"/>
            </w:r>
            <w:r w:rsidR="00AF1650">
              <w:rPr>
                <w:noProof/>
                <w:webHidden/>
              </w:rPr>
              <w:instrText xml:space="preserve"> PAGEREF _Toc496508609 \h </w:instrText>
            </w:r>
            <w:r w:rsidR="00AF1650">
              <w:rPr>
                <w:noProof/>
                <w:webHidden/>
              </w:rPr>
            </w:r>
            <w:r w:rsidR="00AF1650">
              <w:rPr>
                <w:noProof/>
                <w:webHidden/>
              </w:rPr>
              <w:fldChar w:fldCharType="separate"/>
            </w:r>
            <w:r w:rsidR="00AF1650">
              <w:rPr>
                <w:noProof/>
                <w:webHidden/>
              </w:rPr>
              <w:t>174</w:t>
            </w:r>
            <w:r w:rsidR="00AF1650">
              <w:rPr>
                <w:noProof/>
                <w:webHidden/>
              </w:rPr>
              <w:fldChar w:fldCharType="end"/>
            </w:r>
          </w:hyperlink>
        </w:p>
        <w:p w14:paraId="7A6EA778" w14:textId="77777777" w:rsidR="00AF1650" w:rsidRDefault="009A6ACA">
          <w:pPr>
            <w:pStyle w:val="TOC3"/>
            <w:tabs>
              <w:tab w:val="right" w:leader="dot" w:pos="12950"/>
            </w:tabs>
            <w:rPr>
              <w:rFonts w:eastAsiaTheme="minorEastAsia"/>
              <w:noProof/>
            </w:rPr>
          </w:pPr>
          <w:hyperlink w:anchor="_Toc496508610" w:history="1">
            <w:r w:rsidR="00AF1650" w:rsidRPr="00193C52">
              <w:rPr>
                <w:rStyle w:val="Hyperlink"/>
                <w:rFonts w:ascii="Segoe UI" w:eastAsia="Times New Roman" w:hAnsi="Segoe UI" w:cs="Segoe UI"/>
                <w:b/>
                <w:bCs/>
                <w:noProof/>
              </w:rPr>
              <w:t>3.2.56 School Catalog</w:t>
            </w:r>
            <w:r w:rsidR="00AF1650">
              <w:rPr>
                <w:noProof/>
                <w:webHidden/>
              </w:rPr>
              <w:tab/>
            </w:r>
            <w:r w:rsidR="00AF1650">
              <w:rPr>
                <w:noProof/>
                <w:webHidden/>
              </w:rPr>
              <w:fldChar w:fldCharType="begin"/>
            </w:r>
            <w:r w:rsidR="00AF1650">
              <w:rPr>
                <w:noProof/>
                <w:webHidden/>
              </w:rPr>
              <w:instrText xml:space="preserve"> PAGEREF _Toc496508610 \h </w:instrText>
            </w:r>
            <w:r w:rsidR="00AF1650">
              <w:rPr>
                <w:noProof/>
                <w:webHidden/>
              </w:rPr>
            </w:r>
            <w:r w:rsidR="00AF1650">
              <w:rPr>
                <w:noProof/>
                <w:webHidden/>
              </w:rPr>
              <w:fldChar w:fldCharType="separate"/>
            </w:r>
            <w:r w:rsidR="00AF1650">
              <w:rPr>
                <w:noProof/>
                <w:webHidden/>
              </w:rPr>
              <w:t>175</w:t>
            </w:r>
            <w:r w:rsidR="00AF1650">
              <w:rPr>
                <w:noProof/>
                <w:webHidden/>
              </w:rPr>
              <w:fldChar w:fldCharType="end"/>
            </w:r>
          </w:hyperlink>
        </w:p>
        <w:p w14:paraId="021BB0B1" w14:textId="77777777" w:rsidR="00AF1650" w:rsidRDefault="009A6ACA">
          <w:pPr>
            <w:pStyle w:val="TOC3"/>
            <w:tabs>
              <w:tab w:val="right" w:leader="dot" w:pos="12950"/>
            </w:tabs>
            <w:rPr>
              <w:rFonts w:eastAsiaTheme="minorEastAsia"/>
              <w:noProof/>
            </w:rPr>
          </w:pPr>
          <w:hyperlink w:anchor="_Toc496508611" w:history="1">
            <w:r w:rsidR="00AF1650" w:rsidRPr="00193C52">
              <w:rPr>
                <w:rStyle w:val="Hyperlink"/>
                <w:rFonts w:ascii="Segoe UI" w:eastAsia="Times New Roman" w:hAnsi="Segoe UI" w:cs="Segoe UI"/>
                <w:b/>
                <w:bCs/>
                <w:noProof/>
              </w:rPr>
              <w:t>3.2.57 User Profile Settings</w:t>
            </w:r>
            <w:r w:rsidR="00AF1650">
              <w:rPr>
                <w:noProof/>
                <w:webHidden/>
              </w:rPr>
              <w:tab/>
            </w:r>
            <w:r w:rsidR="00AF1650">
              <w:rPr>
                <w:noProof/>
                <w:webHidden/>
              </w:rPr>
              <w:fldChar w:fldCharType="begin"/>
            </w:r>
            <w:r w:rsidR="00AF1650">
              <w:rPr>
                <w:noProof/>
                <w:webHidden/>
              </w:rPr>
              <w:instrText xml:space="preserve"> PAGEREF _Toc496508611 \h </w:instrText>
            </w:r>
            <w:r w:rsidR="00AF1650">
              <w:rPr>
                <w:noProof/>
                <w:webHidden/>
              </w:rPr>
            </w:r>
            <w:r w:rsidR="00AF1650">
              <w:rPr>
                <w:noProof/>
                <w:webHidden/>
              </w:rPr>
              <w:fldChar w:fldCharType="separate"/>
            </w:r>
            <w:r w:rsidR="00AF1650">
              <w:rPr>
                <w:noProof/>
                <w:webHidden/>
              </w:rPr>
              <w:t>176</w:t>
            </w:r>
            <w:r w:rsidR="00AF1650">
              <w:rPr>
                <w:noProof/>
                <w:webHidden/>
              </w:rPr>
              <w:fldChar w:fldCharType="end"/>
            </w:r>
          </w:hyperlink>
        </w:p>
        <w:p w14:paraId="7B5620C8" w14:textId="77777777" w:rsidR="00AF1650" w:rsidRDefault="009A6ACA">
          <w:pPr>
            <w:pStyle w:val="TOC2"/>
            <w:tabs>
              <w:tab w:val="right" w:leader="dot" w:pos="12950"/>
            </w:tabs>
            <w:rPr>
              <w:rFonts w:eastAsiaTheme="minorEastAsia"/>
              <w:noProof/>
            </w:rPr>
          </w:pPr>
          <w:hyperlink w:anchor="_Toc496508612" w:history="1">
            <w:r w:rsidR="00AF1650" w:rsidRPr="00193C52">
              <w:rPr>
                <w:rStyle w:val="Hyperlink"/>
                <w:rFonts w:ascii="Segoe UI" w:eastAsia="Times New Roman" w:hAnsi="Segoe UI" w:cs="Segoe UI"/>
                <w:b/>
                <w:bCs/>
                <w:noProof/>
              </w:rPr>
              <w:t>3.3 Usability Requirements</w:t>
            </w:r>
            <w:r w:rsidR="00AF1650">
              <w:rPr>
                <w:noProof/>
                <w:webHidden/>
              </w:rPr>
              <w:tab/>
            </w:r>
            <w:r w:rsidR="00AF1650">
              <w:rPr>
                <w:noProof/>
                <w:webHidden/>
              </w:rPr>
              <w:fldChar w:fldCharType="begin"/>
            </w:r>
            <w:r w:rsidR="00AF1650">
              <w:rPr>
                <w:noProof/>
                <w:webHidden/>
              </w:rPr>
              <w:instrText xml:space="preserve"> PAGEREF _Toc496508612 \h </w:instrText>
            </w:r>
            <w:r w:rsidR="00AF1650">
              <w:rPr>
                <w:noProof/>
                <w:webHidden/>
              </w:rPr>
            </w:r>
            <w:r w:rsidR="00AF1650">
              <w:rPr>
                <w:noProof/>
                <w:webHidden/>
              </w:rPr>
              <w:fldChar w:fldCharType="separate"/>
            </w:r>
            <w:r w:rsidR="00AF1650">
              <w:rPr>
                <w:noProof/>
                <w:webHidden/>
              </w:rPr>
              <w:t>178</w:t>
            </w:r>
            <w:r w:rsidR="00AF1650">
              <w:rPr>
                <w:noProof/>
                <w:webHidden/>
              </w:rPr>
              <w:fldChar w:fldCharType="end"/>
            </w:r>
          </w:hyperlink>
        </w:p>
        <w:p w14:paraId="3234987D" w14:textId="77777777" w:rsidR="00AF1650" w:rsidRDefault="009A6ACA">
          <w:pPr>
            <w:pStyle w:val="TOC3"/>
            <w:tabs>
              <w:tab w:val="right" w:leader="dot" w:pos="12950"/>
            </w:tabs>
            <w:rPr>
              <w:rFonts w:eastAsiaTheme="minorEastAsia"/>
              <w:noProof/>
            </w:rPr>
          </w:pPr>
          <w:hyperlink w:anchor="_Toc496508613" w:history="1">
            <w:r w:rsidR="00AF1650" w:rsidRPr="00193C52">
              <w:rPr>
                <w:rStyle w:val="Hyperlink"/>
                <w:rFonts w:ascii="Segoe UI" w:eastAsia="Times New Roman" w:hAnsi="Segoe UI" w:cs="Segoe UI"/>
                <w:b/>
                <w:bCs/>
                <w:noProof/>
              </w:rPr>
              <w:t>3.3.1 Simple GUI</w:t>
            </w:r>
            <w:r w:rsidR="00AF1650">
              <w:rPr>
                <w:noProof/>
                <w:webHidden/>
              </w:rPr>
              <w:tab/>
            </w:r>
            <w:r w:rsidR="00AF1650">
              <w:rPr>
                <w:noProof/>
                <w:webHidden/>
              </w:rPr>
              <w:fldChar w:fldCharType="begin"/>
            </w:r>
            <w:r w:rsidR="00AF1650">
              <w:rPr>
                <w:noProof/>
                <w:webHidden/>
              </w:rPr>
              <w:instrText xml:space="preserve"> PAGEREF _Toc496508613 \h </w:instrText>
            </w:r>
            <w:r w:rsidR="00AF1650">
              <w:rPr>
                <w:noProof/>
                <w:webHidden/>
              </w:rPr>
            </w:r>
            <w:r w:rsidR="00AF1650">
              <w:rPr>
                <w:noProof/>
                <w:webHidden/>
              </w:rPr>
              <w:fldChar w:fldCharType="separate"/>
            </w:r>
            <w:r w:rsidR="00AF1650">
              <w:rPr>
                <w:noProof/>
                <w:webHidden/>
              </w:rPr>
              <w:t>178</w:t>
            </w:r>
            <w:r w:rsidR="00AF1650">
              <w:rPr>
                <w:noProof/>
                <w:webHidden/>
              </w:rPr>
              <w:fldChar w:fldCharType="end"/>
            </w:r>
          </w:hyperlink>
        </w:p>
        <w:p w14:paraId="26CAB952" w14:textId="77777777" w:rsidR="00AF1650" w:rsidRDefault="009A6ACA">
          <w:pPr>
            <w:pStyle w:val="TOC3"/>
            <w:tabs>
              <w:tab w:val="right" w:leader="dot" w:pos="12950"/>
            </w:tabs>
            <w:rPr>
              <w:rFonts w:eastAsiaTheme="minorEastAsia"/>
              <w:noProof/>
            </w:rPr>
          </w:pPr>
          <w:hyperlink w:anchor="_Toc496508614" w:history="1">
            <w:r w:rsidR="00AF1650" w:rsidRPr="00193C52">
              <w:rPr>
                <w:rStyle w:val="Hyperlink"/>
                <w:rFonts w:ascii="Segoe UI" w:eastAsia="Times New Roman" w:hAnsi="Segoe UI" w:cs="Segoe UI"/>
                <w:b/>
                <w:bCs/>
                <w:noProof/>
              </w:rPr>
              <w:t>3.3.2 Navigation</w:t>
            </w:r>
            <w:r w:rsidR="00AF1650">
              <w:rPr>
                <w:noProof/>
                <w:webHidden/>
              </w:rPr>
              <w:tab/>
            </w:r>
            <w:r w:rsidR="00AF1650">
              <w:rPr>
                <w:noProof/>
                <w:webHidden/>
              </w:rPr>
              <w:fldChar w:fldCharType="begin"/>
            </w:r>
            <w:r w:rsidR="00AF1650">
              <w:rPr>
                <w:noProof/>
                <w:webHidden/>
              </w:rPr>
              <w:instrText xml:space="preserve"> PAGEREF _Toc496508614 \h </w:instrText>
            </w:r>
            <w:r w:rsidR="00AF1650">
              <w:rPr>
                <w:noProof/>
                <w:webHidden/>
              </w:rPr>
            </w:r>
            <w:r w:rsidR="00AF1650">
              <w:rPr>
                <w:noProof/>
                <w:webHidden/>
              </w:rPr>
              <w:fldChar w:fldCharType="separate"/>
            </w:r>
            <w:r w:rsidR="00AF1650">
              <w:rPr>
                <w:noProof/>
                <w:webHidden/>
              </w:rPr>
              <w:t>178</w:t>
            </w:r>
            <w:r w:rsidR="00AF1650">
              <w:rPr>
                <w:noProof/>
                <w:webHidden/>
              </w:rPr>
              <w:fldChar w:fldCharType="end"/>
            </w:r>
          </w:hyperlink>
        </w:p>
        <w:p w14:paraId="4A344452" w14:textId="77777777" w:rsidR="00AF1650" w:rsidRDefault="009A6ACA">
          <w:pPr>
            <w:pStyle w:val="TOC3"/>
            <w:tabs>
              <w:tab w:val="right" w:leader="dot" w:pos="12950"/>
            </w:tabs>
            <w:rPr>
              <w:rFonts w:eastAsiaTheme="minorEastAsia"/>
              <w:noProof/>
            </w:rPr>
          </w:pPr>
          <w:hyperlink w:anchor="_Toc496508615" w:history="1">
            <w:r w:rsidR="00AF1650" w:rsidRPr="00193C52">
              <w:rPr>
                <w:rStyle w:val="Hyperlink"/>
                <w:rFonts w:ascii="Segoe UI" w:eastAsia="Times New Roman" w:hAnsi="Segoe UI" w:cs="Segoe UI"/>
                <w:b/>
                <w:bCs/>
                <w:noProof/>
              </w:rPr>
              <w:t>3.3.3 Tutorial</w:t>
            </w:r>
            <w:r w:rsidR="00AF1650">
              <w:rPr>
                <w:noProof/>
                <w:webHidden/>
              </w:rPr>
              <w:tab/>
            </w:r>
            <w:r w:rsidR="00AF1650">
              <w:rPr>
                <w:noProof/>
                <w:webHidden/>
              </w:rPr>
              <w:fldChar w:fldCharType="begin"/>
            </w:r>
            <w:r w:rsidR="00AF1650">
              <w:rPr>
                <w:noProof/>
                <w:webHidden/>
              </w:rPr>
              <w:instrText xml:space="preserve"> PAGEREF _Toc496508615 \h </w:instrText>
            </w:r>
            <w:r w:rsidR="00AF1650">
              <w:rPr>
                <w:noProof/>
                <w:webHidden/>
              </w:rPr>
            </w:r>
            <w:r w:rsidR="00AF1650">
              <w:rPr>
                <w:noProof/>
                <w:webHidden/>
              </w:rPr>
              <w:fldChar w:fldCharType="separate"/>
            </w:r>
            <w:r w:rsidR="00AF1650">
              <w:rPr>
                <w:noProof/>
                <w:webHidden/>
              </w:rPr>
              <w:t>178</w:t>
            </w:r>
            <w:r w:rsidR="00AF1650">
              <w:rPr>
                <w:noProof/>
                <w:webHidden/>
              </w:rPr>
              <w:fldChar w:fldCharType="end"/>
            </w:r>
          </w:hyperlink>
        </w:p>
        <w:p w14:paraId="522DED35" w14:textId="77777777" w:rsidR="00AF1650" w:rsidRDefault="009A6ACA">
          <w:pPr>
            <w:pStyle w:val="TOC3"/>
            <w:tabs>
              <w:tab w:val="right" w:leader="dot" w:pos="12950"/>
            </w:tabs>
            <w:rPr>
              <w:rFonts w:eastAsiaTheme="minorEastAsia"/>
              <w:noProof/>
            </w:rPr>
          </w:pPr>
          <w:hyperlink w:anchor="_Toc496508616" w:history="1">
            <w:r w:rsidR="00AF1650" w:rsidRPr="00193C52">
              <w:rPr>
                <w:rStyle w:val="Hyperlink"/>
                <w:rFonts w:ascii="Segoe UI" w:eastAsia="Times New Roman" w:hAnsi="Segoe UI" w:cs="Segoe UI"/>
                <w:b/>
                <w:bCs/>
                <w:noProof/>
              </w:rPr>
              <w:t>3.3.4 ADA</w:t>
            </w:r>
            <w:r w:rsidR="00AF1650">
              <w:rPr>
                <w:noProof/>
                <w:webHidden/>
              </w:rPr>
              <w:tab/>
            </w:r>
            <w:r w:rsidR="00AF1650">
              <w:rPr>
                <w:noProof/>
                <w:webHidden/>
              </w:rPr>
              <w:fldChar w:fldCharType="begin"/>
            </w:r>
            <w:r w:rsidR="00AF1650">
              <w:rPr>
                <w:noProof/>
                <w:webHidden/>
              </w:rPr>
              <w:instrText xml:space="preserve"> PAGEREF _Toc496508616 \h </w:instrText>
            </w:r>
            <w:r w:rsidR="00AF1650">
              <w:rPr>
                <w:noProof/>
                <w:webHidden/>
              </w:rPr>
            </w:r>
            <w:r w:rsidR="00AF1650">
              <w:rPr>
                <w:noProof/>
                <w:webHidden/>
              </w:rPr>
              <w:fldChar w:fldCharType="separate"/>
            </w:r>
            <w:r w:rsidR="00AF1650">
              <w:rPr>
                <w:noProof/>
                <w:webHidden/>
              </w:rPr>
              <w:t>179</w:t>
            </w:r>
            <w:r w:rsidR="00AF1650">
              <w:rPr>
                <w:noProof/>
                <w:webHidden/>
              </w:rPr>
              <w:fldChar w:fldCharType="end"/>
            </w:r>
          </w:hyperlink>
        </w:p>
        <w:p w14:paraId="46F1E7EA" w14:textId="77777777" w:rsidR="00AF1650" w:rsidRDefault="009A6ACA">
          <w:pPr>
            <w:pStyle w:val="TOC2"/>
            <w:tabs>
              <w:tab w:val="right" w:leader="dot" w:pos="12950"/>
            </w:tabs>
            <w:rPr>
              <w:rFonts w:eastAsiaTheme="minorEastAsia"/>
              <w:noProof/>
            </w:rPr>
          </w:pPr>
          <w:hyperlink w:anchor="_Toc496508617" w:history="1">
            <w:r w:rsidR="00AF1650" w:rsidRPr="00193C52">
              <w:rPr>
                <w:rStyle w:val="Hyperlink"/>
                <w:rFonts w:ascii="Segoe UI" w:eastAsia="Times New Roman" w:hAnsi="Segoe UI" w:cs="Segoe UI"/>
                <w:b/>
                <w:bCs/>
                <w:noProof/>
              </w:rPr>
              <w:t>3.4 Performance Requirements</w:t>
            </w:r>
            <w:r w:rsidR="00AF1650">
              <w:rPr>
                <w:noProof/>
                <w:webHidden/>
              </w:rPr>
              <w:tab/>
            </w:r>
            <w:r w:rsidR="00AF1650">
              <w:rPr>
                <w:noProof/>
                <w:webHidden/>
              </w:rPr>
              <w:fldChar w:fldCharType="begin"/>
            </w:r>
            <w:r w:rsidR="00AF1650">
              <w:rPr>
                <w:noProof/>
                <w:webHidden/>
              </w:rPr>
              <w:instrText xml:space="preserve"> PAGEREF _Toc496508617 \h </w:instrText>
            </w:r>
            <w:r w:rsidR="00AF1650">
              <w:rPr>
                <w:noProof/>
                <w:webHidden/>
              </w:rPr>
            </w:r>
            <w:r w:rsidR="00AF1650">
              <w:rPr>
                <w:noProof/>
                <w:webHidden/>
              </w:rPr>
              <w:fldChar w:fldCharType="separate"/>
            </w:r>
            <w:r w:rsidR="00AF1650">
              <w:rPr>
                <w:noProof/>
                <w:webHidden/>
              </w:rPr>
              <w:t>180</w:t>
            </w:r>
            <w:r w:rsidR="00AF1650">
              <w:rPr>
                <w:noProof/>
                <w:webHidden/>
              </w:rPr>
              <w:fldChar w:fldCharType="end"/>
            </w:r>
          </w:hyperlink>
        </w:p>
        <w:p w14:paraId="495AD7CB" w14:textId="77777777" w:rsidR="00AF1650" w:rsidRDefault="009A6ACA">
          <w:pPr>
            <w:pStyle w:val="TOC2"/>
            <w:tabs>
              <w:tab w:val="right" w:leader="dot" w:pos="12950"/>
            </w:tabs>
            <w:rPr>
              <w:rFonts w:eastAsiaTheme="minorEastAsia"/>
              <w:noProof/>
            </w:rPr>
          </w:pPr>
          <w:hyperlink w:anchor="_Toc496508618" w:history="1">
            <w:r w:rsidR="00AF1650" w:rsidRPr="00193C52">
              <w:rPr>
                <w:rStyle w:val="Hyperlink"/>
                <w:rFonts w:ascii="Segoe UI" w:eastAsia="Times New Roman" w:hAnsi="Segoe UI" w:cs="Segoe UI"/>
                <w:b/>
                <w:bCs/>
                <w:noProof/>
              </w:rPr>
              <w:t>3.5 Logical Database Requirements</w:t>
            </w:r>
            <w:r w:rsidR="00AF1650">
              <w:rPr>
                <w:noProof/>
                <w:webHidden/>
              </w:rPr>
              <w:tab/>
            </w:r>
            <w:r w:rsidR="00AF1650">
              <w:rPr>
                <w:noProof/>
                <w:webHidden/>
              </w:rPr>
              <w:fldChar w:fldCharType="begin"/>
            </w:r>
            <w:r w:rsidR="00AF1650">
              <w:rPr>
                <w:noProof/>
                <w:webHidden/>
              </w:rPr>
              <w:instrText xml:space="preserve"> PAGEREF _Toc496508618 \h </w:instrText>
            </w:r>
            <w:r w:rsidR="00AF1650">
              <w:rPr>
                <w:noProof/>
                <w:webHidden/>
              </w:rPr>
            </w:r>
            <w:r w:rsidR="00AF1650">
              <w:rPr>
                <w:noProof/>
                <w:webHidden/>
              </w:rPr>
              <w:fldChar w:fldCharType="separate"/>
            </w:r>
            <w:r w:rsidR="00AF1650">
              <w:rPr>
                <w:noProof/>
                <w:webHidden/>
              </w:rPr>
              <w:t>181</w:t>
            </w:r>
            <w:r w:rsidR="00AF1650">
              <w:rPr>
                <w:noProof/>
                <w:webHidden/>
              </w:rPr>
              <w:fldChar w:fldCharType="end"/>
            </w:r>
          </w:hyperlink>
        </w:p>
        <w:p w14:paraId="3D157424" w14:textId="77777777" w:rsidR="00AF1650" w:rsidRDefault="009A6ACA">
          <w:pPr>
            <w:pStyle w:val="TOC2"/>
            <w:tabs>
              <w:tab w:val="right" w:leader="dot" w:pos="12950"/>
            </w:tabs>
            <w:rPr>
              <w:rFonts w:eastAsiaTheme="minorEastAsia"/>
              <w:noProof/>
            </w:rPr>
          </w:pPr>
          <w:hyperlink w:anchor="_Toc496508619" w:history="1">
            <w:r w:rsidR="00AF1650" w:rsidRPr="00193C52">
              <w:rPr>
                <w:rStyle w:val="Hyperlink"/>
                <w:rFonts w:ascii="Segoe UI" w:eastAsia="Times New Roman" w:hAnsi="Segoe UI" w:cs="Segoe UI"/>
                <w:b/>
                <w:bCs/>
                <w:noProof/>
              </w:rPr>
              <w:t>3.6 Design Constraints</w:t>
            </w:r>
            <w:r w:rsidR="00AF1650">
              <w:rPr>
                <w:noProof/>
                <w:webHidden/>
              </w:rPr>
              <w:tab/>
            </w:r>
            <w:r w:rsidR="00AF1650">
              <w:rPr>
                <w:noProof/>
                <w:webHidden/>
              </w:rPr>
              <w:fldChar w:fldCharType="begin"/>
            </w:r>
            <w:r w:rsidR="00AF1650">
              <w:rPr>
                <w:noProof/>
                <w:webHidden/>
              </w:rPr>
              <w:instrText xml:space="preserve"> PAGEREF _Toc496508619 \h </w:instrText>
            </w:r>
            <w:r w:rsidR="00AF1650">
              <w:rPr>
                <w:noProof/>
                <w:webHidden/>
              </w:rPr>
            </w:r>
            <w:r w:rsidR="00AF1650">
              <w:rPr>
                <w:noProof/>
                <w:webHidden/>
              </w:rPr>
              <w:fldChar w:fldCharType="separate"/>
            </w:r>
            <w:r w:rsidR="00AF1650">
              <w:rPr>
                <w:noProof/>
                <w:webHidden/>
              </w:rPr>
              <w:t>184</w:t>
            </w:r>
            <w:r w:rsidR="00AF1650">
              <w:rPr>
                <w:noProof/>
                <w:webHidden/>
              </w:rPr>
              <w:fldChar w:fldCharType="end"/>
            </w:r>
          </w:hyperlink>
        </w:p>
        <w:p w14:paraId="7B156A68" w14:textId="77777777" w:rsidR="00AF1650" w:rsidRDefault="009A6ACA">
          <w:pPr>
            <w:pStyle w:val="TOC2"/>
            <w:tabs>
              <w:tab w:val="right" w:leader="dot" w:pos="12950"/>
            </w:tabs>
            <w:rPr>
              <w:rFonts w:eastAsiaTheme="minorEastAsia"/>
              <w:noProof/>
            </w:rPr>
          </w:pPr>
          <w:hyperlink w:anchor="_Toc496508620" w:history="1">
            <w:r w:rsidR="00AF1650" w:rsidRPr="00193C52">
              <w:rPr>
                <w:rStyle w:val="Hyperlink"/>
                <w:rFonts w:ascii="Segoe UI" w:eastAsia="Times New Roman" w:hAnsi="Segoe UI" w:cs="Segoe UI"/>
                <w:b/>
                <w:bCs/>
                <w:noProof/>
              </w:rPr>
              <w:t>3.7 Software System Attributes</w:t>
            </w:r>
            <w:r w:rsidR="00AF1650">
              <w:rPr>
                <w:noProof/>
                <w:webHidden/>
              </w:rPr>
              <w:tab/>
            </w:r>
            <w:r w:rsidR="00AF1650">
              <w:rPr>
                <w:noProof/>
                <w:webHidden/>
              </w:rPr>
              <w:fldChar w:fldCharType="begin"/>
            </w:r>
            <w:r w:rsidR="00AF1650">
              <w:rPr>
                <w:noProof/>
                <w:webHidden/>
              </w:rPr>
              <w:instrText xml:space="preserve"> PAGEREF _Toc496508620 \h </w:instrText>
            </w:r>
            <w:r w:rsidR="00AF1650">
              <w:rPr>
                <w:noProof/>
                <w:webHidden/>
              </w:rPr>
            </w:r>
            <w:r w:rsidR="00AF1650">
              <w:rPr>
                <w:noProof/>
                <w:webHidden/>
              </w:rPr>
              <w:fldChar w:fldCharType="separate"/>
            </w:r>
            <w:r w:rsidR="00AF1650">
              <w:rPr>
                <w:noProof/>
                <w:webHidden/>
              </w:rPr>
              <w:t>185</w:t>
            </w:r>
            <w:r w:rsidR="00AF1650">
              <w:rPr>
                <w:noProof/>
                <w:webHidden/>
              </w:rPr>
              <w:fldChar w:fldCharType="end"/>
            </w:r>
          </w:hyperlink>
        </w:p>
        <w:p w14:paraId="7FA0161B" w14:textId="77777777" w:rsidR="00AF1650" w:rsidRDefault="009A6ACA">
          <w:pPr>
            <w:pStyle w:val="TOC3"/>
            <w:tabs>
              <w:tab w:val="right" w:leader="dot" w:pos="12950"/>
            </w:tabs>
            <w:rPr>
              <w:rFonts w:eastAsiaTheme="minorEastAsia"/>
              <w:noProof/>
            </w:rPr>
          </w:pPr>
          <w:hyperlink w:anchor="_Toc496508621" w:history="1">
            <w:r w:rsidR="00AF1650" w:rsidRPr="00193C52">
              <w:rPr>
                <w:rStyle w:val="Hyperlink"/>
                <w:rFonts w:ascii="Segoe UI" w:eastAsia="Times New Roman" w:hAnsi="Segoe UI" w:cs="Segoe UI"/>
                <w:b/>
                <w:bCs/>
                <w:noProof/>
              </w:rPr>
              <w:t>3.7.1 Availability</w:t>
            </w:r>
            <w:r w:rsidR="00AF1650">
              <w:rPr>
                <w:noProof/>
                <w:webHidden/>
              </w:rPr>
              <w:tab/>
            </w:r>
            <w:r w:rsidR="00AF1650">
              <w:rPr>
                <w:noProof/>
                <w:webHidden/>
              </w:rPr>
              <w:fldChar w:fldCharType="begin"/>
            </w:r>
            <w:r w:rsidR="00AF1650">
              <w:rPr>
                <w:noProof/>
                <w:webHidden/>
              </w:rPr>
              <w:instrText xml:space="preserve"> PAGEREF _Toc496508621 \h </w:instrText>
            </w:r>
            <w:r w:rsidR="00AF1650">
              <w:rPr>
                <w:noProof/>
                <w:webHidden/>
              </w:rPr>
            </w:r>
            <w:r w:rsidR="00AF1650">
              <w:rPr>
                <w:noProof/>
                <w:webHidden/>
              </w:rPr>
              <w:fldChar w:fldCharType="separate"/>
            </w:r>
            <w:r w:rsidR="00AF1650">
              <w:rPr>
                <w:noProof/>
                <w:webHidden/>
              </w:rPr>
              <w:t>185</w:t>
            </w:r>
            <w:r w:rsidR="00AF1650">
              <w:rPr>
                <w:noProof/>
                <w:webHidden/>
              </w:rPr>
              <w:fldChar w:fldCharType="end"/>
            </w:r>
          </w:hyperlink>
        </w:p>
        <w:p w14:paraId="3B7D139A" w14:textId="77777777" w:rsidR="00AF1650" w:rsidRDefault="009A6ACA">
          <w:pPr>
            <w:pStyle w:val="TOC3"/>
            <w:tabs>
              <w:tab w:val="right" w:leader="dot" w:pos="12950"/>
            </w:tabs>
            <w:rPr>
              <w:rFonts w:eastAsiaTheme="minorEastAsia"/>
              <w:noProof/>
            </w:rPr>
          </w:pPr>
          <w:hyperlink w:anchor="_Toc496508622" w:history="1">
            <w:r w:rsidR="00AF1650" w:rsidRPr="00193C52">
              <w:rPr>
                <w:rStyle w:val="Hyperlink"/>
                <w:rFonts w:ascii="Segoe UI" w:eastAsia="Times New Roman" w:hAnsi="Segoe UI" w:cs="Segoe UI"/>
                <w:b/>
                <w:bCs/>
                <w:noProof/>
              </w:rPr>
              <w:t>3.7.2 Correctness</w:t>
            </w:r>
            <w:r w:rsidR="00AF1650">
              <w:rPr>
                <w:noProof/>
                <w:webHidden/>
              </w:rPr>
              <w:tab/>
            </w:r>
            <w:r w:rsidR="00AF1650">
              <w:rPr>
                <w:noProof/>
                <w:webHidden/>
              </w:rPr>
              <w:fldChar w:fldCharType="begin"/>
            </w:r>
            <w:r w:rsidR="00AF1650">
              <w:rPr>
                <w:noProof/>
                <w:webHidden/>
              </w:rPr>
              <w:instrText xml:space="preserve"> PAGEREF _Toc496508622 \h </w:instrText>
            </w:r>
            <w:r w:rsidR="00AF1650">
              <w:rPr>
                <w:noProof/>
                <w:webHidden/>
              </w:rPr>
            </w:r>
            <w:r w:rsidR="00AF1650">
              <w:rPr>
                <w:noProof/>
                <w:webHidden/>
              </w:rPr>
              <w:fldChar w:fldCharType="separate"/>
            </w:r>
            <w:r w:rsidR="00AF1650">
              <w:rPr>
                <w:noProof/>
                <w:webHidden/>
              </w:rPr>
              <w:t>185</w:t>
            </w:r>
            <w:r w:rsidR="00AF1650">
              <w:rPr>
                <w:noProof/>
                <w:webHidden/>
              </w:rPr>
              <w:fldChar w:fldCharType="end"/>
            </w:r>
          </w:hyperlink>
        </w:p>
        <w:p w14:paraId="4865D648" w14:textId="77777777" w:rsidR="00AF1650" w:rsidRDefault="009A6ACA">
          <w:pPr>
            <w:pStyle w:val="TOC3"/>
            <w:tabs>
              <w:tab w:val="right" w:leader="dot" w:pos="12950"/>
            </w:tabs>
            <w:rPr>
              <w:rFonts w:eastAsiaTheme="minorEastAsia"/>
              <w:noProof/>
            </w:rPr>
          </w:pPr>
          <w:hyperlink w:anchor="_Toc496508623" w:history="1">
            <w:r w:rsidR="00AF1650" w:rsidRPr="00193C52">
              <w:rPr>
                <w:rStyle w:val="Hyperlink"/>
                <w:rFonts w:ascii="Segoe UI" w:eastAsia="Times New Roman" w:hAnsi="Segoe UI" w:cs="Segoe UI"/>
                <w:b/>
                <w:bCs/>
                <w:noProof/>
              </w:rPr>
              <w:t>3.7.3 Maintainability</w:t>
            </w:r>
            <w:r w:rsidR="00AF1650">
              <w:rPr>
                <w:noProof/>
                <w:webHidden/>
              </w:rPr>
              <w:tab/>
            </w:r>
            <w:r w:rsidR="00AF1650">
              <w:rPr>
                <w:noProof/>
                <w:webHidden/>
              </w:rPr>
              <w:fldChar w:fldCharType="begin"/>
            </w:r>
            <w:r w:rsidR="00AF1650">
              <w:rPr>
                <w:noProof/>
                <w:webHidden/>
              </w:rPr>
              <w:instrText xml:space="preserve"> PAGEREF _Toc496508623 \h </w:instrText>
            </w:r>
            <w:r w:rsidR="00AF1650">
              <w:rPr>
                <w:noProof/>
                <w:webHidden/>
              </w:rPr>
            </w:r>
            <w:r w:rsidR="00AF1650">
              <w:rPr>
                <w:noProof/>
                <w:webHidden/>
              </w:rPr>
              <w:fldChar w:fldCharType="separate"/>
            </w:r>
            <w:r w:rsidR="00AF1650">
              <w:rPr>
                <w:noProof/>
                <w:webHidden/>
              </w:rPr>
              <w:t>185</w:t>
            </w:r>
            <w:r w:rsidR="00AF1650">
              <w:rPr>
                <w:noProof/>
                <w:webHidden/>
              </w:rPr>
              <w:fldChar w:fldCharType="end"/>
            </w:r>
          </w:hyperlink>
        </w:p>
        <w:p w14:paraId="05DA721C" w14:textId="77777777" w:rsidR="00AF1650" w:rsidRDefault="009A6ACA">
          <w:pPr>
            <w:pStyle w:val="TOC3"/>
            <w:tabs>
              <w:tab w:val="right" w:leader="dot" w:pos="12950"/>
            </w:tabs>
            <w:rPr>
              <w:rFonts w:eastAsiaTheme="minorEastAsia"/>
              <w:noProof/>
            </w:rPr>
          </w:pPr>
          <w:hyperlink w:anchor="_Toc496508624" w:history="1">
            <w:r w:rsidR="00AF1650" w:rsidRPr="00193C52">
              <w:rPr>
                <w:rStyle w:val="Hyperlink"/>
                <w:rFonts w:ascii="Segoe UI" w:eastAsia="Times New Roman" w:hAnsi="Segoe UI" w:cs="Segoe UI"/>
                <w:b/>
                <w:bCs/>
                <w:noProof/>
              </w:rPr>
              <w:t>3.7.4 Security</w:t>
            </w:r>
            <w:r w:rsidR="00AF1650">
              <w:rPr>
                <w:noProof/>
                <w:webHidden/>
              </w:rPr>
              <w:tab/>
            </w:r>
            <w:r w:rsidR="00AF1650">
              <w:rPr>
                <w:noProof/>
                <w:webHidden/>
              </w:rPr>
              <w:fldChar w:fldCharType="begin"/>
            </w:r>
            <w:r w:rsidR="00AF1650">
              <w:rPr>
                <w:noProof/>
                <w:webHidden/>
              </w:rPr>
              <w:instrText xml:space="preserve"> PAGEREF _Toc496508624 \h </w:instrText>
            </w:r>
            <w:r w:rsidR="00AF1650">
              <w:rPr>
                <w:noProof/>
                <w:webHidden/>
              </w:rPr>
            </w:r>
            <w:r w:rsidR="00AF1650">
              <w:rPr>
                <w:noProof/>
                <w:webHidden/>
              </w:rPr>
              <w:fldChar w:fldCharType="separate"/>
            </w:r>
            <w:r w:rsidR="00AF1650">
              <w:rPr>
                <w:noProof/>
                <w:webHidden/>
              </w:rPr>
              <w:t>185</w:t>
            </w:r>
            <w:r w:rsidR="00AF1650">
              <w:rPr>
                <w:noProof/>
                <w:webHidden/>
              </w:rPr>
              <w:fldChar w:fldCharType="end"/>
            </w:r>
          </w:hyperlink>
        </w:p>
        <w:p w14:paraId="28584981" w14:textId="77777777" w:rsidR="00AF1650" w:rsidRDefault="009A6ACA">
          <w:pPr>
            <w:pStyle w:val="TOC3"/>
            <w:tabs>
              <w:tab w:val="right" w:leader="dot" w:pos="12950"/>
            </w:tabs>
            <w:rPr>
              <w:rFonts w:eastAsiaTheme="minorEastAsia"/>
              <w:noProof/>
            </w:rPr>
          </w:pPr>
          <w:hyperlink w:anchor="_Toc496508625" w:history="1">
            <w:r w:rsidR="00AF1650" w:rsidRPr="00193C52">
              <w:rPr>
                <w:rStyle w:val="Hyperlink"/>
                <w:rFonts w:ascii="Segoe UI" w:eastAsia="Times New Roman" w:hAnsi="Segoe UI" w:cs="Segoe UI"/>
                <w:b/>
                <w:bCs/>
                <w:noProof/>
              </w:rPr>
              <w:t>3.7.5 Data Integrity</w:t>
            </w:r>
            <w:r w:rsidR="00AF1650">
              <w:rPr>
                <w:noProof/>
                <w:webHidden/>
              </w:rPr>
              <w:tab/>
            </w:r>
            <w:r w:rsidR="00AF1650">
              <w:rPr>
                <w:noProof/>
                <w:webHidden/>
              </w:rPr>
              <w:fldChar w:fldCharType="begin"/>
            </w:r>
            <w:r w:rsidR="00AF1650">
              <w:rPr>
                <w:noProof/>
                <w:webHidden/>
              </w:rPr>
              <w:instrText xml:space="preserve"> PAGEREF _Toc496508625 \h </w:instrText>
            </w:r>
            <w:r w:rsidR="00AF1650">
              <w:rPr>
                <w:noProof/>
                <w:webHidden/>
              </w:rPr>
            </w:r>
            <w:r w:rsidR="00AF1650">
              <w:rPr>
                <w:noProof/>
                <w:webHidden/>
              </w:rPr>
              <w:fldChar w:fldCharType="separate"/>
            </w:r>
            <w:r w:rsidR="00AF1650">
              <w:rPr>
                <w:noProof/>
                <w:webHidden/>
              </w:rPr>
              <w:t>185</w:t>
            </w:r>
            <w:r w:rsidR="00AF1650">
              <w:rPr>
                <w:noProof/>
                <w:webHidden/>
              </w:rPr>
              <w:fldChar w:fldCharType="end"/>
            </w:r>
          </w:hyperlink>
        </w:p>
        <w:p w14:paraId="5E08AF94" w14:textId="77777777" w:rsidR="00AF1650" w:rsidRDefault="009A6ACA">
          <w:pPr>
            <w:pStyle w:val="TOC1"/>
            <w:tabs>
              <w:tab w:val="right" w:leader="dot" w:pos="12950"/>
            </w:tabs>
            <w:rPr>
              <w:rFonts w:eastAsiaTheme="minorEastAsia"/>
              <w:noProof/>
            </w:rPr>
          </w:pPr>
          <w:hyperlink w:anchor="_Toc496508626" w:history="1">
            <w:r w:rsidR="00AF1650" w:rsidRPr="00193C52">
              <w:rPr>
                <w:rStyle w:val="Hyperlink"/>
                <w:rFonts w:ascii="Segoe UI" w:eastAsia="Times New Roman" w:hAnsi="Segoe UI" w:cs="Segoe UI"/>
                <w:b/>
                <w:bCs/>
                <w:noProof/>
                <w:kern w:val="36"/>
              </w:rPr>
              <w:t>4.0 Verification</w:t>
            </w:r>
            <w:r w:rsidR="00AF1650">
              <w:rPr>
                <w:noProof/>
                <w:webHidden/>
              </w:rPr>
              <w:tab/>
            </w:r>
            <w:r w:rsidR="00AF1650">
              <w:rPr>
                <w:noProof/>
                <w:webHidden/>
              </w:rPr>
              <w:fldChar w:fldCharType="begin"/>
            </w:r>
            <w:r w:rsidR="00AF1650">
              <w:rPr>
                <w:noProof/>
                <w:webHidden/>
              </w:rPr>
              <w:instrText xml:space="preserve"> PAGEREF _Toc496508626 \h </w:instrText>
            </w:r>
            <w:r w:rsidR="00AF1650">
              <w:rPr>
                <w:noProof/>
                <w:webHidden/>
              </w:rPr>
            </w:r>
            <w:r w:rsidR="00AF1650">
              <w:rPr>
                <w:noProof/>
                <w:webHidden/>
              </w:rPr>
              <w:fldChar w:fldCharType="separate"/>
            </w:r>
            <w:r w:rsidR="00AF1650">
              <w:rPr>
                <w:noProof/>
                <w:webHidden/>
              </w:rPr>
              <w:t>187</w:t>
            </w:r>
            <w:r w:rsidR="00AF1650">
              <w:rPr>
                <w:noProof/>
                <w:webHidden/>
              </w:rPr>
              <w:fldChar w:fldCharType="end"/>
            </w:r>
          </w:hyperlink>
        </w:p>
        <w:p w14:paraId="0E44B92E" w14:textId="77777777" w:rsidR="00AF1650" w:rsidRDefault="009A6ACA">
          <w:pPr>
            <w:pStyle w:val="TOC2"/>
            <w:tabs>
              <w:tab w:val="right" w:leader="dot" w:pos="12950"/>
            </w:tabs>
            <w:rPr>
              <w:rFonts w:eastAsiaTheme="minorEastAsia"/>
              <w:noProof/>
            </w:rPr>
          </w:pPr>
          <w:hyperlink w:anchor="_Toc496508627" w:history="1">
            <w:r w:rsidR="00AF1650" w:rsidRPr="00193C52">
              <w:rPr>
                <w:rStyle w:val="Hyperlink"/>
                <w:rFonts w:ascii="Segoe UI" w:eastAsia="Times New Roman" w:hAnsi="Segoe UI" w:cs="Segoe UI"/>
                <w:b/>
                <w:bCs/>
                <w:noProof/>
              </w:rPr>
              <w:t>4.1 Verify External Interface Requirements</w:t>
            </w:r>
            <w:r w:rsidR="00AF1650">
              <w:rPr>
                <w:noProof/>
                <w:webHidden/>
              </w:rPr>
              <w:tab/>
            </w:r>
            <w:r w:rsidR="00AF1650">
              <w:rPr>
                <w:noProof/>
                <w:webHidden/>
              </w:rPr>
              <w:fldChar w:fldCharType="begin"/>
            </w:r>
            <w:r w:rsidR="00AF1650">
              <w:rPr>
                <w:noProof/>
                <w:webHidden/>
              </w:rPr>
              <w:instrText xml:space="preserve"> PAGEREF _Toc496508627 \h </w:instrText>
            </w:r>
            <w:r w:rsidR="00AF1650">
              <w:rPr>
                <w:noProof/>
                <w:webHidden/>
              </w:rPr>
            </w:r>
            <w:r w:rsidR="00AF1650">
              <w:rPr>
                <w:noProof/>
                <w:webHidden/>
              </w:rPr>
              <w:fldChar w:fldCharType="separate"/>
            </w:r>
            <w:r w:rsidR="00AF1650">
              <w:rPr>
                <w:noProof/>
                <w:webHidden/>
              </w:rPr>
              <w:t>187</w:t>
            </w:r>
            <w:r w:rsidR="00AF1650">
              <w:rPr>
                <w:noProof/>
                <w:webHidden/>
              </w:rPr>
              <w:fldChar w:fldCharType="end"/>
            </w:r>
          </w:hyperlink>
        </w:p>
        <w:p w14:paraId="7D80C936" w14:textId="77777777" w:rsidR="00AF1650" w:rsidRDefault="009A6ACA">
          <w:pPr>
            <w:pStyle w:val="TOC2"/>
            <w:tabs>
              <w:tab w:val="right" w:leader="dot" w:pos="12950"/>
            </w:tabs>
            <w:rPr>
              <w:rFonts w:eastAsiaTheme="minorEastAsia"/>
              <w:noProof/>
            </w:rPr>
          </w:pPr>
          <w:hyperlink w:anchor="_Toc496508628" w:history="1">
            <w:r w:rsidR="00AF1650" w:rsidRPr="00193C52">
              <w:rPr>
                <w:rStyle w:val="Hyperlink"/>
                <w:rFonts w:ascii="Segoe UI" w:eastAsia="Times New Roman" w:hAnsi="Segoe UI" w:cs="Segoe UI"/>
                <w:b/>
                <w:bCs/>
                <w:noProof/>
              </w:rPr>
              <w:t>4.2 Verification Functional Requirements</w:t>
            </w:r>
            <w:r w:rsidR="00AF1650">
              <w:rPr>
                <w:noProof/>
                <w:webHidden/>
              </w:rPr>
              <w:tab/>
            </w:r>
            <w:r w:rsidR="00AF1650">
              <w:rPr>
                <w:noProof/>
                <w:webHidden/>
              </w:rPr>
              <w:fldChar w:fldCharType="begin"/>
            </w:r>
            <w:r w:rsidR="00AF1650">
              <w:rPr>
                <w:noProof/>
                <w:webHidden/>
              </w:rPr>
              <w:instrText xml:space="preserve"> PAGEREF _Toc496508628 \h </w:instrText>
            </w:r>
            <w:r w:rsidR="00AF1650">
              <w:rPr>
                <w:noProof/>
                <w:webHidden/>
              </w:rPr>
            </w:r>
            <w:r w:rsidR="00AF1650">
              <w:rPr>
                <w:noProof/>
                <w:webHidden/>
              </w:rPr>
              <w:fldChar w:fldCharType="separate"/>
            </w:r>
            <w:r w:rsidR="00AF1650">
              <w:rPr>
                <w:noProof/>
                <w:webHidden/>
              </w:rPr>
              <w:t>188</w:t>
            </w:r>
            <w:r w:rsidR="00AF1650">
              <w:rPr>
                <w:noProof/>
                <w:webHidden/>
              </w:rPr>
              <w:fldChar w:fldCharType="end"/>
            </w:r>
          </w:hyperlink>
        </w:p>
        <w:p w14:paraId="50B422F7" w14:textId="77777777" w:rsidR="00AF1650" w:rsidRDefault="009A6ACA">
          <w:pPr>
            <w:pStyle w:val="TOC3"/>
            <w:tabs>
              <w:tab w:val="right" w:leader="dot" w:pos="12950"/>
            </w:tabs>
            <w:rPr>
              <w:rFonts w:eastAsiaTheme="minorEastAsia"/>
              <w:noProof/>
            </w:rPr>
          </w:pPr>
          <w:hyperlink w:anchor="_Toc496508629" w:history="1">
            <w:r w:rsidR="00AF1650" w:rsidRPr="00193C52">
              <w:rPr>
                <w:rStyle w:val="Hyperlink"/>
                <w:rFonts w:ascii="Segoe UI" w:eastAsia="Times New Roman" w:hAnsi="Segoe UI" w:cs="Segoe UI"/>
                <w:b/>
                <w:bCs/>
                <w:noProof/>
              </w:rPr>
              <w:t>4.2.1 Calendar Application is Mobile</w:t>
            </w:r>
            <w:r w:rsidR="00AF1650">
              <w:rPr>
                <w:noProof/>
                <w:webHidden/>
              </w:rPr>
              <w:tab/>
            </w:r>
            <w:r w:rsidR="00AF1650">
              <w:rPr>
                <w:noProof/>
                <w:webHidden/>
              </w:rPr>
              <w:fldChar w:fldCharType="begin"/>
            </w:r>
            <w:r w:rsidR="00AF1650">
              <w:rPr>
                <w:noProof/>
                <w:webHidden/>
              </w:rPr>
              <w:instrText xml:space="preserve"> PAGEREF _Toc496508629 \h </w:instrText>
            </w:r>
            <w:r w:rsidR="00AF1650">
              <w:rPr>
                <w:noProof/>
                <w:webHidden/>
              </w:rPr>
            </w:r>
            <w:r w:rsidR="00AF1650">
              <w:rPr>
                <w:noProof/>
                <w:webHidden/>
              </w:rPr>
              <w:fldChar w:fldCharType="separate"/>
            </w:r>
            <w:r w:rsidR="00AF1650">
              <w:rPr>
                <w:noProof/>
                <w:webHidden/>
              </w:rPr>
              <w:t>188</w:t>
            </w:r>
            <w:r w:rsidR="00AF1650">
              <w:rPr>
                <w:noProof/>
                <w:webHidden/>
              </w:rPr>
              <w:fldChar w:fldCharType="end"/>
            </w:r>
          </w:hyperlink>
        </w:p>
        <w:p w14:paraId="29AE2B6F" w14:textId="77777777" w:rsidR="00AF1650" w:rsidRDefault="009A6ACA">
          <w:pPr>
            <w:pStyle w:val="TOC3"/>
            <w:tabs>
              <w:tab w:val="right" w:leader="dot" w:pos="12950"/>
            </w:tabs>
            <w:rPr>
              <w:rFonts w:eastAsiaTheme="minorEastAsia"/>
              <w:noProof/>
            </w:rPr>
          </w:pPr>
          <w:hyperlink w:anchor="_Toc496508630" w:history="1">
            <w:r w:rsidR="00AF1650" w:rsidRPr="00193C52">
              <w:rPr>
                <w:rStyle w:val="Hyperlink"/>
                <w:rFonts w:ascii="Segoe UI" w:eastAsia="Times New Roman" w:hAnsi="Segoe UI" w:cs="Segoe UI"/>
                <w:b/>
                <w:bCs/>
                <w:noProof/>
              </w:rPr>
              <w:t>4.2.2 Calendar Application is Web</w:t>
            </w:r>
            <w:r w:rsidR="00AF1650">
              <w:rPr>
                <w:noProof/>
                <w:webHidden/>
              </w:rPr>
              <w:tab/>
            </w:r>
            <w:r w:rsidR="00AF1650">
              <w:rPr>
                <w:noProof/>
                <w:webHidden/>
              </w:rPr>
              <w:fldChar w:fldCharType="begin"/>
            </w:r>
            <w:r w:rsidR="00AF1650">
              <w:rPr>
                <w:noProof/>
                <w:webHidden/>
              </w:rPr>
              <w:instrText xml:space="preserve"> PAGEREF _Toc496508630 \h </w:instrText>
            </w:r>
            <w:r w:rsidR="00AF1650">
              <w:rPr>
                <w:noProof/>
                <w:webHidden/>
              </w:rPr>
            </w:r>
            <w:r w:rsidR="00AF1650">
              <w:rPr>
                <w:noProof/>
                <w:webHidden/>
              </w:rPr>
              <w:fldChar w:fldCharType="separate"/>
            </w:r>
            <w:r w:rsidR="00AF1650">
              <w:rPr>
                <w:noProof/>
                <w:webHidden/>
              </w:rPr>
              <w:t>188</w:t>
            </w:r>
            <w:r w:rsidR="00AF1650">
              <w:rPr>
                <w:noProof/>
                <w:webHidden/>
              </w:rPr>
              <w:fldChar w:fldCharType="end"/>
            </w:r>
          </w:hyperlink>
        </w:p>
        <w:p w14:paraId="19C502AA" w14:textId="77777777" w:rsidR="00AF1650" w:rsidRDefault="009A6ACA">
          <w:pPr>
            <w:pStyle w:val="TOC3"/>
            <w:tabs>
              <w:tab w:val="right" w:leader="dot" w:pos="12950"/>
            </w:tabs>
            <w:rPr>
              <w:rFonts w:eastAsiaTheme="minorEastAsia"/>
              <w:noProof/>
            </w:rPr>
          </w:pPr>
          <w:hyperlink w:anchor="_Toc496508631" w:history="1">
            <w:r w:rsidR="00AF1650" w:rsidRPr="00193C52">
              <w:rPr>
                <w:rStyle w:val="Hyperlink"/>
                <w:rFonts w:ascii="Segoe UI" w:eastAsia="Times New Roman" w:hAnsi="Segoe UI" w:cs="Segoe UI"/>
                <w:b/>
                <w:bCs/>
                <w:noProof/>
              </w:rPr>
              <w:t>4.2.3 Calendar Application API</w:t>
            </w:r>
            <w:r w:rsidR="00AF1650">
              <w:rPr>
                <w:noProof/>
                <w:webHidden/>
              </w:rPr>
              <w:tab/>
            </w:r>
            <w:r w:rsidR="00AF1650">
              <w:rPr>
                <w:noProof/>
                <w:webHidden/>
              </w:rPr>
              <w:fldChar w:fldCharType="begin"/>
            </w:r>
            <w:r w:rsidR="00AF1650">
              <w:rPr>
                <w:noProof/>
                <w:webHidden/>
              </w:rPr>
              <w:instrText xml:space="preserve"> PAGEREF _Toc496508631 \h </w:instrText>
            </w:r>
            <w:r w:rsidR="00AF1650">
              <w:rPr>
                <w:noProof/>
                <w:webHidden/>
              </w:rPr>
            </w:r>
            <w:r w:rsidR="00AF1650">
              <w:rPr>
                <w:noProof/>
                <w:webHidden/>
              </w:rPr>
              <w:fldChar w:fldCharType="separate"/>
            </w:r>
            <w:r w:rsidR="00AF1650">
              <w:rPr>
                <w:noProof/>
                <w:webHidden/>
              </w:rPr>
              <w:t>189</w:t>
            </w:r>
            <w:r w:rsidR="00AF1650">
              <w:rPr>
                <w:noProof/>
                <w:webHidden/>
              </w:rPr>
              <w:fldChar w:fldCharType="end"/>
            </w:r>
          </w:hyperlink>
        </w:p>
        <w:p w14:paraId="3603F638" w14:textId="77777777" w:rsidR="00AF1650" w:rsidRDefault="009A6ACA">
          <w:pPr>
            <w:pStyle w:val="TOC3"/>
            <w:tabs>
              <w:tab w:val="right" w:leader="dot" w:pos="12950"/>
            </w:tabs>
            <w:rPr>
              <w:rFonts w:eastAsiaTheme="minorEastAsia"/>
              <w:noProof/>
            </w:rPr>
          </w:pPr>
          <w:hyperlink w:anchor="_Toc496508632" w:history="1">
            <w:r w:rsidR="00AF1650" w:rsidRPr="00193C52">
              <w:rPr>
                <w:rStyle w:val="Hyperlink"/>
                <w:rFonts w:ascii="Segoe UI" w:eastAsia="Times New Roman" w:hAnsi="Segoe UI" w:cs="Segoe UI"/>
                <w:b/>
                <w:bCs/>
                <w:noProof/>
              </w:rPr>
              <w:t>4.2.4 Priority View</w:t>
            </w:r>
            <w:r w:rsidR="00AF1650">
              <w:rPr>
                <w:noProof/>
                <w:webHidden/>
              </w:rPr>
              <w:tab/>
            </w:r>
            <w:r w:rsidR="00AF1650">
              <w:rPr>
                <w:noProof/>
                <w:webHidden/>
              </w:rPr>
              <w:fldChar w:fldCharType="begin"/>
            </w:r>
            <w:r w:rsidR="00AF1650">
              <w:rPr>
                <w:noProof/>
                <w:webHidden/>
              </w:rPr>
              <w:instrText xml:space="preserve"> PAGEREF _Toc496508632 \h </w:instrText>
            </w:r>
            <w:r w:rsidR="00AF1650">
              <w:rPr>
                <w:noProof/>
                <w:webHidden/>
              </w:rPr>
            </w:r>
            <w:r w:rsidR="00AF1650">
              <w:rPr>
                <w:noProof/>
                <w:webHidden/>
              </w:rPr>
              <w:fldChar w:fldCharType="separate"/>
            </w:r>
            <w:r w:rsidR="00AF1650">
              <w:rPr>
                <w:noProof/>
                <w:webHidden/>
              </w:rPr>
              <w:t>189</w:t>
            </w:r>
            <w:r w:rsidR="00AF1650">
              <w:rPr>
                <w:noProof/>
                <w:webHidden/>
              </w:rPr>
              <w:fldChar w:fldCharType="end"/>
            </w:r>
          </w:hyperlink>
        </w:p>
        <w:p w14:paraId="5109A09A" w14:textId="77777777" w:rsidR="00AF1650" w:rsidRDefault="009A6ACA">
          <w:pPr>
            <w:pStyle w:val="TOC3"/>
            <w:tabs>
              <w:tab w:val="right" w:leader="dot" w:pos="12950"/>
            </w:tabs>
            <w:rPr>
              <w:rFonts w:eastAsiaTheme="minorEastAsia"/>
              <w:noProof/>
            </w:rPr>
          </w:pPr>
          <w:hyperlink w:anchor="_Toc496508633" w:history="1">
            <w:r w:rsidR="00AF1650" w:rsidRPr="00193C52">
              <w:rPr>
                <w:rStyle w:val="Hyperlink"/>
                <w:rFonts w:ascii="Segoe UI" w:eastAsia="Times New Roman" w:hAnsi="Segoe UI" w:cs="Segoe UI"/>
                <w:b/>
                <w:bCs/>
                <w:noProof/>
              </w:rPr>
              <w:t>4.2.5 ADA Compliant</w:t>
            </w:r>
            <w:r w:rsidR="00AF1650">
              <w:rPr>
                <w:noProof/>
                <w:webHidden/>
              </w:rPr>
              <w:tab/>
            </w:r>
            <w:r w:rsidR="00AF1650">
              <w:rPr>
                <w:noProof/>
                <w:webHidden/>
              </w:rPr>
              <w:fldChar w:fldCharType="begin"/>
            </w:r>
            <w:r w:rsidR="00AF1650">
              <w:rPr>
                <w:noProof/>
                <w:webHidden/>
              </w:rPr>
              <w:instrText xml:space="preserve"> PAGEREF _Toc496508633 \h </w:instrText>
            </w:r>
            <w:r w:rsidR="00AF1650">
              <w:rPr>
                <w:noProof/>
                <w:webHidden/>
              </w:rPr>
            </w:r>
            <w:r w:rsidR="00AF1650">
              <w:rPr>
                <w:noProof/>
                <w:webHidden/>
              </w:rPr>
              <w:fldChar w:fldCharType="separate"/>
            </w:r>
            <w:r w:rsidR="00AF1650">
              <w:rPr>
                <w:noProof/>
                <w:webHidden/>
              </w:rPr>
              <w:t>190</w:t>
            </w:r>
            <w:r w:rsidR="00AF1650">
              <w:rPr>
                <w:noProof/>
                <w:webHidden/>
              </w:rPr>
              <w:fldChar w:fldCharType="end"/>
            </w:r>
          </w:hyperlink>
        </w:p>
        <w:p w14:paraId="7963211D" w14:textId="77777777" w:rsidR="00AF1650" w:rsidRDefault="009A6ACA">
          <w:pPr>
            <w:pStyle w:val="TOC3"/>
            <w:tabs>
              <w:tab w:val="right" w:leader="dot" w:pos="12950"/>
            </w:tabs>
            <w:rPr>
              <w:rFonts w:eastAsiaTheme="minorEastAsia"/>
              <w:noProof/>
            </w:rPr>
          </w:pPr>
          <w:hyperlink w:anchor="_Toc496508634" w:history="1">
            <w:r w:rsidR="00AF1650" w:rsidRPr="00193C52">
              <w:rPr>
                <w:rStyle w:val="Hyperlink"/>
                <w:rFonts w:ascii="Segoe UI" w:eastAsia="Times New Roman" w:hAnsi="Segoe UI" w:cs="Segoe UI"/>
                <w:b/>
                <w:bCs/>
                <w:noProof/>
              </w:rPr>
              <w:t>4.2.6 Export/Import</w:t>
            </w:r>
            <w:r w:rsidR="00AF1650">
              <w:rPr>
                <w:noProof/>
                <w:webHidden/>
              </w:rPr>
              <w:tab/>
            </w:r>
            <w:r w:rsidR="00AF1650">
              <w:rPr>
                <w:noProof/>
                <w:webHidden/>
              </w:rPr>
              <w:fldChar w:fldCharType="begin"/>
            </w:r>
            <w:r w:rsidR="00AF1650">
              <w:rPr>
                <w:noProof/>
                <w:webHidden/>
              </w:rPr>
              <w:instrText xml:space="preserve"> PAGEREF _Toc496508634 \h </w:instrText>
            </w:r>
            <w:r w:rsidR="00AF1650">
              <w:rPr>
                <w:noProof/>
                <w:webHidden/>
              </w:rPr>
            </w:r>
            <w:r w:rsidR="00AF1650">
              <w:rPr>
                <w:noProof/>
                <w:webHidden/>
              </w:rPr>
              <w:fldChar w:fldCharType="separate"/>
            </w:r>
            <w:r w:rsidR="00AF1650">
              <w:rPr>
                <w:noProof/>
                <w:webHidden/>
              </w:rPr>
              <w:t>190</w:t>
            </w:r>
            <w:r w:rsidR="00AF1650">
              <w:rPr>
                <w:noProof/>
                <w:webHidden/>
              </w:rPr>
              <w:fldChar w:fldCharType="end"/>
            </w:r>
          </w:hyperlink>
        </w:p>
        <w:p w14:paraId="6AFA4853" w14:textId="77777777" w:rsidR="00AF1650" w:rsidRDefault="009A6ACA">
          <w:pPr>
            <w:pStyle w:val="TOC3"/>
            <w:tabs>
              <w:tab w:val="right" w:leader="dot" w:pos="12950"/>
            </w:tabs>
            <w:rPr>
              <w:rFonts w:eastAsiaTheme="minorEastAsia"/>
              <w:noProof/>
            </w:rPr>
          </w:pPr>
          <w:hyperlink w:anchor="_Toc496508635" w:history="1">
            <w:r w:rsidR="00AF1650" w:rsidRPr="00193C52">
              <w:rPr>
                <w:rStyle w:val="Hyperlink"/>
                <w:rFonts w:ascii="Segoe UI" w:eastAsia="Times New Roman" w:hAnsi="Segoe UI" w:cs="Segoe UI"/>
                <w:b/>
                <w:bCs/>
                <w:noProof/>
              </w:rPr>
              <w:t>4.2.7 Reminders</w:t>
            </w:r>
            <w:r w:rsidR="00AF1650">
              <w:rPr>
                <w:noProof/>
                <w:webHidden/>
              </w:rPr>
              <w:tab/>
            </w:r>
            <w:r w:rsidR="00AF1650">
              <w:rPr>
                <w:noProof/>
                <w:webHidden/>
              </w:rPr>
              <w:fldChar w:fldCharType="begin"/>
            </w:r>
            <w:r w:rsidR="00AF1650">
              <w:rPr>
                <w:noProof/>
                <w:webHidden/>
              </w:rPr>
              <w:instrText xml:space="preserve"> PAGEREF _Toc496508635 \h </w:instrText>
            </w:r>
            <w:r w:rsidR="00AF1650">
              <w:rPr>
                <w:noProof/>
                <w:webHidden/>
              </w:rPr>
            </w:r>
            <w:r w:rsidR="00AF1650">
              <w:rPr>
                <w:noProof/>
                <w:webHidden/>
              </w:rPr>
              <w:fldChar w:fldCharType="separate"/>
            </w:r>
            <w:r w:rsidR="00AF1650">
              <w:rPr>
                <w:noProof/>
                <w:webHidden/>
              </w:rPr>
              <w:t>191</w:t>
            </w:r>
            <w:r w:rsidR="00AF1650">
              <w:rPr>
                <w:noProof/>
                <w:webHidden/>
              </w:rPr>
              <w:fldChar w:fldCharType="end"/>
            </w:r>
          </w:hyperlink>
        </w:p>
        <w:p w14:paraId="1EB57C7C" w14:textId="77777777" w:rsidR="00AF1650" w:rsidRDefault="009A6ACA">
          <w:pPr>
            <w:pStyle w:val="TOC3"/>
            <w:tabs>
              <w:tab w:val="right" w:leader="dot" w:pos="12950"/>
            </w:tabs>
            <w:rPr>
              <w:rFonts w:eastAsiaTheme="minorEastAsia"/>
              <w:noProof/>
            </w:rPr>
          </w:pPr>
          <w:hyperlink w:anchor="_Toc496508636" w:history="1">
            <w:r w:rsidR="00AF1650" w:rsidRPr="00193C52">
              <w:rPr>
                <w:rStyle w:val="Hyperlink"/>
                <w:rFonts w:ascii="Segoe UI" w:eastAsia="Times New Roman" w:hAnsi="Segoe UI" w:cs="Segoe UI"/>
                <w:b/>
                <w:bCs/>
                <w:noProof/>
              </w:rPr>
              <w:t>4.2.8 Links</w:t>
            </w:r>
            <w:r w:rsidR="00AF1650">
              <w:rPr>
                <w:noProof/>
                <w:webHidden/>
              </w:rPr>
              <w:tab/>
            </w:r>
            <w:r w:rsidR="00AF1650">
              <w:rPr>
                <w:noProof/>
                <w:webHidden/>
              </w:rPr>
              <w:fldChar w:fldCharType="begin"/>
            </w:r>
            <w:r w:rsidR="00AF1650">
              <w:rPr>
                <w:noProof/>
                <w:webHidden/>
              </w:rPr>
              <w:instrText xml:space="preserve"> PAGEREF _Toc496508636 \h </w:instrText>
            </w:r>
            <w:r w:rsidR="00AF1650">
              <w:rPr>
                <w:noProof/>
                <w:webHidden/>
              </w:rPr>
            </w:r>
            <w:r w:rsidR="00AF1650">
              <w:rPr>
                <w:noProof/>
                <w:webHidden/>
              </w:rPr>
              <w:fldChar w:fldCharType="separate"/>
            </w:r>
            <w:r w:rsidR="00AF1650">
              <w:rPr>
                <w:noProof/>
                <w:webHidden/>
              </w:rPr>
              <w:t>191</w:t>
            </w:r>
            <w:r w:rsidR="00AF1650">
              <w:rPr>
                <w:noProof/>
                <w:webHidden/>
              </w:rPr>
              <w:fldChar w:fldCharType="end"/>
            </w:r>
          </w:hyperlink>
        </w:p>
        <w:p w14:paraId="33755CEA" w14:textId="77777777" w:rsidR="00AF1650" w:rsidRDefault="009A6ACA">
          <w:pPr>
            <w:pStyle w:val="TOC3"/>
            <w:tabs>
              <w:tab w:val="right" w:leader="dot" w:pos="12950"/>
            </w:tabs>
            <w:rPr>
              <w:rFonts w:eastAsiaTheme="minorEastAsia"/>
              <w:noProof/>
            </w:rPr>
          </w:pPr>
          <w:hyperlink w:anchor="_Toc496508637" w:history="1">
            <w:r w:rsidR="00AF1650" w:rsidRPr="00193C52">
              <w:rPr>
                <w:rStyle w:val="Hyperlink"/>
                <w:rFonts w:ascii="Segoe UI" w:eastAsia="Times New Roman" w:hAnsi="Segoe UI" w:cs="Segoe UI"/>
                <w:b/>
                <w:bCs/>
                <w:noProof/>
              </w:rPr>
              <w:t>4.2.9 Photo Import</w:t>
            </w:r>
            <w:r w:rsidR="00AF1650">
              <w:rPr>
                <w:noProof/>
                <w:webHidden/>
              </w:rPr>
              <w:tab/>
            </w:r>
            <w:r w:rsidR="00AF1650">
              <w:rPr>
                <w:noProof/>
                <w:webHidden/>
              </w:rPr>
              <w:fldChar w:fldCharType="begin"/>
            </w:r>
            <w:r w:rsidR="00AF1650">
              <w:rPr>
                <w:noProof/>
                <w:webHidden/>
              </w:rPr>
              <w:instrText xml:space="preserve"> PAGEREF _Toc496508637 \h </w:instrText>
            </w:r>
            <w:r w:rsidR="00AF1650">
              <w:rPr>
                <w:noProof/>
                <w:webHidden/>
              </w:rPr>
            </w:r>
            <w:r w:rsidR="00AF1650">
              <w:rPr>
                <w:noProof/>
                <w:webHidden/>
              </w:rPr>
              <w:fldChar w:fldCharType="separate"/>
            </w:r>
            <w:r w:rsidR="00AF1650">
              <w:rPr>
                <w:noProof/>
                <w:webHidden/>
              </w:rPr>
              <w:t>192</w:t>
            </w:r>
            <w:r w:rsidR="00AF1650">
              <w:rPr>
                <w:noProof/>
                <w:webHidden/>
              </w:rPr>
              <w:fldChar w:fldCharType="end"/>
            </w:r>
          </w:hyperlink>
        </w:p>
        <w:p w14:paraId="387A5BDE" w14:textId="77777777" w:rsidR="00AF1650" w:rsidRDefault="009A6ACA">
          <w:pPr>
            <w:pStyle w:val="TOC3"/>
            <w:tabs>
              <w:tab w:val="right" w:leader="dot" w:pos="12950"/>
            </w:tabs>
            <w:rPr>
              <w:rFonts w:eastAsiaTheme="minorEastAsia"/>
              <w:noProof/>
            </w:rPr>
          </w:pPr>
          <w:hyperlink w:anchor="_Toc496508638" w:history="1">
            <w:r w:rsidR="00AF1650" w:rsidRPr="00193C52">
              <w:rPr>
                <w:rStyle w:val="Hyperlink"/>
                <w:rFonts w:ascii="Segoe UI" w:eastAsia="Times New Roman" w:hAnsi="Segoe UI" w:cs="Segoe UI"/>
                <w:b/>
                <w:bCs/>
                <w:noProof/>
              </w:rPr>
              <w:t>4.2.10 Collapsible Calendar</w:t>
            </w:r>
            <w:r w:rsidR="00AF1650">
              <w:rPr>
                <w:noProof/>
                <w:webHidden/>
              </w:rPr>
              <w:tab/>
            </w:r>
            <w:r w:rsidR="00AF1650">
              <w:rPr>
                <w:noProof/>
                <w:webHidden/>
              </w:rPr>
              <w:fldChar w:fldCharType="begin"/>
            </w:r>
            <w:r w:rsidR="00AF1650">
              <w:rPr>
                <w:noProof/>
                <w:webHidden/>
              </w:rPr>
              <w:instrText xml:space="preserve"> PAGEREF _Toc496508638 \h </w:instrText>
            </w:r>
            <w:r w:rsidR="00AF1650">
              <w:rPr>
                <w:noProof/>
                <w:webHidden/>
              </w:rPr>
            </w:r>
            <w:r w:rsidR="00AF1650">
              <w:rPr>
                <w:noProof/>
                <w:webHidden/>
              </w:rPr>
              <w:fldChar w:fldCharType="separate"/>
            </w:r>
            <w:r w:rsidR="00AF1650">
              <w:rPr>
                <w:noProof/>
                <w:webHidden/>
              </w:rPr>
              <w:t>192</w:t>
            </w:r>
            <w:r w:rsidR="00AF1650">
              <w:rPr>
                <w:noProof/>
                <w:webHidden/>
              </w:rPr>
              <w:fldChar w:fldCharType="end"/>
            </w:r>
          </w:hyperlink>
        </w:p>
        <w:p w14:paraId="49232BD7" w14:textId="77777777" w:rsidR="00AF1650" w:rsidRDefault="009A6ACA">
          <w:pPr>
            <w:pStyle w:val="TOC3"/>
            <w:tabs>
              <w:tab w:val="right" w:leader="dot" w:pos="12950"/>
            </w:tabs>
            <w:rPr>
              <w:rFonts w:eastAsiaTheme="minorEastAsia"/>
              <w:noProof/>
            </w:rPr>
          </w:pPr>
          <w:hyperlink w:anchor="_Toc496508639" w:history="1">
            <w:r w:rsidR="00AF1650" w:rsidRPr="00193C52">
              <w:rPr>
                <w:rStyle w:val="Hyperlink"/>
                <w:rFonts w:ascii="Segoe UI" w:eastAsia="Times New Roman" w:hAnsi="Segoe UI" w:cs="Segoe UI"/>
                <w:b/>
                <w:bCs/>
                <w:noProof/>
              </w:rPr>
              <w:t>4.2.11 Group Communication 1: Message Chat</w:t>
            </w:r>
            <w:r w:rsidR="00AF1650">
              <w:rPr>
                <w:noProof/>
                <w:webHidden/>
              </w:rPr>
              <w:tab/>
            </w:r>
            <w:r w:rsidR="00AF1650">
              <w:rPr>
                <w:noProof/>
                <w:webHidden/>
              </w:rPr>
              <w:fldChar w:fldCharType="begin"/>
            </w:r>
            <w:r w:rsidR="00AF1650">
              <w:rPr>
                <w:noProof/>
                <w:webHidden/>
              </w:rPr>
              <w:instrText xml:space="preserve"> PAGEREF _Toc496508639 \h </w:instrText>
            </w:r>
            <w:r w:rsidR="00AF1650">
              <w:rPr>
                <w:noProof/>
                <w:webHidden/>
              </w:rPr>
            </w:r>
            <w:r w:rsidR="00AF1650">
              <w:rPr>
                <w:noProof/>
                <w:webHidden/>
              </w:rPr>
              <w:fldChar w:fldCharType="separate"/>
            </w:r>
            <w:r w:rsidR="00AF1650">
              <w:rPr>
                <w:noProof/>
                <w:webHidden/>
              </w:rPr>
              <w:t>193</w:t>
            </w:r>
            <w:r w:rsidR="00AF1650">
              <w:rPr>
                <w:noProof/>
                <w:webHidden/>
              </w:rPr>
              <w:fldChar w:fldCharType="end"/>
            </w:r>
          </w:hyperlink>
        </w:p>
        <w:p w14:paraId="6555A8ED" w14:textId="77777777" w:rsidR="00AF1650" w:rsidRDefault="009A6ACA">
          <w:pPr>
            <w:pStyle w:val="TOC3"/>
            <w:tabs>
              <w:tab w:val="right" w:leader="dot" w:pos="12950"/>
            </w:tabs>
            <w:rPr>
              <w:rFonts w:eastAsiaTheme="minorEastAsia"/>
              <w:noProof/>
            </w:rPr>
          </w:pPr>
          <w:hyperlink w:anchor="_Toc496508640" w:history="1">
            <w:r w:rsidR="00AF1650" w:rsidRPr="00193C52">
              <w:rPr>
                <w:rStyle w:val="Hyperlink"/>
                <w:rFonts w:ascii="Segoe UI" w:eastAsia="Times New Roman" w:hAnsi="Segoe UI" w:cs="Segoe UI"/>
                <w:b/>
                <w:bCs/>
                <w:noProof/>
              </w:rPr>
              <w:t>4.2.12 Group Communication 2: Video Chat</w:t>
            </w:r>
            <w:r w:rsidR="00AF1650">
              <w:rPr>
                <w:noProof/>
                <w:webHidden/>
              </w:rPr>
              <w:tab/>
            </w:r>
            <w:r w:rsidR="00AF1650">
              <w:rPr>
                <w:noProof/>
                <w:webHidden/>
              </w:rPr>
              <w:fldChar w:fldCharType="begin"/>
            </w:r>
            <w:r w:rsidR="00AF1650">
              <w:rPr>
                <w:noProof/>
                <w:webHidden/>
              </w:rPr>
              <w:instrText xml:space="preserve"> PAGEREF _Toc496508640 \h </w:instrText>
            </w:r>
            <w:r w:rsidR="00AF1650">
              <w:rPr>
                <w:noProof/>
                <w:webHidden/>
              </w:rPr>
            </w:r>
            <w:r w:rsidR="00AF1650">
              <w:rPr>
                <w:noProof/>
                <w:webHidden/>
              </w:rPr>
              <w:fldChar w:fldCharType="separate"/>
            </w:r>
            <w:r w:rsidR="00AF1650">
              <w:rPr>
                <w:noProof/>
                <w:webHidden/>
              </w:rPr>
              <w:t>193</w:t>
            </w:r>
            <w:r w:rsidR="00AF1650">
              <w:rPr>
                <w:noProof/>
                <w:webHidden/>
              </w:rPr>
              <w:fldChar w:fldCharType="end"/>
            </w:r>
          </w:hyperlink>
        </w:p>
        <w:p w14:paraId="223E736D" w14:textId="77777777" w:rsidR="00AF1650" w:rsidRDefault="009A6ACA">
          <w:pPr>
            <w:pStyle w:val="TOC3"/>
            <w:tabs>
              <w:tab w:val="right" w:leader="dot" w:pos="12950"/>
            </w:tabs>
            <w:rPr>
              <w:rFonts w:eastAsiaTheme="minorEastAsia"/>
              <w:noProof/>
            </w:rPr>
          </w:pPr>
          <w:hyperlink w:anchor="_Toc496508641" w:history="1">
            <w:r w:rsidR="00AF1650" w:rsidRPr="00193C52">
              <w:rPr>
                <w:rStyle w:val="Hyperlink"/>
                <w:rFonts w:ascii="Segoe UI" w:eastAsia="Times New Roman" w:hAnsi="Segoe UI" w:cs="Segoe UI"/>
                <w:b/>
                <w:bCs/>
                <w:noProof/>
              </w:rPr>
              <w:t>4.2.13 FERPA Compliant</w:t>
            </w:r>
            <w:r w:rsidR="00AF1650">
              <w:rPr>
                <w:noProof/>
                <w:webHidden/>
              </w:rPr>
              <w:tab/>
            </w:r>
            <w:r w:rsidR="00AF1650">
              <w:rPr>
                <w:noProof/>
                <w:webHidden/>
              </w:rPr>
              <w:fldChar w:fldCharType="begin"/>
            </w:r>
            <w:r w:rsidR="00AF1650">
              <w:rPr>
                <w:noProof/>
                <w:webHidden/>
              </w:rPr>
              <w:instrText xml:space="preserve"> PAGEREF _Toc496508641 \h </w:instrText>
            </w:r>
            <w:r w:rsidR="00AF1650">
              <w:rPr>
                <w:noProof/>
                <w:webHidden/>
              </w:rPr>
            </w:r>
            <w:r w:rsidR="00AF1650">
              <w:rPr>
                <w:noProof/>
                <w:webHidden/>
              </w:rPr>
              <w:fldChar w:fldCharType="separate"/>
            </w:r>
            <w:r w:rsidR="00AF1650">
              <w:rPr>
                <w:noProof/>
                <w:webHidden/>
              </w:rPr>
              <w:t>194</w:t>
            </w:r>
            <w:r w:rsidR="00AF1650">
              <w:rPr>
                <w:noProof/>
                <w:webHidden/>
              </w:rPr>
              <w:fldChar w:fldCharType="end"/>
            </w:r>
          </w:hyperlink>
        </w:p>
        <w:p w14:paraId="50DEE294" w14:textId="77777777" w:rsidR="00AF1650" w:rsidRDefault="009A6ACA">
          <w:pPr>
            <w:pStyle w:val="TOC3"/>
            <w:tabs>
              <w:tab w:val="right" w:leader="dot" w:pos="12950"/>
            </w:tabs>
            <w:rPr>
              <w:rFonts w:eastAsiaTheme="minorEastAsia"/>
              <w:noProof/>
            </w:rPr>
          </w:pPr>
          <w:hyperlink w:anchor="_Toc496508642" w:history="1">
            <w:r w:rsidR="00AF1650" w:rsidRPr="00193C52">
              <w:rPr>
                <w:rStyle w:val="Hyperlink"/>
                <w:rFonts w:ascii="Segoe UI" w:eastAsia="Times New Roman" w:hAnsi="Segoe UI" w:cs="Segoe UI"/>
                <w:b/>
                <w:bCs/>
                <w:noProof/>
              </w:rPr>
              <w:t>4.2.14 Discussion Board Integration</w:t>
            </w:r>
            <w:r w:rsidR="00AF1650">
              <w:rPr>
                <w:noProof/>
                <w:webHidden/>
              </w:rPr>
              <w:tab/>
            </w:r>
            <w:r w:rsidR="00AF1650">
              <w:rPr>
                <w:noProof/>
                <w:webHidden/>
              </w:rPr>
              <w:fldChar w:fldCharType="begin"/>
            </w:r>
            <w:r w:rsidR="00AF1650">
              <w:rPr>
                <w:noProof/>
                <w:webHidden/>
              </w:rPr>
              <w:instrText xml:space="preserve"> PAGEREF _Toc496508642 \h </w:instrText>
            </w:r>
            <w:r w:rsidR="00AF1650">
              <w:rPr>
                <w:noProof/>
                <w:webHidden/>
              </w:rPr>
            </w:r>
            <w:r w:rsidR="00AF1650">
              <w:rPr>
                <w:noProof/>
                <w:webHidden/>
              </w:rPr>
              <w:fldChar w:fldCharType="separate"/>
            </w:r>
            <w:r w:rsidR="00AF1650">
              <w:rPr>
                <w:noProof/>
                <w:webHidden/>
              </w:rPr>
              <w:t>195</w:t>
            </w:r>
            <w:r w:rsidR="00AF1650">
              <w:rPr>
                <w:noProof/>
                <w:webHidden/>
              </w:rPr>
              <w:fldChar w:fldCharType="end"/>
            </w:r>
          </w:hyperlink>
        </w:p>
        <w:p w14:paraId="11A73AA2" w14:textId="77777777" w:rsidR="00AF1650" w:rsidRDefault="009A6ACA">
          <w:pPr>
            <w:pStyle w:val="TOC3"/>
            <w:tabs>
              <w:tab w:val="right" w:leader="dot" w:pos="12950"/>
            </w:tabs>
            <w:rPr>
              <w:rFonts w:eastAsiaTheme="minorEastAsia"/>
              <w:noProof/>
            </w:rPr>
          </w:pPr>
          <w:hyperlink w:anchor="_Toc496508643" w:history="1">
            <w:r w:rsidR="00AF1650" w:rsidRPr="00193C52">
              <w:rPr>
                <w:rStyle w:val="Hyperlink"/>
                <w:rFonts w:ascii="Segoe UI" w:eastAsia="Times New Roman" w:hAnsi="Segoe UI" w:cs="Segoe UI"/>
                <w:b/>
                <w:bCs/>
                <w:noProof/>
              </w:rPr>
              <w:t>4.2.15 Time Clock</w:t>
            </w:r>
            <w:r w:rsidR="00AF1650">
              <w:rPr>
                <w:noProof/>
                <w:webHidden/>
              </w:rPr>
              <w:tab/>
            </w:r>
            <w:r w:rsidR="00AF1650">
              <w:rPr>
                <w:noProof/>
                <w:webHidden/>
              </w:rPr>
              <w:fldChar w:fldCharType="begin"/>
            </w:r>
            <w:r w:rsidR="00AF1650">
              <w:rPr>
                <w:noProof/>
                <w:webHidden/>
              </w:rPr>
              <w:instrText xml:space="preserve"> PAGEREF _Toc496508643 \h </w:instrText>
            </w:r>
            <w:r w:rsidR="00AF1650">
              <w:rPr>
                <w:noProof/>
                <w:webHidden/>
              </w:rPr>
            </w:r>
            <w:r w:rsidR="00AF1650">
              <w:rPr>
                <w:noProof/>
                <w:webHidden/>
              </w:rPr>
              <w:fldChar w:fldCharType="separate"/>
            </w:r>
            <w:r w:rsidR="00AF1650">
              <w:rPr>
                <w:noProof/>
                <w:webHidden/>
              </w:rPr>
              <w:t>195</w:t>
            </w:r>
            <w:r w:rsidR="00AF1650">
              <w:rPr>
                <w:noProof/>
                <w:webHidden/>
              </w:rPr>
              <w:fldChar w:fldCharType="end"/>
            </w:r>
          </w:hyperlink>
        </w:p>
        <w:p w14:paraId="57811DC9" w14:textId="77777777" w:rsidR="00AF1650" w:rsidRDefault="009A6ACA">
          <w:pPr>
            <w:pStyle w:val="TOC3"/>
            <w:tabs>
              <w:tab w:val="right" w:leader="dot" w:pos="12950"/>
            </w:tabs>
            <w:rPr>
              <w:rFonts w:eastAsiaTheme="minorEastAsia"/>
              <w:noProof/>
            </w:rPr>
          </w:pPr>
          <w:hyperlink w:anchor="_Toc496508644" w:history="1">
            <w:r w:rsidR="00AF1650" w:rsidRPr="00193C52">
              <w:rPr>
                <w:rStyle w:val="Hyperlink"/>
                <w:rFonts w:ascii="Segoe UI" w:eastAsia="Times New Roman" w:hAnsi="Segoe UI" w:cs="Segoe UI"/>
                <w:b/>
                <w:bCs/>
                <w:noProof/>
              </w:rPr>
              <w:t>4.2.16 Recurring Appointments</w:t>
            </w:r>
            <w:r w:rsidR="00AF1650">
              <w:rPr>
                <w:noProof/>
                <w:webHidden/>
              </w:rPr>
              <w:tab/>
            </w:r>
            <w:r w:rsidR="00AF1650">
              <w:rPr>
                <w:noProof/>
                <w:webHidden/>
              </w:rPr>
              <w:fldChar w:fldCharType="begin"/>
            </w:r>
            <w:r w:rsidR="00AF1650">
              <w:rPr>
                <w:noProof/>
                <w:webHidden/>
              </w:rPr>
              <w:instrText xml:space="preserve"> PAGEREF _Toc496508644 \h </w:instrText>
            </w:r>
            <w:r w:rsidR="00AF1650">
              <w:rPr>
                <w:noProof/>
                <w:webHidden/>
              </w:rPr>
            </w:r>
            <w:r w:rsidR="00AF1650">
              <w:rPr>
                <w:noProof/>
                <w:webHidden/>
              </w:rPr>
              <w:fldChar w:fldCharType="separate"/>
            </w:r>
            <w:r w:rsidR="00AF1650">
              <w:rPr>
                <w:noProof/>
                <w:webHidden/>
              </w:rPr>
              <w:t>195</w:t>
            </w:r>
            <w:r w:rsidR="00AF1650">
              <w:rPr>
                <w:noProof/>
                <w:webHidden/>
              </w:rPr>
              <w:fldChar w:fldCharType="end"/>
            </w:r>
          </w:hyperlink>
        </w:p>
        <w:p w14:paraId="0F60860F" w14:textId="77777777" w:rsidR="00AF1650" w:rsidRDefault="009A6ACA">
          <w:pPr>
            <w:pStyle w:val="TOC3"/>
            <w:tabs>
              <w:tab w:val="right" w:leader="dot" w:pos="12950"/>
            </w:tabs>
            <w:rPr>
              <w:rFonts w:eastAsiaTheme="minorEastAsia"/>
              <w:noProof/>
            </w:rPr>
          </w:pPr>
          <w:hyperlink w:anchor="_Toc496508645" w:history="1">
            <w:r w:rsidR="00AF1650" w:rsidRPr="00193C52">
              <w:rPr>
                <w:rStyle w:val="Hyperlink"/>
                <w:rFonts w:ascii="Segoe UI" w:eastAsia="Times New Roman" w:hAnsi="Segoe UI" w:cs="Segoe UI"/>
                <w:b/>
                <w:bCs/>
                <w:noProof/>
              </w:rPr>
              <w:t>4.2.17 Grades</w:t>
            </w:r>
            <w:r w:rsidR="00AF1650">
              <w:rPr>
                <w:noProof/>
                <w:webHidden/>
              </w:rPr>
              <w:tab/>
            </w:r>
            <w:r w:rsidR="00AF1650">
              <w:rPr>
                <w:noProof/>
                <w:webHidden/>
              </w:rPr>
              <w:fldChar w:fldCharType="begin"/>
            </w:r>
            <w:r w:rsidR="00AF1650">
              <w:rPr>
                <w:noProof/>
                <w:webHidden/>
              </w:rPr>
              <w:instrText xml:space="preserve"> PAGEREF _Toc496508645 \h </w:instrText>
            </w:r>
            <w:r w:rsidR="00AF1650">
              <w:rPr>
                <w:noProof/>
                <w:webHidden/>
              </w:rPr>
            </w:r>
            <w:r w:rsidR="00AF1650">
              <w:rPr>
                <w:noProof/>
                <w:webHidden/>
              </w:rPr>
              <w:fldChar w:fldCharType="separate"/>
            </w:r>
            <w:r w:rsidR="00AF1650">
              <w:rPr>
                <w:noProof/>
                <w:webHidden/>
              </w:rPr>
              <w:t>196</w:t>
            </w:r>
            <w:r w:rsidR="00AF1650">
              <w:rPr>
                <w:noProof/>
                <w:webHidden/>
              </w:rPr>
              <w:fldChar w:fldCharType="end"/>
            </w:r>
          </w:hyperlink>
        </w:p>
        <w:p w14:paraId="05039F5B" w14:textId="77777777" w:rsidR="00AF1650" w:rsidRDefault="009A6ACA">
          <w:pPr>
            <w:pStyle w:val="TOC3"/>
            <w:tabs>
              <w:tab w:val="right" w:leader="dot" w:pos="12950"/>
            </w:tabs>
            <w:rPr>
              <w:rFonts w:eastAsiaTheme="minorEastAsia"/>
              <w:noProof/>
            </w:rPr>
          </w:pPr>
          <w:hyperlink w:anchor="_Toc496508646" w:history="1">
            <w:r w:rsidR="00AF1650" w:rsidRPr="00193C52">
              <w:rPr>
                <w:rStyle w:val="Hyperlink"/>
                <w:rFonts w:ascii="Segoe UI" w:eastAsia="Times New Roman" w:hAnsi="Segoe UI" w:cs="Segoe UI"/>
                <w:b/>
                <w:bCs/>
                <w:noProof/>
              </w:rPr>
              <w:t>4.2.18 Widget</w:t>
            </w:r>
            <w:r w:rsidR="00AF1650">
              <w:rPr>
                <w:noProof/>
                <w:webHidden/>
              </w:rPr>
              <w:tab/>
            </w:r>
            <w:r w:rsidR="00AF1650">
              <w:rPr>
                <w:noProof/>
                <w:webHidden/>
              </w:rPr>
              <w:fldChar w:fldCharType="begin"/>
            </w:r>
            <w:r w:rsidR="00AF1650">
              <w:rPr>
                <w:noProof/>
                <w:webHidden/>
              </w:rPr>
              <w:instrText xml:space="preserve"> PAGEREF _Toc496508646 \h </w:instrText>
            </w:r>
            <w:r w:rsidR="00AF1650">
              <w:rPr>
                <w:noProof/>
                <w:webHidden/>
              </w:rPr>
            </w:r>
            <w:r w:rsidR="00AF1650">
              <w:rPr>
                <w:noProof/>
                <w:webHidden/>
              </w:rPr>
              <w:fldChar w:fldCharType="separate"/>
            </w:r>
            <w:r w:rsidR="00AF1650">
              <w:rPr>
                <w:noProof/>
                <w:webHidden/>
              </w:rPr>
              <w:t>196</w:t>
            </w:r>
            <w:r w:rsidR="00AF1650">
              <w:rPr>
                <w:noProof/>
                <w:webHidden/>
              </w:rPr>
              <w:fldChar w:fldCharType="end"/>
            </w:r>
          </w:hyperlink>
        </w:p>
        <w:p w14:paraId="7705187B" w14:textId="77777777" w:rsidR="00AF1650" w:rsidRDefault="009A6ACA">
          <w:pPr>
            <w:pStyle w:val="TOC3"/>
            <w:tabs>
              <w:tab w:val="right" w:leader="dot" w:pos="12950"/>
            </w:tabs>
            <w:rPr>
              <w:rFonts w:eastAsiaTheme="minorEastAsia"/>
              <w:noProof/>
            </w:rPr>
          </w:pPr>
          <w:hyperlink w:anchor="_Toc496508647" w:history="1">
            <w:r w:rsidR="00AF1650" w:rsidRPr="00193C52">
              <w:rPr>
                <w:rStyle w:val="Hyperlink"/>
                <w:rFonts w:ascii="Segoe UI" w:eastAsia="Times New Roman" w:hAnsi="Segoe UI" w:cs="Segoe UI"/>
                <w:b/>
                <w:bCs/>
                <w:noProof/>
              </w:rPr>
              <w:t>4.2.19 Active Directory/LDAP</w:t>
            </w:r>
            <w:r w:rsidR="00AF1650">
              <w:rPr>
                <w:noProof/>
                <w:webHidden/>
              </w:rPr>
              <w:tab/>
            </w:r>
            <w:r w:rsidR="00AF1650">
              <w:rPr>
                <w:noProof/>
                <w:webHidden/>
              </w:rPr>
              <w:fldChar w:fldCharType="begin"/>
            </w:r>
            <w:r w:rsidR="00AF1650">
              <w:rPr>
                <w:noProof/>
                <w:webHidden/>
              </w:rPr>
              <w:instrText xml:space="preserve"> PAGEREF _Toc496508647 \h </w:instrText>
            </w:r>
            <w:r w:rsidR="00AF1650">
              <w:rPr>
                <w:noProof/>
                <w:webHidden/>
              </w:rPr>
            </w:r>
            <w:r w:rsidR="00AF1650">
              <w:rPr>
                <w:noProof/>
                <w:webHidden/>
              </w:rPr>
              <w:fldChar w:fldCharType="separate"/>
            </w:r>
            <w:r w:rsidR="00AF1650">
              <w:rPr>
                <w:noProof/>
                <w:webHidden/>
              </w:rPr>
              <w:t>197</w:t>
            </w:r>
            <w:r w:rsidR="00AF1650">
              <w:rPr>
                <w:noProof/>
                <w:webHidden/>
              </w:rPr>
              <w:fldChar w:fldCharType="end"/>
            </w:r>
          </w:hyperlink>
        </w:p>
        <w:p w14:paraId="19893041" w14:textId="77777777" w:rsidR="00AF1650" w:rsidRDefault="009A6ACA">
          <w:pPr>
            <w:pStyle w:val="TOC3"/>
            <w:tabs>
              <w:tab w:val="right" w:leader="dot" w:pos="12950"/>
            </w:tabs>
            <w:rPr>
              <w:rFonts w:eastAsiaTheme="minorEastAsia"/>
              <w:noProof/>
            </w:rPr>
          </w:pPr>
          <w:hyperlink w:anchor="_Toc496508648" w:history="1">
            <w:r w:rsidR="00AF1650" w:rsidRPr="00193C52">
              <w:rPr>
                <w:rStyle w:val="Hyperlink"/>
                <w:rFonts w:ascii="Segoe UI" w:eastAsia="Times New Roman" w:hAnsi="Segoe UI" w:cs="Segoe UI"/>
                <w:b/>
                <w:bCs/>
                <w:noProof/>
              </w:rPr>
              <w:t>4.2.20 Notification Control</w:t>
            </w:r>
            <w:r w:rsidR="00AF1650">
              <w:rPr>
                <w:noProof/>
                <w:webHidden/>
              </w:rPr>
              <w:tab/>
            </w:r>
            <w:r w:rsidR="00AF1650">
              <w:rPr>
                <w:noProof/>
                <w:webHidden/>
              </w:rPr>
              <w:fldChar w:fldCharType="begin"/>
            </w:r>
            <w:r w:rsidR="00AF1650">
              <w:rPr>
                <w:noProof/>
                <w:webHidden/>
              </w:rPr>
              <w:instrText xml:space="preserve"> PAGEREF _Toc496508648 \h </w:instrText>
            </w:r>
            <w:r w:rsidR="00AF1650">
              <w:rPr>
                <w:noProof/>
                <w:webHidden/>
              </w:rPr>
            </w:r>
            <w:r w:rsidR="00AF1650">
              <w:rPr>
                <w:noProof/>
                <w:webHidden/>
              </w:rPr>
              <w:fldChar w:fldCharType="separate"/>
            </w:r>
            <w:r w:rsidR="00AF1650">
              <w:rPr>
                <w:noProof/>
                <w:webHidden/>
              </w:rPr>
              <w:t>197</w:t>
            </w:r>
            <w:r w:rsidR="00AF1650">
              <w:rPr>
                <w:noProof/>
                <w:webHidden/>
              </w:rPr>
              <w:fldChar w:fldCharType="end"/>
            </w:r>
          </w:hyperlink>
        </w:p>
        <w:p w14:paraId="3F0CF3F9" w14:textId="77777777" w:rsidR="00AF1650" w:rsidRDefault="009A6ACA">
          <w:pPr>
            <w:pStyle w:val="TOC3"/>
            <w:tabs>
              <w:tab w:val="right" w:leader="dot" w:pos="12950"/>
            </w:tabs>
            <w:rPr>
              <w:rFonts w:eastAsiaTheme="minorEastAsia"/>
              <w:noProof/>
            </w:rPr>
          </w:pPr>
          <w:hyperlink w:anchor="_Toc496508649" w:history="1">
            <w:r w:rsidR="00AF1650" w:rsidRPr="00193C52">
              <w:rPr>
                <w:rStyle w:val="Hyperlink"/>
                <w:rFonts w:ascii="Segoe UI" w:eastAsia="Times New Roman" w:hAnsi="Segoe UI" w:cs="Segoe UI"/>
                <w:b/>
                <w:bCs/>
                <w:noProof/>
              </w:rPr>
              <w:t>4.2.21 Shared Calendar</w:t>
            </w:r>
            <w:r w:rsidR="00AF1650">
              <w:rPr>
                <w:noProof/>
                <w:webHidden/>
              </w:rPr>
              <w:tab/>
            </w:r>
            <w:r w:rsidR="00AF1650">
              <w:rPr>
                <w:noProof/>
                <w:webHidden/>
              </w:rPr>
              <w:fldChar w:fldCharType="begin"/>
            </w:r>
            <w:r w:rsidR="00AF1650">
              <w:rPr>
                <w:noProof/>
                <w:webHidden/>
              </w:rPr>
              <w:instrText xml:space="preserve"> PAGEREF _Toc496508649 \h </w:instrText>
            </w:r>
            <w:r w:rsidR="00AF1650">
              <w:rPr>
                <w:noProof/>
                <w:webHidden/>
              </w:rPr>
            </w:r>
            <w:r w:rsidR="00AF1650">
              <w:rPr>
                <w:noProof/>
                <w:webHidden/>
              </w:rPr>
              <w:fldChar w:fldCharType="separate"/>
            </w:r>
            <w:r w:rsidR="00AF1650">
              <w:rPr>
                <w:noProof/>
                <w:webHidden/>
              </w:rPr>
              <w:t>197</w:t>
            </w:r>
            <w:r w:rsidR="00AF1650">
              <w:rPr>
                <w:noProof/>
                <w:webHidden/>
              </w:rPr>
              <w:fldChar w:fldCharType="end"/>
            </w:r>
          </w:hyperlink>
        </w:p>
        <w:p w14:paraId="6EF8606F" w14:textId="77777777" w:rsidR="00AF1650" w:rsidRDefault="009A6ACA">
          <w:pPr>
            <w:pStyle w:val="TOC3"/>
            <w:tabs>
              <w:tab w:val="right" w:leader="dot" w:pos="12950"/>
            </w:tabs>
            <w:rPr>
              <w:rFonts w:eastAsiaTheme="minorEastAsia"/>
              <w:noProof/>
            </w:rPr>
          </w:pPr>
          <w:hyperlink w:anchor="_Toc496508650" w:history="1">
            <w:r w:rsidR="00AF1650" w:rsidRPr="00193C52">
              <w:rPr>
                <w:rStyle w:val="Hyperlink"/>
                <w:rFonts w:ascii="Segoe UI" w:eastAsia="Times New Roman" w:hAnsi="Segoe UI" w:cs="Segoe UI"/>
                <w:b/>
                <w:bCs/>
                <w:noProof/>
              </w:rPr>
              <w:t>4.2.22 Push Notifications</w:t>
            </w:r>
            <w:r w:rsidR="00AF1650">
              <w:rPr>
                <w:noProof/>
                <w:webHidden/>
              </w:rPr>
              <w:tab/>
            </w:r>
            <w:r w:rsidR="00AF1650">
              <w:rPr>
                <w:noProof/>
                <w:webHidden/>
              </w:rPr>
              <w:fldChar w:fldCharType="begin"/>
            </w:r>
            <w:r w:rsidR="00AF1650">
              <w:rPr>
                <w:noProof/>
                <w:webHidden/>
              </w:rPr>
              <w:instrText xml:space="preserve"> PAGEREF _Toc496508650 \h </w:instrText>
            </w:r>
            <w:r w:rsidR="00AF1650">
              <w:rPr>
                <w:noProof/>
                <w:webHidden/>
              </w:rPr>
            </w:r>
            <w:r w:rsidR="00AF1650">
              <w:rPr>
                <w:noProof/>
                <w:webHidden/>
              </w:rPr>
              <w:fldChar w:fldCharType="separate"/>
            </w:r>
            <w:r w:rsidR="00AF1650">
              <w:rPr>
                <w:noProof/>
                <w:webHidden/>
              </w:rPr>
              <w:t>198</w:t>
            </w:r>
            <w:r w:rsidR="00AF1650">
              <w:rPr>
                <w:noProof/>
                <w:webHidden/>
              </w:rPr>
              <w:fldChar w:fldCharType="end"/>
            </w:r>
          </w:hyperlink>
        </w:p>
        <w:p w14:paraId="49987F61" w14:textId="77777777" w:rsidR="00AF1650" w:rsidRDefault="009A6ACA">
          <w:pPr>
            <w:pStyle w:val="TOC3"/>
            <w:tabs>
              <w:tab w:val="right" w:leader="dot" w:pos="12950"/>
            </w:tabs>
            <w:rPr>
              <w:rFonts w:eastAsiaTheme="minorEastAsia"/>
              <w:noProof/>
            </w:rPr>
          </w:pPr>
          <w:hyperlink w:anchor="_Toc496508651" w:history="1">
            <w:r w:rsidR="00AF1650" w:rsidRPr="00193C52">
              <w:rPr>
                <w:rStyle w:val="Hyperlink"/>
                <w:rFonts w:ascii="Segoe UI" w:eastAsia="Times New Roman" w:hAnsi="Segoe UI" w:cs="Segoe UI"/>
                <w:b/>
                <w:bCs/>
                <w:noProof/>
              </w:rPr>
              <w:t>4.2.23 Invitations</w:t>
            </w:r>
            <w:r w:rsidR="00AF1650">
              <w:rPr>
                <w:noProof/>
                <w:webHidden/>
              </w:rPr>
              <w:tab/>
            </w:r>
            <w:r w:rsidR="00AF1650">
              <w:rPr>
                <w:noProof/>
                <w:webHidden/>
              </w:rPr>
              <w:fldChar w:fldCharType="begin"/>
            </w:r>
            <w:r w:rsidR="00AF1650">
              <w:rPr>
                <w:noProof/>
                <w:webHidden/>
              </w:rPr>
              <w:instrText xml:space="preserve"> PAGEREF _Toc496508651 \h </w:instrText>
            </w:r>
            <w:r w:rsidR="00AF1650">
              <w:rPr>
                <w:noProof/>
                <w:webHidden/>
              </w:rPr>
            </w:r>
            <w:r w:rsidR="00AF1650">
              <w:rPr>
                <w:noProof/>
                <w:webHidden/>
              </w:rPr>
              <w:fldChar w:fldCharType="separate"/>
            </w:r>
            <w:r w:rsidR="00AF1650">
              <w:rPr>
                <w:noProof/>
                <w:webHidden/>
              </w:rPr>
              <w:t>198</w:t>
            </w:r>
            <w:r w:rsidR="00AF1650">
              <w:rPr>
                <w:noProof/>
                <w:webHidden/>
              </w:rPr>
              <w:fldChar w:fldCharType="end"/>
            </w:r>
          </w:hyperlink>
        </w:p>
        <w:p w14:paraId="7A5B8C38" w14:textId="77777777" w:rsidR="00AF1650" w:rsidRDefault="009A6ACA">
          <w:pPr>
            <w:pStyle w:val="TOC3"/>
            <w:tabs>
              <w:tab w:val="right" w:leader="dot" w:pos="12950"/>
            </w:tabs>
            <w:rPr>
              <w:rFonts w:eastAsiaTheme="minorEastAsia"/>
              <w:noProof/>
            </w:rPr>
          </w:pPr>
          <w:hyperlink w:anchor="_Toc496508652" w:history="1">
            <w:r w:rsidR="00AF1650" w:rsidRPr="00193C52">
              <w:rPr>
                <w:rStyle w:val="Hyperlink"/>
                <w:rFonts w:ascii="Segoe UI" w:eastAsia="Times New Roman" w:hAnsi="Segoe UI" w:cs="Segoe UI"/>
                <w:b/>
                <w:bCs/>
                <w:noProof/>
              </w:rPr>
              <w:t>4.2.24 Simplified To-Do Assignment Display</w:t>
            </w:r>
            <w:r w:rsidR="00AF1650">
              <w:rPr>
                <w:noProof/>
                <w:webHidden/>
              </w:rPr>
              <w:tab/>
            </w:r>
            <w:r w:rsidR="00AF1650">
              <w:rPr>
                <w:noProof/>
                <w:webHidden/>
              </w:rPr>
              <w:fldChar w:fldCharType="begin"/>
            </w:r>
            <w:r w:rsidR="00AF1650">
              <w:rPr>
                <w:noProof/>
                <w:webHidden/>
              </w:rPr>
              <w:instrText xml:space="preserve"> PAGEREF _Toc496508652 \h </w:instrText>
            </w:r>
            <w:r w:rsidR="00AF1650">
              <w:rPr>
                <w:noProof/>
                <w:webHidden/>
              </w:rPr>
            </w:r>
            <w:r w:rsidR="00AF1650">
              <w:rPr>
                <w:noProof/>
                <w:webHidden/>
              </w:rPr>
              <w:fldChar w:fldCharType="separate"/>
            </w:r>
            <w:r w:rsidR="00AF1650">
              <w:rPr>
                <w:noProof/>
                <w:webHidden/>
              </w:rPr>
              <w:t>199</w:t>
            </w:r>
            <w:r w:rsidR="00AF1650">
              <w:rPr>
                <w:noProof/>
                <w:webHidden/>
              </w:rPr>
              <w:fldChar w:fldCharType="end"/>
            </w:r>
          </w:hyperlink>
        </w:p>
        <w:p w14:paraId="251F3456" w14:textId="77777777" w:rsidR="00AF1650" w:rsidRDefault="009A6ACA">
          <w:pPr>
            <w:pStyle w:val="TOC3"/>
            <w:tabs>
              <w:tab w:val="right" w:leader="dot" w:pos="12950"/>
            </w:tabs>
            <w:rPr>
              <w:rFonts w:eastAsiaTheme="minorEastAsia"/>
              <w:noProof/>
            </w:rPr>
          </w:pPr>
          <w:hyperlink w:anchor="_Toc496508653" w:history="1">
            <w:r w:rsidR="00AF1650" w:rsidRPr="00193C52">
              <w:rPr>
                <w:rStyle w:val="Hyperlink"/>
                <w:rFonts w:ascii="Segoe UI" w:eastAsia="Times New Roman" w:hAnsi="Segoe UI" w:cs="Segoe UI"/>
                <w:b/>
                <w:bCs/>
                <w:noProof/>
              </w:rPr>
              <w:t>4.2.25 Continuous Calendar</w:t>
            </w:r>
            <w:r w:rsidR="00AF1650">
              <w:rPr>
                <w:noProof/>
                <w:webHidden/>
              </w:rPr>
              <w:tab/>
            </w:r>
            <w:r w:rsidR="00AF1650">
              <w:rPr>
                <w:noProof/>
                <w:webHidden/>
              </w:rPr>
              <w:fldChar w:fldCharType="begin"/>
            </w:r>
            <w:r w:rsidR="00AF1650">
              <w:rPr>
                <w:noProof/>
                <w:webHidden/>
              </w:rPr>
              <w:instrText xml:space="preserve"> PAGEREF _Toc496508653 \h </w:instrText>
            </w:r>
            <w:r w:rsidR="00AF1650">
              <w:rPr>
                <w:noProof/>
                <w:webHidden/>
              </w:rPr>
            </w:r>
            <w:r w:rsidR="00AF1650">
              <w:rPr>
                <w:noProof/>
                <w:webHidden/>
              </w:rPr>
              <w:fldChar w:fldCharType="separate"/>
            </w:r>
            <w:r w:rsidR="00AF1650">
              <w:rPr>
                <w:noProof/>
                <w:webHidden/>
              </w:rPr>
              <w:t>200</w:t>
            </w:r>
            <w:r w:rsidR="00AF1650">
              <w:rPr>
                <w:noProof/>
                <w:webHidden/>
              </w:rPr>
              <w:fldChar w:fldCharType="end"/>
            </w:r>
          </w:hyperlink>
        </w:p>
        <w:p w14:paraId="3927819D" w14:textId="77777777" w:rsidR="00AF1650" w:rsidRDefault="009A6ACA">
          <w:pPr>
            <w:pStyle w:val="TOC3"/>
            <w:tabs>
              <w:tab w:val="right" w:leader="dot" w:pos="12950"/>
            </w:tabs>
            <w:rPr>
              <w:rFonts w:eastAsiaTheme="minorEastAsia"/>
              <w:noProof/>
            </w:rPr>
          </w:pPr>
          <w:hyperlink w:anchor="_Toc496508654" w:history="1">
            <w:r w:rsidR="00AF1650" w:rsidRPr="00193C52">
              <w:rPr>
                <w:rStyle w:val="Hyperlink"/>
                <w:rFonts w:ascii="Segoe UI" w:eastAsia="Times New Roman" w:hAnsi="Segoe UI" w:cs="Segoe UI"/>
                <w:b/>
                <w:bCs/>
                <w:noProof/>
              </w:rPr>
              <w:t>4.2.26 Holidays</w:t>
            </w:r>
            <w:r w:rsidR="00AF1650">
              <w:rPr>
                <w:noProof/>
                <w:webHidden/>
              </w:rPr>
              <w:tab/>
            </w:r>
            <w:r w:rsidR="00AF1650">
              <w:rPr>
                <w:noProof/>
                <w:webHidden/>
              </w:rPr>
              <w:fldChar w:fldCharType="begin"/>
            </w:r>
            <w:r w:rsidR="00AF1650">
              <w:rPr>
                <w:noProof/>
                <w:webHidden/>
              </w:rPr>
              <w:instrText xml:space="preserve"> PAGEREF _Toc496508654 \h </w:instrText>
            </w:r>
            <w:r w:rsidR="00AF1650">
              <w:rPr>
                <w:noProof/>
                <w:webHidden/>
              </w:rPr>
            </w:r>
            <w:r w:rsidR="00AF1650">
              <w:rPr>
                <w:noProof/>
                <w:webHidden/>
              </w:rPr>
              <w:fldChar w:fldCharType="separate"/>
            </w:r>
            <w:r w:rsidR="00AF1650">
              <w:rPr>
                <w:noProof/>
                <w:webHidden/>
              </w:rPr>
              <w:t>200</w:t>
            </w:r>
            <w:r w:rsidR="00AF1650">
              <w:rPr>
                <w:noProof/>
                <w:webHidden/>
              </w:rPr>
              <w:fldChar w:fldCharType="end"/>
            </w:r>
          </w:hyperlink>
        </w:p>
        <w:p w14:paraId="3BA42A9E" w14:textId="77777777" w:rsidR="00AF1650" w:rsidRDefault="009A6ACA">
          <w:pPr>
            <w:pStyle w:val="TOC3"/>
            <w:tabs>
              <w:tab w:val="right" w:leader="dot" w:pos="12950"/>
            </w:tabs>
            <w:rPr>
              <w:rFonts w:eastAsiaTheme="minorEastAsia"/>
              <w:noProof/>
            </w:rPr>
          </w:pPr>
          <w:hyperlink w:anchor="_Toc496508655" w:history="1">
            <w:r w:rsidR="00AF1650" w:rsidRPr="00193C52">
              <w:rPr>
                <w:rStyle w:val="Hyperlink"/>
                <w:rFonts w:ascii="Segoe UI" w:eastAsia="Times New Roman" w:hAnsi="Segoe UI" w:cs="Segoe UI"/>
                <w:b/>
                <w:bCs/>
                <w:noProof/>
              </w:rPr>
              <w:t>4.2.27 Location</w:t>
            </w:r>
            <w:r w:rsidR="00AF1650">
              <w:rPr>
                <w:noProof/>
                <w:webHidden/>
              </w:rPr>
              <w:tab/>
            </w:r>
            <w:r w:rsidR="00AF1650">
              <w:rPr>
                <w:noProof/>
                <w:webHidden/>
              </w:rPr>
              <w:fldChar w:fldCharType="begin"/>
            </w:r>
            <w:r w:rsidR="00AF1650">
              <w:rPr>
                <w:noProof/>
                <w:webHidden/>
              </w:rPr>
              <w:instrText xml:space="preserve"> PAGEREF _Toc496508655 \h </w:instrText>
            </w:r>
            <w:r w:rsidR="00AF1650">
              <w:rPr>
                <w:noProof/>
                <w:webHidden/>
              </w:rPr>
            </w:r>
            <w:r w:rsidR="00AF1650">
              <w:rPr>
                <w:noProof/>
                <w:webHidden/>
              </w:rPr>
              <w:fldChar w:fldCharType="separate"/>
            </w:r>
            <w:r w:rsidR="00AF1650">
              <w:rPr>
                <w:noProof/>
                <w:webHidden/>
              </w:rPr>
              <w:t>201</w:t>
            </w:r>
            <w:r w:rsidR="00AF1650">
              <w:rPr>
                <w:noProof/>
                <w:webHidden/>
              </w:rPr>
              <w:fldChar w:fldCharType="end"/>
            </w:r>
          </w:hyperlink>
        </w:p>
        <w:p w14:paraId="2403CD49" w14:textId="77777777" w:rsidR="00AF1650" w:rsidRDefault="009A6ACA">
          <w:pPr>
            <w:pStyle w:val="TOC3"/>
            <w:tabs>
              <w:tab w:val="right" w:leader="dot" w:pos="12950"/>
            </w:tabs>
            <w:rPr>
              <w:rFonts w:eastAsiaTheme="minorEastAsia"/>
              <w:noProof/>
            </w:rPr>
          </w:pPr>
          <w:hyperlink w:anchor="_Toc496508656" w:history="1">
            <w:r w:rsidR="00AF1650" w:rsidRPr="00193C52">
              <w:rPr>
                <w:rStyle w:val="Hyperlink"/>
                <w:rFonts w:ascii="Segoe UI" w:eastAsia="Times New Roman" w:hAnsi="Segoe UI" w:cs="Segoe UI"/>
                <w:b/>
                <w:bCs/>
                <w:noProof/>
              </w:rPr>
              <w:t>4.2.28 Apple Maps Integration</w:t>
            </w:r>
            <w:r w:rsidR="00AF1650">
              <w:rPr>
                <w:noProof/>
                <w:webHidden/>
              </w:rPr>
              <w:tab/>
            </w:r>
            <w:r w:rsidR="00AF1650">
              <w:rPr>
                <w:noProof/>
                <w:webHidden/>
              </w:rPr>
              <w:fldChar w:fldCharType="begin"/>
            </w:r>
            <w:r w:rsidR="00AF1650">
              <w:rPr>
                <w:noProof/>
                <w:webHidden/>
              </w:rPr>
              <w:instrText xml:space="preserve"> PAGEREF _Toc496508656 \h </w:instrText>
            </w:r>
            <w:r w:rsidR="00AF1650">
              <w:rPr>
                <w:noProof/>
                <w:webHidden/>
              </w:rPr>
            </w:r>
            <w:r w:rsidR="00AF1650">
              <w:rPr>
                <w:noProof/>
                <w:webHidden/>
              </w:rPr>
              <w:fldChar w:fldCharType="separate"/>
            </w:r>
            <w:r w:rsidR="00AF1650">
              <w:rPr>
                <w:noProof/>
                <w:webHidden/>
              </w:rPr>
              <w:t>201</w:t>
            </w:r>
            <w:r w:rsidR="00AF1650">
              <w:rPr>
                <w:noProof/>
                <w:webHidden/>
              </w:rPr>
              <w:fldChar w:fldCharType="end"/>
            </w:r>
          </w:hyperlink>
        </w:p>
        <w:p w14:paraId="40E733D9" w14:textId="77777777" w:rsidR="00AF1650" w:rsidRDefault="009A6ACA">
          <w:pPr>
            <w:pStyle w:val="TOC3"/>
            <w:tabs>
              <w:tab w:val="right" w:leader="dot" w:pos="12950"/>
            </w:tabs>
            <w:rPr>
              <w:rFonts w:eastAsiaTheme="minorEastAsia"/>
              <w:noProof/>
            </w:rPr>
          </w:pPr>
          <w:hyperlink w:anchor="_Toc496508657" w:history="1">
            <w:r w:rsidR="00AF1650" w:rsidRPr="00193C52">
              <w:rPr>
                <w:rStyle w:val="Hyperlink"/>
                <w:rFonts w:ascii="Segoe UI" w:eastAsia="Times New Roman" w:hAnsi="Segoe UI" w:cs="Segoe UI"/>
                <w:b/>
                <w:bCs/>
                <w:noProof/>
              </w:rPr>
              <w:t>4.2.29 Other Maps Integration</w:t>
            </w:r>
            <w:r w:rsidR="00AF1650">
              <w:rPr>
                <w:noProof/>
                <w:webHidden/>
              </w:rPr>
              <w:tab/>
            </w:r>
            <w:r w:rsidR="00AF1650">
              <w:rPr>
                <w:noProof/>
                <w:webHidden/>
              </w:rPr>
              <w:fldChar w:fldCharType="begin"/>
            </w:r>
            <w:r w:rsidR="00AF1650">
              <w:rPr>
                <w:noProof/>
                <w:webHidden/>
              </w:rPr>
              <w:instrText xml:space="preserve"> PAGEREF _Toc496508657 \h </w:instrText>
            </w:r>
            <w:r w:rsidR="00AF1650">
              <w:rPr>
                <w:noProof/>
                <w:webHidden/>
              </w:rPr>
            </w:r>
            <w:r w:rsidR="00AF1650">
              <w:rPr>
                <w:noProof/>
                <w:webHidden/>
              </w:rPr>
              <w:fldChar w:fldCharType="separate"/>
            </w:r>
            <w:r w:rsidR="00AF1650">
              <w:rPr>
                <w:noProof/>
                <w:webHidden/>
              </w:rPr>
              <w:t>202</w:t>
            </w:r>
            <w:r w:rsidR="00AF1650">
              <w:rPr>
                <w:noProof/>
                <w:webHidden/>
              </w:rPr>
              <w:fldChar w:fldCharType="end"/>
            </w:r>
          </w:hyperlink>
        </w:p>
        <w:p w14:paraId="00BCECDE" w14:textId="77777777" w:rsidR="00AF1650" w:rsidRDefault="009A6ACA">
          <w:pPr>
            <w:pStyle w:val="TOC3"/>
            <w:tabs>
              <w:tab w:val="right" w:leader="dot" w:pos="12950"/>
            </w:tabs>
            <w:rPr>
              <w:rFonts w:eastAsiaTheme="minorEastAsia"/>
              <w:noProof/>
            </w:rPr>
          </w:pPr>
          <w:hyperlink w:anchor="_Toc496508658" w:history="1">
            <w:r w:rsidR="00AF1650" w:rsidRPr="00193C52">
              <w:rPr>
                <w:rStyle w:val="Hyperlink"/>
                <w:rFonts w:ascii="Segoe UI" w:eastAsia="Times New Roman" w:hAnsi="Segoe UI" w:cs="Segoe UI"/>
                <w:b/>
                <w:bCs/>
                <w:noProof/>
              </w:rPr>
              <w:t>4.2.30 Video Tutorial</w:t>
            </w:r>
            <w:r w:rsidR="00AF1650">
              <w:rPr>
                <w:noProof/>
                <w:webHidden/>
              </w:rPr>
              <w:tab/>
            </w:r>
            <w:r w:rsidR="00AF1650">
              <w:rPr>
                <w:noProof/>
                <w:webHidden/>
              </w:rPr>
              <w:fldChar w:fldCharType="begin"/>
            </w:r>
            <w:r w:rsidR="00AF1650">
              <w:rPr>
                <w:noProof/>
                <w:webHidden/>
              </w:rPr>
              <w:instrText xml:space="preserve"> PAGEREF _Toc496508658 \h </w:instrText>
            </w:r>
            <w:r w:rsidR="00AF1650">
              <w:rPr>
                <w:noProof/>
                <w:webHidden/>
              </w:rPr>
            </w:r>
            <w:r w:rsidR="00AF1650">
              <w:rPr>
                <w:noProof/>
                <w:webHidden/>
              </w:rPr>
              <w:fldChar w:fldCharType="separate"/>
            </w:r>
            <w:r w:rsidR="00AF1650">
              <w:rPr>
                <w:noProof/>
                <w:webHidden/>
              </w:rPr>
              <w:t>202</w:t>
            </w:r>
            <w:r w:rsidR="00AF1650">
              <w:rPr>
                <w:noProof/>
                <w:webHidden/>
              </w:rPr>
              <w:fldChar w:fldCharType="end"/>
            </w:r>
          </w:hyperlink>
        </w:p>
        <w:p w14:paraId="6AD7BCBD" w14:textId="77777777" w:rsidR="00AF1650" w:rsidRDefault="009A6ACA">
          <w:pPr>
            <w:pStyle w:val="TOC3"/>
            <w:tabs>
              <w:tab w:val="right" w:leader="dot" w:pos="12950"/>
            </w:tabs>
            <w:rPr>
              <w:rFonts w:eastAsiaTheme="minorEastAsia"/>
              <w:noProof/>
            </w:rPr>
          </w:pPr>
          <w:hyperlink w:anchor="_Toc496508659" w:history="1">
            <w:r w:rsidR="00AF1650" w:rsidRPr="00193C52">
              <w:rPr>
                <w:rStyle w:val="Hyperlink"/>
                <w:rFonts w:ascii="Segoe UI" w:eastAsia="Times New Roman" w:hAnsi="Segoe UI" w:cs="Segoe UI"/>
                <w:b/>
                <w:bCs/>
                <w:noProof/>
              </w:rPr>
              <w:t>4.2.31 Group Permissions</w:t>
            </w:r>
            <w:r w:rsidR="00AF1650">
              <w:rPr>
                <w:noProof/>
                <w:webHidden/>
              </w:rPr>
              <w:tab/>
            </w:r>
            <w:r w:rsidR="00AF1650">
              <w:rPr>
                <w:noProof/>
                <w:webHidden/>
              </w:rPr>
              <w:fldChar w:fldCharType="begin"/>
            </w:r>
            <w:r w:rsidR="00AF1650">
              <w:rPr>
                <w:noProof/>
                <w:webHidden/>
              </w:rPr>
              <w:instrText xml:space="preserve"> PAGEREF _Toc496508659 \h </w:instrText>
            </w:r>
            <w:r w:rsidR="00AF1650">
              <w:rPr>
                <w:noProof/>
                <w:webHidden/>
              </w:rPr>
            </w:r>
            <w:r w:rsidR="00AF1650">
              <w:rPr>
                <w:noProof/>
                <w:webHidden/>
              </w:rPr>
              <w:fldChar w:fldCharType="separate"/>
            </w:r>
            <w:r w:rsidR="00AF1650">
              <w:rPr>
                <w:noProof/>
                <w:webHidden/>
              </w:rPr>
              <w:t>203</w:t>
            </w:r>
            <w:r w:rsidR="00AF1650">
              <w:rPr>
                <w:noProof/>
                <w:webHidden/>
              </w:rPr>
              <w:fldChar w:fldCharType="end"/>
            </w:r>
          </w:hyperlink>
        </w:p>
        <w:p w14:paraId="7170926C" w14:textId="77777777" w:rsidR="00AF1650" w:rsidRDefault="009A6ACA">
          <w:pPr>
            <w:pStyle w:val="TOC3"/>
            <w:tabs>
              <w:tab w:val="right" w:leader="dot" w:pos="12950"/>
            </w:tabs>
            <w:rPr>
              <w:rFonts w:eastAsiaTheme="minorEastAsia"/>
              <w:noProof/>
            </w:rPr>
          </w:pPr>
          <w:hyperlink w:anchor="_Toc496508660" w:history="1">
            <w:r w:rsidR="00AF1650" w:rsidRPr="00193C52">
              <w:rPr>
                <w:rStyle w:val="Hyperlink"/>
                <w:rFonts w:ascii="Segoe UI" w:eastAsia="Times New Roman" w:hAnsi="Segoe UI" w:cs="Segoe UI"/>
                <w:b/>
                <w:bCs/>
                <w:noProof/>
              </w:rPr>
              <w:t>4.2.32 Non-SSO</w:t>
            </w:r>
            <w:r w:rsidR="00AF1650">
              <w:rPr>
                <w:noProof/>
                <w:webHidden/>
              </w:rPr>
              <w:tab/>
            </w:r>
            <w:r w:rsidR="00AF1650">
              <w:rPr>
                <w:noProof/>
                <w:webHidden/>
              </w:rPr>
              <w:fldChar w:fldCharType="begin"/>
            </w:r>
            <w:r w:rsidR="00AF1650">
              <w:rPr>
                <w:noProof/>
                <w:webHidden/>
              </w:rPr>
              <w:instrText xml:space="preserve"> PAGEREF _Toc496508660 \h </w:instrText>
            </w:r>
            <w:r w:rsidR="00AF1650">
              <w:rPr>
                <w:noProof/>
                <w:webHidden/>
              </w:rPr>
            </w:r>
            <w:r w:rsidR="00AF1650">
              <w:rPr>
                <w:noProof/>
                <w:webHidden/>
              </w:rPr>
              <w:fldChar w:fldCharType="separate"/>
            </w:r>
            <w:r w:rsidR="00AF1650">
              <w:rPr>
                <w:noProof/>
                <w:webHidden/>
              </w:rPr>
              <w:t>204</w:t>
            </w:r>
            <w:r w:rsidR="00AF1650">
              <w:rPr>
                <w:noProof/>
                <w:webHidden/>
              </w:rPr>
              <w:fldChar w:fldCharType="end"/>
            </w:r>
          </w:hyperlink>
        </w:p>
        <w:p w14:paraId="06AE370B" w14:textId="77777777" w:rsidR="00AF1650" w:rsidRDefault="009A6ACA">
          <w:pPr>
            <w:pStyle w:val="TOC3"/>
            <w:tabs>
              <w:tab w:val="right" w:leader="dot" w:pos="12950"/>
            </w:tabs>
            <w:rPr>
              <w:rFonts w:eastAsiaTheme="minorEastAsia"/>
              <w:noProof/>
            </w:rPr>
          </w:pPr>
          <w:hyperlink w:anchor="_Toc496508661" w:history="1">
            <w:r w:rsidR="00AF1650" w:rsidRPr="00193C52">
              <w:rPr>
                <w:rStyle w:val="Hyperlink"/>
                <w:rFonts w:ascii="Segoe UI" w:eastAsia="Times New Roman" w:hAnsi="Segoe UI" w:cs="Segoe UI"/>
                <w:b/>
                <w:bCs/>
                <w:noProof/>
              </w:rPr>
              <w:t>4.2.33 Sort &amp; Filter</w:t>
            </w:r>
            <w:r w:rsidR="00AF1650">
              <w:rPr>
                <w:noProof/>
                <w:webHidden/>
              </w:rPr>
              <w:tab/>
            </w:r>
            <w:r w:rsidR="00AF1650">
              <w:rPr>
                <w:noProof/>
                <w:webHidden/>
              </w:rPr>
              <w:fldChar w:fldCharType="begin"/>
            </w:r>
            <w:r w:rsidR="00AF1650">
              <w:rPr>
                <w:noProof/>
                <w:webHidden/>
              </w:rPr>
              <w:instrText xml:space="preserve"> PAGEREF _Toc496508661 \h </w:instrText>
            </w:r>
            <w:r w:rsidR="00AF1650">
              <w:rPr>
                <w:noProof/>
                <w:webHidden/>
              </w:rPr>
            </w:r>
            <w:r w:rsidR="00AF1650">
              <w:rPr>
                <w:noProof/>
                <w:webHidden/>
              </w:rPr>
              <w:fldChar w:fldCharType="separate"/>
            </w:r>
            <w:r w:rsidR="00AF1650">
              <w:rPr>
                <w:noProof/>
                <w:webHidden/>
              </w:rPr>
              <w:t>204</w:t>
            </w:r>
            <w:r w:rsidR="00AF1650">
              <w:rPr>
                <w:noProof/>
                <w:webHidden/>
              </w:rPr>
              <w:fldChar w:fldCharType="end"/>
            </w:r>
          </w:hyperlink>
        </w:p>
        <w:p w14:paraId="64825392" w14:textId="77777777" w:rsidR="00AF1650" w:rsidRDefault="009A6ACA">
          <w:pPr>
            <w:pStyle w:val="TOC3"/>
            <w:tabs>
              <w:tab w:val="right" w:leader="dot" w:pos="12950"/>
            </w:tabs>
            <w:rPr>
              <w:rFonts w:eastAsiaTheme="minorEastAsia"/>
              <w:noProof/>
            </w:rPr>
          </w:pPr>
          <w:hyperlink w:anchor="_Toc496508662" w:history="1">
            <w:r w:rsidR="00AF1650" w:rsidRPr="00193C52">
              <w:rPr>
                <w:rStyle w:val="Hyperlink"/>
                <w:rFonts w:ascii="Segoe UI" w:eastAsia="Times New Roman" w:hAnsi="Segoe UI" w:cs="Segoe UI"/>
                <w:b/>
                <w:bCs/>
                <w:noProof/>
              </w:rPr>
              <w:t>4.2.34 Personal Assistant</w:t>
            </w:r>
            <w:r w:rsidR="00AF1650">
              <w:rPr>
                <w:noProof/>
                <w:webHidden/>
              </w:rPr>
              <w:tab/>
            </w:r>
            <w:r w:rsidR="00AF1650">
              <w:rPr>
                <w:noProof/>
                <w:webHidden/>
              </w:rPr>
              <w:fldChar w:fldCharType="begin"/>
            </w:r>
            <w:r w:rsidR="00AF1650">
              <w:rPr>
                <w:noProof/>
                <w:webHidden/>
              </w:rPr>
              <w:instrText xml:space="preserve"> PAGEREF _Toc496508662 \h </w:instrText>
            </w:r>
            <w:r w:rsidR="00AF1650">
              <w:rPr>
                <w:noProof/>
                <w:webHidden/>
              </w:rPr>
            </w:r>
            <w:r w:rsidR="00AF1650">
              <w:rPr>
                <w:noProof/>
                <w:webHidden/>
              </w:rPr>
              <w:fldChar w:fldCharType="separate"/>
            </w:r>
            <w:r w:rsidR="00AF1650">
              <w:rPr>
                <w:noProof/>
                <w:webHidden/>
              </w:rPr>
              <w:t>205</w:t>
            </w:r>
            <w:r w:rsidR="00AF1650">
              <w:rPr>
                <w:noProof/>
                <w:webHidden/>
              </w:rPr>
              <w:fldChar w:fldCharType="end"/>
            </w:r>
          </w:hyperlink>
        </w:p>
        <w:p w14:paraId="76CCF92E" w14:textId="77777777" w:rsidR="00AF1650" w:rsidRDefault="009A6ACA">
          <w:pPr>
            <w:pStyle w:val="TOC3"/>
            <w:tabs>
              <w:tab w:val="right" w:leader="dot" w:pos="12950"/>
            </w:tabs>
            <w:rPr>
              <w:rFonts w:eastAsiaTheme="minorEastAsia"/>
              <w:noProof/>
            </w:rPr>
          </w:pPr>
          <w:hyperlink w:anchor="_Toc496508663" w:history="1">
            <w:r w:rsidR="00AF1650" w:rsidRPr="00193C52">
              <w:rPr>
                <w:rStyle w:val="Hyperlink"/>
                <w:rFonts w:ascii="Segoe UI" w:eastAsia="Times New Roman" w:hAnsi="Segoe UI" w:cs="Segoe UI"/>
                <w:b/>
                <w:bCs/>
                <w:noProof/>
              </w:rPr>
              <w:t>4.2.35 Feedback</w:t>
            </w:r>
            <w:r w:rsidR="00AF1650">
              <w:rPr>
                <w:noProof/>
                <w:webHidden/>
              </w:rPr>
              <w:tab/>
            </w:r>
            <w:r w:rsidR="00AF1650">
              <w:rPr>
                <w:noProof/>
                <w:webHidden/>
              </w:rPr>
              <w:fldChar w:fldCharType="begin"/>
            </w:r>
            <w:r w:rsidR="00AF1650">
              <w:rPr>
                <w:noProof/>
                <w:webHidden/>
              </w:rPr>
              <w:instrText xml:space="preserve"> PAGEREF _Toc496508663 \h </w:instrText>
            </w:r>
            <w:r w:rsidR="00AF1650">
              <w:rPr>
                <w:noProof/>
                <w:webHidden/>
              </w:rPr>
            </w:r>
            <w:r w:rsidR="00AF1650">
              <w:rPr>
                <w:noProof/>
                <w:webHidden/>
              </w:rPr>
              <w:fldChar w:fldCharType="separate"/>
            </w:r>
            <w:r w:rsidR="00AF1650">
              <w:rPr>
                <w:noProof/>
                <w:webHidden/>
              </w:rPr>
              <w:t>205</w:t>
            </w:r>
            <w:r w:rsidR="00AF1650">
              <w:rPr>
                <w:noProof/>
                <w:webHidden/>
              </w:rPr>
              <w:fldChar w:fldCharType="end"/>
            </w:r>
          </w:hyperlink>
        </w:p>
        <w:p w14:paraId="30803E31" w14:textId="77777777" w:rsidR="00AF1650" w:rsidRDefault="009A6ACA">
          <w:pPr>
            <w:pStyle w:val="TOC3"/>
            <w:tabs>
              <w:tab w:val="right" w:leader="dot" w:pos="12950"/>
            </w:tabs>
            <w:rPr>
              <w:rFonts w:eastAsiaTheme="minorEastAsia"/>
              <w:noProof/>
            </w:rPr>
          </w:pPr>
          <w:hyperlink w:anchor="_Toc496508664" w:history="1">
            <w:r w:rsidR="00AF1650" w:rsidRPr="00193C52">
              <w:rPr>
                <w:rStyle w:val="Hyperlink"/>
                <w:rFonts w:ascii="Segoe UI" w:eastAsia="Times New Roman" w:hAnsi="Segoe UI" w:cs="Segoe UI"/>
                <w:b/>
                <w:bCs/>
                <w:noProof/>
              </w:rPr>
              <w:t>4.2.36 Database for Account Usernames and Passwords</w:t>
            </w:r>
            <w:r w:rsidR="00AF1650">
              <w:rPr>
                <w:noProof/>
                <w:webHidden/>
              </w:rPr>
              <w:tab/>
            </w:r>
            <w:r w:rsidR="00AF1650">
              <w:rPr>
                <w:noProof/>
                <w:webHidden/>
              </w:rPr>
              <w:fldChar w:fldCharType="begin"/>
            </w:r>
            <w:r w:rsidR="00AF1650">
              <w:rPr>
                <w:noProof/>
                <w:webHidden/>
              </w:rPr>
              <w:instrText xml:space="preserve"> PAGEREF _Toc496508664 \h </w:instrText>
            </w:r>
            <w:r w:rsidR="00AF1650">
              <w:rPr>
                <w:noProof/>
                <w:webHidden/>
              </w:rPr>
            </w:r>
            <w:r w:rsidR="00AF1650">
              <w:rPr>
                <w:noProof/>
                <w:webHidden/>
              </w:rPr>
              <w:fldChar w:fldCharType="separate"/>
            </w:r>
            <w:r w:rsidR="00AF1650">
              <w:rPr>
                <w:noProof/>
                <w:webHidden/>
              </w:rPr>
              <w:t>206</w:t>
            </w:r>
            <w:r w:rsidR="00AF1650">
              <w:rPr>
                <w:noProof/>
                <w:webHidden/>
              </w:rPr>
              <w:fldChar w:fldCharType="end"/>
            </w:r>
          </w:hyperlink>
        </w:p>
        <w:p w14:paraId="42DEA79B" w14:textId="77777777" w:rsidR="00AF1650" w:rsidRDefault="009A6ACA">
          <w:pPr>
            <w:pStyle w:val="TOC3"/>
            <w:tabs>
              <w:tab w:val="right" w:leader="dot" w:pos="12950"/>
            </w:tabs>
            <w:rPr>
              <w:rFonts w:eastAsiaTheme="minorEastAsia"/>
              <w:noProof/>
            </w:rPr>
          </w:pPr>
          <w:hyperlink w:anchor="_Toc496508665" w:history="1">
            <w:r w:rsidR="00AF1650" w:rsidRPr="00193C52">
              <w:rPr>
                <w:rStyle w:val="Hyperlink"/>
                <w:rFonts w:ascii="Segoe UI" w:eastAsia="Times New Roman" w:hAnsi="Segoe UI" w:cs="Segoe UI"/>
                <w:b/>
                <w:bCs/>
                <w:noProof/>
              </w:rPr>
              <w:t>4.2.37 Inspirational Quotes and Images</w:t>
            </w:r>
            <w:r w:rsidR="00AF1650">
              <w:rPr>
                <w:noProof/>
                <w:webHidden/>
              </w:rPr>
              <w:tab/>
            </w:r>
            <w:r w:rsidR="00AF1650">
              <w:rPr>
                <w:noProof/>
                <w:webHidden/>
              </w:rPr>
              <w:fldChar w:fldCharType="begin"/>
            </w:r>
            <w:r w:rsidR="00AF1650">
              <w:rPr>
                <w:noProof/>
                <w:webHidden/>
              </w:rPr>
              <w:instrText xml:space="preserve"> PAGEREF _Toc496508665 \h </w:instrText>
            </w:r>
            <w:r w:rsidR="00AF1650">
              <w:rPr>
                <w:noProof/>
                <w:webHidden/>
              </w:rPr>
            </w:r>
            <w:r w:rsidR="00AF1650">
              <w:rPr>
                <w:noProof/>
                <w:webHidden/>
              </w:rPr>
              <w:fldChar w:fldCharType="separate"/>
            </w:r>
            <w:r w:rsidR="00AF1650">
              <w:rPr>
                <w:noProof/>
                <w:webHidden/>
              </w:rPr>
              <w:t>206</w:t>
            </w:r>
            <w:r w:rsidR="00AF1650">
              <w:rPr>
                <w:noProof/>
                <w:webHidden/>
              </w:rPr>
              <w:fldChar w:fldCharType="end"/>
            </w:r>
          </w:hyperlink>
        </w:p>
        <w:p w14:paraId="72D0BBEC" w14:textId="77777777" w:rsidR="00AF1650" w:rsidRDefault="009A6ACA">
          <w:pPr>
            <w:pStyle w:val="TOC3"/>
            <w:tabs>
              <w:tab w:val="right" w:leader="dot" w:pos="12950"/>
            </w:tabs>
            <w:rPr>
              <w:rFonts w:eastAsiaTheme="minorEastAsia"/>
              <w:noProof/>
            </w:rPr>
          </w:pPr>
          <w:hyperlink w:anchor="_Toc496508666" w:history="1">
            <w:r w:rsidR="00AF1650" w:rsidRPr="00193C52">
              <w:rPr>
                <w:rStyle w:val="Hyperlink"/>
                <w:rFonts w:ascii="Segoe UI" w:eastAsia="Times New Roman" w:hAnsi="Segoe UI" w:cs="Segoe UI"/>
                <w:b/>
                <w:bCs/>
                <w:noProof/>
              </w:rPr>
              <w:t>4.2.38 Night Mode</w:t>
            </w:r>
            <w:r w:rsidR="00AF1650">
              <w:rPr>
                <w:noProof/>
                <w:webHidden/>
              </w:rPr>
              <w:tab/>
            </w:r>
            <w:r w:rsidR="00AF1650">
              <w:rPr>
                <w:noProof/>
                <w:webHidden/>
              </w:rPr>
              <w:fldChar w:fldCharType="begin"/>
            </w:r>
            <w:r w:rsidR="00AF1650">
              <w:rPr>
                <w:noProof/>
                <w:webHidden/>
              </w:rPr>
              <w:instrText xml:space="preserve"> PAGEREF _Toc496508666 \h </w:instrText>
            </w:r>
            <w:r w:rsidR="00AF1650">
              <w:rPr>
                <w:noProof/>
                <w:webHidden/>
              </w:rPr>
            </w:r>
            <w:r w:rsidR="00AF1650">
              <w:rPr>
                <w:noProof/>
                <w:webHidden/>
              </w:rPr>
              <w:fldChar w:fldCharType="separate"/>
            </w:r>
            <w:r w:rsidR="00AF1650">
              <w:rPr>
                <w:noProof/>
                <w:webHidden/>
              </w:rPr>
              <w:t>207</w:t>
            </w:r>
            <w:r w:rsidR="00AF1650">
              <w:rPr>
                <w:noProof/>
                <w:webHidden/>
              </w:rPr>
              <w:fldChar w:fldCharType="end"/>
            </w:r>
          </w:hyperlink>
        </w:p>
        <w:p w14:paraId="4CC64C09" w14:textId="77777777" w:rsidR="00AF1650" w:rsidRDefault="009A6ACA">
          <w:pPr>
            <w:pStyle w:val="TOC3"/>
            <w:tabs>
              <w:tab w:val="right" w:leader="dot" w:pos="12950"/>
            </w:tabs>
            <w:rPr>
              <w:rFonts w:eastAsiaTheme="minorEastAsia"/>
              <w:noProof/>
            </w:rPr>
          </w:pPr>
          <w:hyperlink w:anchor="_Toc496508667" w:history="1">
            <w:r w:rsidR="00AF1650" w:rsidRPr="00193C52">
              <w:rPr>
                <w:rStyle w:val="Hyperlink"/>
                <w:rFonts w:ascii="Segoe UI" w:eastAsia="Times New Roman" w:hAnsi="Segoe UI" w:cs="Segoe UI"/>
                <w:b/>
                <w:bCs/>
                <w:noProof/>
              </w:rPr>
              <w:t>4.2.39 Share Calendar Application</w:t>
            </w:r>
            <w:r w:rsidR="00AF1650">
              <w:rPr>
                <w:noProof/>
                <w:webHidden/>
              </w:rPr>
              <w:tab/>
            </w:r>
            <w:r w:rsidR="00AF1650">
              <w:rPr>
                <w:noProof/>
                <w:webHidden/>
              </w:rPr>
              <w:fldChar w:fldCharType="begin"/>
            </w:r>
            <w:r w:rsidR="00AF1650">
              <w:rPr>
                <w:noProof/>
                <w:webHidden/>
              </w:rPr>
              <w:instrText xml:space="preserve"> PAGEREF _Toc496508667 \h </w:instrText>
            </w:r>
            <w:r w:rsidR="00AF1650">
              <w:rPr>
                <w:noProof/>
                <w:webHidden/>
              </w:rPr>
            </w:r>
            <w:r w:rsidR="00AF1650">
              <w:rPr>
                <w:noProof/>
                <w:webHidden/>
              </w:rPr>
              <w:fldChar w:fldCharType="separate"/>
            </w:r>
            <w:r w:rsidR="00AF1650">
              <w:rPr>
                <w:noProof/>
                <w:webHidden/>
              </w:rPr>
              <w:t>207</w:t>
            </w:r>
            <w:r w:rsidR="00AF1650">
              <w:rPr>
                <w:noProof/>
                <w:webHidden/>
              </w:rPr>
              <w:fldChar w:fldCharType="end"/>
            </w:r>
          </w:hyperlink>
        </w:p>
        <w:p w14:paraId="6E5FE67C" w14:textId="77777777" w:rsidR="00AF1650" w:rsidRDefault="009A6ACA">
          <w:pPr>
            <w:pStyle w:val="TOC3"/>
            <w:tabs>
              <w:tab w:val="right" w:leader="dot" w:pos="12950"/>
            </w:tabs>
            <w:rPr>
              <w:rFonts w:eastAsiaTheme="minorEastAsia"/>
              <w:noProof/>
            </w:rPr>
          </w:pPr>
          <w:hyperlink w:anchor="_Toc496508668" w:history="1">
            <w:r w:rsidR="00AF1650" w:rsidRPr="00193C52">
              <w:rPr>
                <w:rStyle w:val="Hyperlink"/>
                <w:rFonts w:ascii="Segoe UI" w:eastAsia="Times New Roman" w:hAnsi="Segoe UI" w:cs="Segoe UI"/>
                <w:b/>
                <w:bCs/>
                <w:noProof/>
              </w:rPr>
              <w:t>4.2.40 Weather</w:t>
            </w:r>
            <w:r w:rsidR="00AF1650">
              <w:rPr>
                <w:noProof/>
                <w:webHidden/>
              </w:rPr>
              <w:tab/>
            </w:r>
            <w:r w:rsidR="00AF1650">
              <w:rPr>
                <w:noProof/>
                <w:webHidden/>
              </w:rPr>
              <w:fldChar w:fldCharType="begin"/>
            </w:r>
            <w:r w:rsidR="00AF1650">
              <w:rPr>
                <w:noProof/>
                <w:webHidden/>
              </w:rPr>
              <w:instrText xml:space="preserve"> PAGEREF _Toc496508668 \h </w:instrText>
            </w:r>
            <w:r w:rsidR="00AF1650">
              <w:rPr>
                <w:noProof/>
                <w:webHidden/>
              </w:rPr>
            </w:r>
            <w:r w:rsidR="00AF1650">
              <w:rPr>
                <w:noProof/>
                <w:webHidden/>
              </w:rPr>
              <w:fldChar w:fldCharType="separate"/>
            </w:r>
            <w:r w:rsidR="00AF1650">
              <w:rPr>
                <w:noProof/>
                <w:webHidden/>
              </w:rPr>
              <w:t>208</w:t>
            </w:r>
            <w:r w:rsidR="00AF1650">
              <w:rPr>
                <w:noProof/>
                <w:webHidden/>
              </w:rPr>
              <w:fldChar w:fldCharType="end"/>
            </w:r>
          </w:hyperlink>
        </w:p>
        <w:p w14:paraId="701A0E7E" w14:textId="77777777" w:rsidR="00AF1650" w:rsidRDefault="009A6ACA">
          <w:pPr>
            <w:pStyle w:val="TOC3"/>
            <w:tabs>
              <w:tab w:val="right" w:leader="dot" w:pos="12950"/>
            </w:tabs>
            <w:rPr>
              <w:rFonts w:eastAsiaTheme="minorEastAsia"/>
              <w:noProof/>
            </w:rPr>
          </w:pPr>
          <w:hyperlink w:anchor="_Toc496508669" w:history="1">
            <w:r w:rsidR="00AF1650" w:rsidRPr="00193C52">
              <w:rPr>
                <w:rStyle w:val="Hyperlink"/>
                <w:rFonts w:ascii="Segoe UI" w:eastAsia="Times New Roman" w:hAnsi="Segoe UI" w:cs="Segoe UI"/>
                <w:b/>
                <w:bCs/>
                <w:noProof/>
              </w:rPr>
              <w:t>4.2.41 Tutor Integration</w:t>
            </w:r>
            <w:r w:rsidR="00AF1650">
              <w:rPr>
                <w:noProof/>
                <w:webHidden/>
              </w:rPr>
              <w:tab/>
            </w:r>
            <w:r w:rsidR="00AF1650">
              <w:rPr>
                <w:noProof/>
                <w:webHidden/>
              </w:rPr>
              <w:fldChar w:fldCharType="begin"/>
            </w:r>
            <w:r w:rsidR="00AF1650">
              <w:rPr>
                <w:noProof/>
                <w:webHidden/>
              </w:rPr>
              <w:instrText xml:space="preserve"> PAGEREF _Toc496508669 \h </w:instrText>
            </w:r>
            <w:r w:rsidR="00AF1650">
              <w:rPr>
                <w:noProof/>
                <w:webHidden/>
              </w:rPr>
            </w:r>
            <w:r w:rsidR="00AF1650">
              <w:rPr>
                <w:noProof/>
                <w:webHidden/>
              </w:rPr>
              <w:fldChar w:fldCharType="separate"/>
            </w:r>
            <w:r w:rsidR="00AF1650">
              <w:rPr>
                <w:noProof/>
                <w:webHidden/>
              </w:rPr>
              <w:t>208</w:t>
            </w:r>
            <w:r w:rsidR="00AF1650">
              <w:rPr>
                <w:noProof/>
                <w:webHidden/>
              </w:rPr>
              <w:fldChar w:fldCharType="end"/>
            </w:r>
          </w:hyperlink>
        </w:p>
        <w:p w14:paraId="32AAE3E5" w14:textId="77777777" w:rsidR="00AF1650" w:rsidRDefault="009A6ACA">
          <w:pPr>
            <w:pStyle w:val="TOC3"/>
            <w:tabs>
              <w:tab w:val="right" w:leader="dot" w:pos="12950"/>
            </w:tabs>
            <w:rPr>
              <w:rFonts w:eastAsiaTheme="minorEastAsia"/>
              <w:noProof/>
            </w:rPr>
          </w:pPr>
          <w:hyperlink w:anchor="_Toc496508670" w:history="1">
            <w:r w:rsidR="00AF1650" w:rsidRPr="00193C52">
              <w:rPr>
                <w:rStyle w:val="Hyperlink"/>
                <w:rFonts w:ascii="Segoe UI" w:eastAsia="Times New Roman" w:hAnsi="Segoe UI" w:cs="Segoe UI"/>
                <w:b/>
                <w:bCs/>
                <w:noProof/>
              </w:rPr>
              <w:t>4.2.42 Class Help</w:t>
            </w:r>
            <w:r w:rsidR="00AF1650">
              <w:rPr>
                <w:noProof/>
                <w:webHidden/>
              </w:rPr>
              <w:tab/>
            </w:r>
            <w:r w:rsidR="00AF1650">
              <w:rPr>
                <w:noProof/>
                <w:webHidden/>
              </w:rPr>
              <w:fldChar w:fldCharType="begin"/>
            </w:r>
            <w:r w:rsidR="00AF1650">
              <w:rPr>
                <w:noProof/>
                <w:webHidden/>
              </w:rPr>
              <w:instrText xml:space="preserve"> PAGEREF _Toc496508670 \h </w:instrText>
            </w:r>
            <w:r w:rsidR="00AF1650">
              <w:rPr>
                <w:noProof/>
                <w:webHidden/>
              </w:rPr>
            </w:r>
            <w:r w:rsidR="00AF1650">
              <w:rPr>
                <w:noProof/>
                <w:webHidden/>
              </w:rPr>
              <w:fldChar w:fldCharType="separate"/>
            </w:r>
            <w:r w:rsidR="00AF1650">
              <w:rPr>
                <w:noProof/>
                <w:webHidden/>
              </w:rPr>
              <w:t>209</w:t>
            </w:r>
            <w:r w:rsidR="00AF1650">
              <w:rPr>
                <w:noProof/>
                <w:webHidden/>
              </w:rPr>
              <w:fldChar w:fldCharType="end"/>
            </w:r>
          </w:hyperlink>
        </w:p>
        <w:p w14:paraId="60F5A63A" w14:textId="77777777" w:rsidR="00AF1650" w:rsidRDefault="009A6ACA">
          <w:pPr>
            <w:pStyle w:val="TOC3"/>
            <w:tabs>
              <w:tab w:val="right" w:leader="dot" w:pos="12950"/>
            </w:tabs>
            <w:rPr>
              <w:rFonts w:eastAsiaTheme="minorEastAsia"/>
              <w:noProof/>
            </w:rPr>
          </w:pPr>
          <w:hyperlink w:anchor="_Toc496508671" w:history="1">
            <w:r w:rsidR="00AF1650" w:rsidRPr="00193C52">
              <w:rPr>
                <w:rStyle w:val="Hyperlink"/>
                <w:rFonts w:ascii="Segoe UI" w:eastAsia="Times New Roman" w:hAnsi="Segoe UI" w:cs="Segoe UI"/>
                <w:b/>
                <w:bCs/>
                <w:noProof/>
              </w:rPr>
              <w:t>4.2.43 Printing</w:t>
            </w:r>
            <w:r w:rsidR="00AF1650">
              <w:rPr>
                <w:noProof/>
                <w:webHidden/>
              </w:rPr>
              <w:tab/>
            </w:r>
            <w:r w:rsidR="00AF1650">
              <w:rPr>
                <w:noProof/>
                <w:webHidden/>
              </w:rPr>
              <w:fldChar w:fldCharType="begin"/>
            </w:r>
            <w:r w:rsidR="00AF1650">
              <w:rPr>
                <w:noProof/>
                <w:webHidden/>
              </w:rPr>
              <w:instrText xml:space="preserve"> PAGEREF _Toc496508671 \h </w:instrText>
            </w:r>
            <w:r w:rsidR="00AF1650">
              <w:rPr>
                <w:noProof/>
                <w:webHidden/>
              </w:rPr>
            </w:r>
            <w:r w:rsidR="00AF1650">
              <w:rPr>
                <w:noProof/>
                <w:webHidden/>
              </w:rPr>
              <w:fldChar w:fldCharType="separate"/>
            </w:r>
            <w:r w:rsidR="00AF1650">
              <w:rPr>
                <w:noProof/>
                <w:webHidden/>
              </w:rPr>
              <w:t>209</w:t>
            </w:r>
            <w:r w:rsidR="00AF1650">
              <w:rPr>
                <w:noProof/>
                <w:webHidden/>
              </w:rPr>
              <w:fldChar w:fldCharType="end"/>
            </w:r>
          </w:hyperlink>
        </w:p>
        <w:p w14:paraId="4AF6D756" w14:textId="77777777" w:rsidR="00AF1650" w:rsidRDefault="009A6ACA">
          <w:pPr>
            <w:pStyle w:val="TOC3"/>
            <w:tabs>
              <w:tab w:val="right" w:leader="dot" w:pos="12950"/>
            </w:tabs>
            <w:rPr>
              <w:rFonts w:eastAsiaTheme="minorEastAsia"/>
              <w:noProof/>
            </w:rPr>
          </w:pPr>
          <w:hyperlink w:anchor="_Toc496508672" w:history="1">
            <w:r w:rsidR="00AF1650" w:rsidRPr="00193C52">
              <w:rPr>
                <w:rStyle w:val="Hyperlink"/>
                <w:rFonts w:ascii="Segoe UI" w:eastAsia="Times New Roman" w:hAnsi="Segoe UI" w:cs="Segoe UI"/>
                <w:b/>
                <w:bCs/>
                <w:noProof/>
              </w:rPr>
              <w:t>4.2.45 Quick Access</w:t>
            </w:r>
            <w:r w:rsidR="00AF1650">
              <w:rPr>
                <w:noProof/>
                <w:webHidden/>
              </w:rPr>
              <w:tab/>
            </w:r>
            <w:r w:rsidR="00AF1650">
              <w:rPr>
                <w:noProof/>
                <w:webHidden/>
              </w:rPr>
              <w:fldChar w:fldCharType="begin"/>
            </w:r>
            <w:r w:rsidR="00AF1650">
              <w:rPr>
                <w:noProof/>
                <w:webHidden/>
              </w:rPr>
              <w:instrText xml:space="preserve"> PAGEREF _Toc496508672 \h </w:instrText>
            </w:r>
            <w:r w:rsidR="00AF1650">
              <w:rPr>
                <w:noProof/>
                <w:webHidden/>
              </w:rPr>
            </w:r>
            <w:r w:rsidR="00AF1650">
              <w:rPr>
                <w:noProof/>
                <w:webHidden/>
              </w:rPr>
              <w:fldChar w:fldCharType="separate"/>
            </w:r>
            <w:r w:rsidR="00AF1650">
              <w:rPr>
                <w:noProof/>
                <w:webHidden/>
              </w:rPr>
              <w:t>210</w:t>
            </w:r>
            <w:r w:rsidR="00AF1650">
              <w:rPr>
                <w:noProof/>
                <w:webHidden/>
              </w:rPr>
              <w:fldChar w:fldCharType="end"/>
            </w:r>
          </w:hyperlink>
        </w:p>
        <w:p w14:paraId="7AAFD707" w14:textId="77777777" w:rsidR="00AF1650" w:rsidRDefault="009A6ACA">
          <w:pPr>
            <w:pStyle w:val="TOC3"/>
            <w:tabs>
              <w:tab w:val="right" w:leader="dot" w:pos="12950"/>
            </w:tabs>
            <w:rPr>
              <w:rFonts w:eastAsiaTheme="minorEastAsia"/>
              <w:noProof/>
            </w:rPr>
          </w:pPr>
          <w:hyperlink w:anchor="_Toc496508673" w:history="1">
            <w:r w:rsidR="00AF1650" w:rsidRPr="00193C52">
              <w:rPr>
                <w:rStyle w:val="Hyperlink"/>
                <w:rFonts w:ascii="Segoe UI" w:eastAsia="Times New Roman" w:hAnsi="Segoe UI" w:cs="Segoe UI"/>
                <w:b/>
                <w:bCs/>
                <w:noProof/>
              </w:rPr>
              <w:t>4.2.45.1 Quick Access Class Selection</w:t>
            </w:r>
            <w:r w:rsidR="00AF1650">
              <w:rPr>
                <w:noProof/>
                <w:webHidden/>
              </w:rPr>
              <w:tab/>
            </w:r>
            <w:r w:rsidR="00AF1650">
              <w:rPr>
                <w:noProof/>
                <w:webHidden/>
              </w:rPr>
              <w:fldChar w:fldCharType="begin"/>
            </w:r>
            <w:r w:rsidR="00AF1650">
              <w:rPr>
                <w:noProof/>
                <w:webHidden/>
              </w:rPr>
              <w:instrText xml:space="preserve"> PAGEREF _Toc496508673 \h </w:instrText>
            </w:r>
            <w:r w:rsidR="00AF1650">
              <w:rPr>
                <w:noProof/>
                <w:webHidden/>
              </w:rPr>
            </w:r>
            <w:r w:rsidR="00AF1650">
              <w:rPr>
                <w:noProof/>
                <w:webHidden/>
              </w:rPr>
              <w:fldChar w:fldCharType="separate"/>
            </w:r>
            <w:r w:rsidR="00AF1650">
              <w:rPr>
                <w:noProof/>
                <w:webHidden/>
              </w:rPr>
              <w:t>210</w:t>
            </w:r>
            <w:r w:rsidR="00AF1650">
              <w:rPr>
                <w:noProof/>
                <w:webHidden/>
              </w:rPr>
              <w:fldChar w:fldCharType="end"/>
            </w:r>
          </w:hyperlink>
        </w:p>
        <w:p w14:paraId="46D9311C" w14:textId="77777777" w:rsidR="00AF1650" w:rsidRDefault="009A6ACA">
          <w:pPr>
            <w:pStyle w:val="TOC3"/>
            <w:tabs>
              <w:tab w:val="right" w:leader="dot" w:pos="12950"/>
            </w:tabs>
            <w:rPr>
              <w:rFonts w:eastAsiaTheme="minorEastAsia"/>
              <w:noProof/>
            </w:rPr>
          </w:pPr>
          <w:hyperlink w:anchor="_Toc496508674" w:history="1">
            <w:r w:rsidR="00AF1650" w:rsidRPr="00193C52">
              <w:rPr>
                <w:rStyle w:val="Hyperlink"/>
                <w:rFonts w:ascii="Segoe UI" w:eastAsia="Times New Roman" w:hAnsi="Segoe UI" w:cs="Segoe UI"/>
                <w:b/>
                <w:bCs/>
                <w:noProof/>
              </w:rPr>
              <w:t>4.2.46 Assignment Alarm</w:t>
            </w:r>
            <w:r w:rsidR="00AF1650">
              <w:rPr>
                <w:noProof/>
                <w:webHidden/>
              </w:rPr>
              <w:tab/>
            </w:r>
            <w:r w:rsidR="00AF1650">
              <w:rPr>
                <w:noProof/>
                <w:webHidden/>
              </w:rPr>
              <w:fldChar w:fldCharType="begin"/>
            </w:r>
            <w:r w:rsidR="00AF1650">
              <w:rPr>
                <w:noProof/>
                <w:webHidden/>
              </w:rPr>
              <w:instrText xml:space="preserve"> PAGEREF _Toc496508674 \h </w:instrText>
            </w:r>
            <w:r w:rsidR="00AF1650">
              <w:rPr>
                <w:noProof/>
                <w:webHidden/>
              </w:rPr>
            </w:r>
            <w:r w:rsidR="00AF1650">
              <w:rPr>
                <w:noProof/>
                <w:webHidden/>
              </w:rPr>
              <w:fldChar w:fldCharType="separate"/>
            </w:r>
            <w:r w:rsidR="00AF1650">
              <w:rPr>
                <w:noProof/>
                <w:webHidden/>
              </w:rPr>
              <w:t>210</w:t>
            </w:r>
            <w:r w:rsidR="00AF1650">
              <w:rPr>
                <w:noProof/>
                <w:webHidden/>
              </w:rPr>
              <w:fldChar w:fldCharType="end"/>
            </w:r>
          </w:hyperlink>
        </w:p>
        <w:p w14:paraId="153DEBE5" w14:textId="77777777" w:rsidR="00AF1650" w:rsidRDefault="009A6ACA">
          <w:pPr>
            <w:pStyle w:val="TOC3"/>
            <w:tabs>
              <w:tab w:val="right" w:leader="dot" w:pos="12950"/>
            </w:tabs>
            <w:rPr>
              <w:rFonts w:eastAsiaTheme="minorEastAsia"/>
              <w:noProof/>
            </w:rPr>
          </w:pPr>
          <w:hyperlink w:anchor="_Toc496508675" w:history="1">
            <w:r w:rsidR="00AF1650" w:rsidRPr="00193C52">
              <w:rPr>
                <w:rStyle w:val="Hyperlink"/>
                <w:rFonts w:ascii="Segoe UI" w:eastAsia="Times New Roman" w:hAnsi="Segoe UI" w:cs="Segoe UI"/>
                <w:b/>
                <w:bCs/>
                <w:noProof/>
              </w:rPr>
              <w:t>4.2.46.1 Setting the Assignment Alarm</w:t>
            </w:r>
            <w:r w:rsidR="00AF1650">
              <w:rPr>
                <w:noProof/>
                <w:webHidden/>
              </w:rPr>
              <w:tab/>
            </w:r>
            <w:r w:rsidR="00AF1650">
              <w:rPr>
                <w:noProof/>
                <w:webHidden/>
              </w:rPr>
              <w:fldChar w:fldCharType="begin"/>
            </w:r>
            <w:r w:rsidR="00AF1650">
              <w:rPr>
                <w:noProof/>
                <w:webHidden/>
              </w:rPr>
              <w:instrText xml:space="preserve"> PAGEREF _Toc496508675 \h </w:instrText>
            </w:r>
            <w:r w:rsidR="00AF1650">
              <w:rPr>
                <w:noProof/>
                <w:webHidden/>
              </w:rPr>
            </w:r>
            <w:r w:rsidR="00AF1650">
              <w:rPr>
                <w:noProof/>
                <w:webHidden/>
              </w:rPr>
              <w:fldChar w:fldCharType="separate"/>
            </w:r>
            <w:r w:rsidR="00AF1650">
              <w:rPr>
                <w:noProof/>
                <w:webHidden/>
              </w:rPr>
              <w:t>210</w:t>
            </w:r>
            <w:r w:rsidR="00AF1650">
              <w:rPr>
                <w:noProof/>
                <w:webHidden/>
              </w:rPr>
              <w:fldChar w:fldCharType="end"/>
            </w:r>
          </w:hyperlink>
        </w:p>
        <w:p w14:paraId="038F792D" w14:textId="77777777" w:rsidR="00AF1650" w:rsidRDefault="009A6ACA">
          <w:pPr>
            <w:pStyle w:val="TOC3"/>
            <w:tabs>
              <w:tab w:val="right" w:leader="dot" w:pos="12950"/>
            </w:tabs>
            <w:rPr>
              <w:rFonts w:eastAsiaTheme="minorEastAsia"/>
              <w:noProof/>
            </w:rPr>
          </w:pPr>
          <w:hyperlink w:anchor="_Toc496508676" w:history="1">
            <w:r w:rsidR="00AF1650" w:rsidRPr="00193C52">
              <w:rPr>
                <w:rStyle w:val="Hyperlink"/>
                <w:rFonts w:ascii="Segoe UI" w:eastAsia="Times New Roman" w:hAnsi="Segoe UI" w:cs="Segoe UI"/>
                <w:b/>
                <w:bCs/>
                <w:noProof/>
              </w:rPr>
              <w:t>4.2.47 Google API</w:t>
            </w:r>
            <w:r w:rsidR="00AF1650">
              <w:rPr>
                <w:noProof/>
                <w:webHidden/>
              </w:rPr>
              <w:tab/>
            </w:r>
            <w:r w:rsidR="00AF1650">
              <w:rPr>
                <w:noProof/>
                <w:webHidden/>
              </w:rPr>
              <w:fldChar w:fldCharType="begin"/>
            </w:r>
            <w:r w:rsidR="00AF1650">
              <w:rPr>
                <w:noProof/>
                <w:webHidden/>
              </w:rPr>
              <w:instrText xml:space="preserve"> PAGEREF _Toc496508676 \h </w:instrText>
            </w:r>
            <w:r w:rsidR="00AF1650">
              <w:rPr>
                <w:noProof/>
                <w:webHidden/>
              </w:rPr>
            </w:r>
            <w:r w:rsidR="00AF1650">
              <w:rPr>
                <w:noProof/>
                <w:webHidden/>
              </w:rPr>
              <w:fldChar w:fldCharType="separate"/>
            </w:r>
            <w:r w:rsidR="00AF1650">
              <w:rPr>
                <w:noProof/>
                <w:webHidden/>
              </w:rPr>
              <w:t>211</w:t>
            </w:r>
            <w:r w:rsidR="00AF1650">
              <w:rPr>
                <w:noProof/>
                <w:webHidden/>
              </w:rPr>
              <w:fldChar w:fldCharType="end"/>
            </w:r>
          </w:hyperlink>
        </w:p>
        <w:p w14:paraId="322863AD" w14:textId="77777777" w:rsidR="00AF1650" w:rsidRDefault="009A6ACA">
          <w:pPr>
            <w:pStyle w:val="TOC3"/>
            <w:tabs>
              <w:tab w:val="right" w:leader="dot" w:pos="12950"/>
            </w:tabs>
            <w:rPr>
              <w:rFonts w:eastAsiaTheme="minorEastAsia"/>
              <w:noProof/>
            </w:rPr>
          </w:pPr>
          <w:hyperlink w:anchor="_Toc496508677" w:history="1">
            <w:r w:rsidR="00AF1650" w:rsidRPr="00193C52">
              <w:rPr>
                <w:rStyle w:val="Hyperlink"/>
                <w:rFonts w:ascii="Segoe UI" w:eastAsia="Times New Roman" w:hAnsi="Segoe UI" w:cs="Segoe UI"/>
                <w:b/>
                <w:bCs/>
                <w:noProof/>
              </w:rPr>
              <w:t>4.2.48 Apple API</w:t>
            </w:r>
            <w:r w:rsidR="00AF1650">
              <w:rPr>
                <w:noProof/>
                <w:webHidden/>
              </w:rPr>
              <w:tab/>
            </w:r>
            <w:r w:rsidR="00AF1650">
              <w:rPr>
                <w:noProof/>
                <w:webHidden/>
              </w:rPr>
              <w:fldChar w:fldCharType="begin"/>
            </w:r>
            <w:r w:rsidR="00AF1650">
              <w:rPr>
                <w:noProof/>
                <w:webHidden/>
              </w:rPr>
              <w:instrText xml:space="preserve"> PAGEREF _Toc496508677 \h </w:instrText>
            </w:r>
            <w:r w:rsidR="00AF1650">
              <w:rPr>
                <w:noProof/>
                <w:webHidden/>
              </w:rPr>
            </w:r>
            <w:r w:rsidR="00AF1650">
              <w:rPr>
                <w:noProof/>
                <w:webHidden/>
              </w:rPr>
              <w:fldChar w:fldCharType="separate"/>
            </w:r>
            <w:r w:rsidR="00AF1650">
              <w:rPr>
                <w:noProof/>
                <w:webHidden/>
              </w:rPr>
              <w:t>211</w:t>
            </w:r>
            <w:r w:rsidR="00AF1650">
              <w:rPr>
                <w:noProof/>
                <w:webHidden/>
              </w:rPr>
              <w:fldChar w:fldCharType="end"/>
            </w:r>
          </w:hyperlink>
        </w:p>
        <w:p w14:paraId="5284C3C1" w14:textId="77777777" w:rsidR="00AF1650" w:rsidRDefault="009A6ACA">
          <w:pPr>
            <w:pStyle w:val="TOC3"/>
            <w:tabs>
              <w:tab w:val="right" w:leader="dot" w:pos="12950"/>
            </w:tabs>
            <w:rPr>
              <w:rFonts w:eastAsiaTheme="minorEastAsia"/>
              <w:noProof/>
            </w:rPr>
          </w:pPr>
          <w:hyperlink w:anchor="_Toc496508678" w:history="1">
            <w:r w:rsidR="00AF1650" w:rsidRPr="00193C52">
              <w:rPr>
                <w:rStyle w:val="Hyperlink"/>
                <w:rFonts w:ascii="Segoe UI" w:eastAsia="Times New Roman" w:hAnsi="Segoe UI" w:cs="Segoe UI"/>
                <w:b/>
                <w:bCs/>
                <w:noProof/>
              </w:rPr>
              <w:t>4.2.49 Outlook API</w:t>
            </w:r>
            <w:r w:rsidR="00AF1650">
              <w:rPr>
                <w:noProof/>
                <w:webHidden/>
              </w:rPr>
              <w:tab/>
            </w:r>
            <w:r w:rsidR="00AF1650">
              <w:rPr>
                <w:noProof/>
                <w:webHidden/>
              </w:rPr>
              <w:fldChar w:fldCharType="begin"/>
            </w:r>
            <w:r w:rsidR="00AF1650">
              <w:rPr>
                <w:noProof/>
                <w:webHidden/>
              </w:rPr>
              <w:instrText xml:space="preserve"> PAGEREF _Toc496508678 \h </w:instrText>
            </w:r>
            <w:r w:rsidR="00AF1650">
              <w:rPr>
                <w:noProof/>
                <w:webHidden/>
              </w:rPr>
            </w:r>
            <w:r w:rsidR="00AF1650">
              <w:rPr>
                <w:noProof/>
                <w:webHidden/>
              </w:rPr>
              <w:fldChar w:fldCharType="separate"/>
            </w:r>
            <w:r w:rsidR="00AF1650">
              <w:rPr>
                <w:noProof/>
                <w:webHidden/>
              </w:rPr>
              <w:t>211</w:t>
            </w:r>
            <w:r w:rsidR="00AF1650">
              <w:rPr>
                <w:noProof/>
                <w:webHidden/>
              </w:rPr>
              <w:fldChar w:fldCharType="end"/>
            </w:r>
          </w:hyperlink>
        </w:p>
        <w:p w14:paraId="4A56B022" w14:textId="77777777" w:rsidR="00AF1650" w:rsidRDefault="009A6ACA">
          <w:pPr>
            <w:pStyle w:val="TOC3"/>
            <w:tabs>
              <w:tab w:val="right" w:leader="dot" w:pos="12950"/>
            </w:tabs>
            <w:rPr>
              <w:rFonts w:eastAsiaTheme="minorEastAsia"/>
              <w:noProof/>
            </w:rPr>
          </w:pPr>
          <w:hyperlink w:anchor="_Toc496508679" w:history="1">
            <w:r w:rsidR="00AF1650" w:rsidRPr="00193C52">
              <w:rPr>
                <w:rStyle w:val="Hyperlink"/>
                <w:rFonts w:ascii="Segoe UI" w:eastAsia="Times New Roman" w:hAnsi="Segoe UI" w:cs="Segoe UI"/>
                <w:b/>
                <w:bCs/>
                <w:noProof/>
              </w:rPr>
              <w:t>4.2.50 Toolbox Bar</w:t>
            </w:r>
            <w:r w:rsidR="00AF1650">
              <w:rPr>
                <w:noProof/>
                <w:webHidden/>
              </w:rPr>
              <w:tab/>
            </w:r>
            <w:r w:rsidR="00AF1650">
              <w:rPr>
                <w:noProof/>
                <w:webHidden/>
              </w:rPr>
              <w:fldChar w:fldCharType="begin"/>
            </w:r>
            <w:r w:rsidR="00AF1650">
              <w:rPr>
                <w:noProof/>
                <w:webHidden/>
              </w:rPr>
              <w:instrText xml:space="preserve"> PAGEREF _Toc496508679 \h </w:instrText>
            </w:r>
            <w:r w:rsidR="00AF1650">
              <w:rPr>
                <w:noProof/>
                <w:webHidden/>
              </w:rPr>
            </w:r>
            <w:r w:rsidR="00AF1650">
              <w:rPr>
                <w:noProof/>
                <w:webHidden/>
              </w:rPr>
              <w:fldChar w:fldCharType="separate"/>
            </w:r>
            <w:r w:rsidR="00AF1650">
              <w:rPr>
                <w:noProof/>
                <w:webHidden/>
              </w:rPr>
              <w:t>212</w:t>
            </w:r>
            <w:r w:rsidR="00AF1650">
              <w:rPr>
                <w:noProof/>
                <w:webHidden/>
              </w:rPr>
              <w:fldChar w:fldCharType="end"/>
            </w:r>
          </w:hyperlink>
        </w:p>
        <w:p w14:paraId="7AAFED34" w14:textId="77777777" w:rsidR="00AF1650" w:rsidRDefault="009A6ACA">
          <w:pPr>
            <w:pStyle w:val="TOC3"/>
            <w:tabs>
              <w:tab w:val="right" w:leader="dot" w:pos="12950"/>
            </w:tabs>
            <w:rPr>
              <w:rFonts w:eastAsiaTheme="minorEastAsia"/>
              <w:noProof/>
            </w:rPr>
          </w:pPr>
          <w:hyperlink w:anchor="_Toc496508680" w:history="1">
            <w:r w:rsidR="00AF1650" w:rsidRPr="00193C52">
              <w:rPr>
                <w:rStyle w:val="Hyperlink"/>
                <w:rFonts w:ascii="Segoe UI" w:eastAsia="Times New Roman" w:hAnsi="Segoe UI" w:cs="Segoe UI"/>
                <w:b/>
                <w:bCs/>
                <w:noProof/>
              </w:rPr>
              <w:t>4.2.51 Custom Images and Icons</w:t>
            </w:r>
            <w:r w:rsidR="00AF1650">
              <w:rPr>
                <w:noProof/>
                <w:webHidden/>
              </w:rPr>
              <w:tab/>
            </w:r>
            <w:r w:rsidR="00AF1650">
              <w:rPr>
                <w:noProof/>
                <w:webHidden/>
              </w:rPr>
              <w:fldChar w:fldCharType="begin"/>
            </w:r>
            <w:r w:rsidR="00AF1650">
              <w:rPr>
                <w:noProof/>
                <w:webHidden/>
              </w:rPr>
              <w:instrText xml:space="preserve"> PAGEREF _Toc496508680 \h </w:instrText>
            </w:r>
            <w:r w:rsidR="00AF1650">
              <w:rPr>
                <w:noProof/>
                <w:webHidden/>
              </w:rPr>
            </w:r>
            <w:r w:rsidR="00AF1650">
              <w:rPr>
                <w:noProof/>
                <w:webHidden/>
              </w:rPr>
              <w:fldChar w:fldCharType="separate"/>
            </w:r>
            <w:r w:rsidR="00AF1650">
              <w:rPr>
                <w:noProof/>
                <w:webHidden/>
              </w:rPr>
              <w:t>213</w:t>
            </w:r>
            <w:r w:rsidR="00AF1650">
              <w:rPr>
                <w:noProof/>
                <w:webHidden/>
              </w:rPr>
              <w:fldChar w:fldCharType="end"/>
            </w:r>
          </w:hyperlink>
        </w:p>
        <w:p w14:paraId="4A2BD076" w14:textId="77777777" w:rsidR="00AF1650" w:rsidRDefault="009A6ACA">
          <w:pPr>
            <w:pStyle w:val="TOC3"/>
            <w:tabs>
              <w:tab w:val="right" w:leader="dot" w:pos="12950"/>
            </w:tabs>
            <w:rPr>
              <w:rFonts w:eastAsiaTheme="minorEastAsia"/>
              <w:noProof/>
            </w:rPr>
          </w:pPr>
          <w:hyperlink w:anchor="_Toc496508681" w:history="1">
            <w:r w:rsidR="00AF1650" w:rsidRPr="00193C52">
              <w:rPr>
                <w:rStyle w:val="Hyperlink"/>
                <w:rFonts w:ascii="Segoe UI" w:eastAsia="Times New Roman" w:hAnsi="Segoe UI" w:cs="Segoe UI"/>
                <w:b/>
                <w:bCs/>
                <w:noProof/>
              </w:rPr>
              <w:t>4.2.52 Custom Videos</w:t>
            </w:r>
            <w:r w:rsidR="00AF1650">
              <w:rPr>
                <w:noProof/>
                <w:webHidden/>
              </w:rPr>
              <w:tab/>
            </w:r>
            <w:r w:rsidR="00AF1650">
              <w:rPr>
                <w:noProof/>
                <w:webHidden/>
              </w:rPr>
              <w:fldChar w:fldCharType="begin"/>
            </w:r>
            <w:r w:rsidR="00AF1650">
              <w:rPr>
                <w:noProof/>
                <w:webHidden/>
              </w:rPr>
              <w:instrText xml:space="preserve"> PAGEREF _Toc496508681 \h </w:instrText>
            </w:r>
            <w:r w:rsidR="00AF1650">
              <w:rPr>
                <w:noProof/>
                <w:webHidden/>
              </w:rPr>
            </w:r>
            <w:r w:rsidR="00AF1650">
              <w:rPr>
                <w:noProof/>
                <w:webHidden/>
              </w:rPr>
              <w:fldChar w:fldCharType="separate"/>
            </w:r>
            <w:r w:rsidR="00AF1650">
              <w:rPr>
                <w:noProof/>
                <w:webHidden/>
              </w:rPr>
              <w:t>213</w:t>
            </w:r>
            <w:r w:rsidR="00AF1650">
              <w:rPr>
                <w:noProof/>
                <w:webHidden/>
              </w:rPr>
              <w:fldChar w:fldCharType="end"/>
            </w:r>
          </w:hyperlink>
        </w:p>
        <w:p w14:paraId="0DE9205A" w14:textId="77777777" w:rsidR="00AF1650" w:rsidRDefault="009A6ACA">
          <w:pPr>
            <w:pStyle w:val="TOC3"/>
            <w:tabs>
              <w:tab w:val="right" w:leader="dot" w:pos="12950"/>
            </w:tabs>
            <w:rPr>
              <w:rFonts w:eastAsiaTheme="minorEastAsia"/>
              <w:noProof/>
            </w:rPr>
          </w:pPr>
          <w:hyperlink w:anchor="_Toc496508682" w:history="1">
            <w:r w:rsidR="00AF1650" w:rsidRPr="00193C52">
              <w:rPr>
                <w:rStyle w:val="Hyperlink"/>
                <w:rFonts w:ascii="Segoe UI" w:eastAsia="Times New Roman" w:hAnsi="Segoe UI" w:cs="Segoe UI"/>
                <w:b/>
                <w:bCs/>
                <w:noProof/>
              </w:rPr>
              <w:t>4.2.53 Calendar View</w:t>
            </w:r>
            <w:r w:rsidR="00AF1650">
              <w:rPr>
                <w:noProof/>
                <w:webHidden/>
              </w:rPr>
              <w:tab/>
            </w:r>
            <w:r w:rsidR="00AF1650">
              <w:rPr>
                <w:noProof/>
                <w:webHidden/>
              </w:rPr>
              <w:fldChar w:fldCharType="begin"/>
            </w:r>
            <w:r w:rsidR="00AF1650">
              <w:rPr>
                <w:noProof/>
                <w:webHidden/>
              </w:rPr>
              <w:instrText xml:space="preserve"> PAGEREF _Toc496508682 \h </w:instrText>
            </w:r>
            <w:r w:rsidR="00AF1650">
              <w:rPr>
                <w:noProof/>
                <w:webHidden/>
              </w:rPr>
            </w:r>
            <w:r w:rsidR="00AF1650">
              <w:rPr>
                <w:noProof/>
                <w:webHidden/>
              </w:rPr>
              <w:fldChar w:fldCharType="separate"/>
            </w:r>
            <w:r w:rsidR="00AF1650">
              <w:rPr>
                <w:noProof/>
                <w:webHidden/>
              </w:rPr>
              <w:t>214</w:t>
            </w:r>
            <w:r w:rsidR="00AF1650">
              <w:rPr>
                <w:noProof/>
                <w:webHidden/>
              </w:rPr>
              <w:fldChar w:fldCharType="end"/>
            </w:r>
          </w:hyperlink>
        </w:p>
        <w:p w14:paraId="438ADC3C" w14:textId="77777777" w:rsidR="00AF1650" w:rsidRDefault="009A6ACA">
          <w:pPr>
            <w:pStyle w:val="TOC3"/>
            <w:tabs>
              <w:tab w:val="right" w:leader="dot" w:pos="12950"/>
            </w:tabs>
            <w:rPr>
              <w:rFonts w:eastAsiaTheme="minorEastAsia"/>
              <w:noProof/>
            </w:rPr>
          </w:pPr>
          <w:hyperlink w:anchor="_Toc496508683" w:history="1">
            <w:r w:rsidR="00AF1650" w:rsidRPr="00193C52">
              <w:rPr>
                <w:rStyle w:val="Hyperlink"/>
                <w:rFonts w:ascii="Segoe UI" w:eastAsia="Times New Roman" w:hAnsi="Segoe UI" w:cs="Segoe UI"/>
                <w:b/>
                <w:bCs/>
                <w:noProof/>
              </w:rPr>
              <w:t>4.2.54 Task Rewards</w:t>
            </w:r>
            <w:r w:rsidR="00AF1650">
              <w:rPr>
                <w:noProof/>
                <w:webHidden/>
              </w:rPr>
              <w:tab/>
            </w:r>
            <w:r w:rsidR="00AF1650">
              <w:rPr>
                <w:noProof/>
                <w:webHidden/>
              </w:rPr>
              <w:fldChar w:fldCharType="begin"/>
            </w:r>
            <w:r w:rsidR="00AF1650">
              <w:rPr>
                <w:noProof/>
                <w:webHidden/>
              </w:rPr>
              <w:instrText xml:space="preserve"> PAGEREF _Toc496508683 \h </w:instrText>
            </w:r>
            <w:r w:rsidR="00AF1650">
              <w:rPr>
                <w:noProof/>
                <w:webHidden/>
              </w:rPr>
            </w:r>
            <w:r w:rsidR="00AF1650">
              <w:rPr>
                <w:noProof/>
                <w:webHidden/>
              </w:rPr>
              <w:fldChar w:fldCharType="separate"/>
            </w:r>
            <w:r w:rsidR="00AF1650">
              <w:rPr>
                <w:noProof/>
                <w:webHidden/>
              </w:rPr>
              <w:t>214</w:t>
            </w:r>
            <w:r w:rsidR="00AF1650">
              <w:rPr>
                <w:noProof/>
                <w:webHidden/>
              </w:rPr>
              <w:fldChar w:fldCharType="end"/>
            </w:r>
          </w:hyperlink>
        </w:p>
        <w:p w14:paraId="412FC4D6" w14:textId="77777777" w:rsidR="00AF1650" w:rsidRDefault="009A6ACA">
          <w:pPr>
            <w:pStyle w:val="TOC3"/>
            <w:tabs>
              <w:tab w:val="right" w:leader="dot" w:pos="12950"/>
            </w:tabs>
            <w:rPr>
              <w:rFonts w:eastAsiaTheme="minorEastAsia"/>
              <w:noProof/>
            </w:rPr>
          </w:pPr>
          <w:hyperlink w:anchor="_Toc496508684" w:history="1">
            <w:r w:rsidR="00AF1650" w:rsidRPr="00193C52">
              <w:rPr>
                <w:rStyle w:val="Hyperlink"/>
                <w:rFonts w:ascii="Segoe UI" w:eastAsia="Times New Roman" w:hAnsi="Segoe UI" w:cs="Segoe UI"/>
                <w:b/>
                <w:bCs/>
                <w:noProof/>
              </w:rPr>
              <w:t>4.2.55 User Task List</w:t>
            </w:r>
            <w:r w:rsidR="00AF1650">
              <w:rPr>
                <w:noProof/>
                <w:webHidden/>
              </w:rPr>
              <w:tab/>
            </w:r>
            <w:r w:rsidR="00AF1650">
              <w:rPr>
                <w:noProof/>
                <w:webHidden/>
              </w:rPr>
              <w:fldChar w:fldCharType="begin"/>
            </w:r>
            <w:r w:rsidR="00AF1650">
              <w:rPr>
                <w:noProof/>
                <w:webHidden/>
              </w:rPr>
              <w:instrText xml:space="preserve"> PAGEREF _Toc496508684 \h </w:instrText>
            </w:r>
            <w:r w:rsidR="00AF1650">
              <w:rPr>
                <w:noProof/>
                <w:webHidden/>
              </w:rPr>
            </w:r>
            <w:r w:rsidR="00AF1650">
              <w:rPr>
                <w:noProof/>
                <w:webHidden/>
              </w:rPr>
              <w:fldChar w:fldCharType="separate"/>
            </w:r>
            <w:r w:rsidR="00AF1650">
              <w:rPr>
                <w:noProof/>
                <w:webHidden/>
              </w:rPr>
              <w:t>215</w:t>
            </w:r>
            <w:r w:rsidR="00AF1650">
              <w:rPr>
                <w:noProof/>
                <w:webHidden/>
              </w:rPr>
              <w:fldChar w:fldCharType="end"/>
            </w:r>
          </w:hyperlink>
        </w:p>
        <w:p w14:paraId="609F13D1" w14:textId="77777777" w:rsidR="00AF1650" w:rsidRDefault="009A6ACA">
          <w:pPr>
            <w:pStyle w:val="TOC3"/>
            <w:tabs>
              <w:tab w:val="right" w:leader="dot" w:pos="12950"/>
            </w:tabs>
            <w:rPr>
              <w:rFonts w:eastAsiaTheme="minorEastAsia"/>
              <w:noProof/>
            </w:rPr>
          </w:pPr>
          <w:hyperlink w:anchor="_Toc496508685" w:history="1">
            <w:r w:rsidR="00AF1650" w:rsidRPr="00193C52">
              <w:rPr>
                <w:rStyle w:val="Hyperlink"/>
                <w:rFonts w:ascii="Segoe UI" w:eastAsia="Times New Roman" w:hAnsi="Segoe UI" w:cs="Segoe UI"/>
                <w:b/>
                <w:bCs/>
                <w:noProof/>
              </w:rPr>
              <w:t>4.2.56 School Catalog</w:t>
            </w:r>
            <w:r w:rsidR="00AF1650">
              <w:rPr>
                <w:noProof/>
                <w:webHidden/>
              </w:rPr>
              <w:tab/>
            </w:r>
            <w:r w:rsidR="00AF1650">
              <w:rPr>
                <w:noProof/>
                <w:webHidden/>
              </w:rPr>
              <w:fldChar w:fldCharType="begin"/>
            </w:r>
            <w:r w:rsidR="00AF1650">
              <w:rPr>
                <w:noProof/>
                <w:webHidden/>
              </w:rPr>
              <w:instrText xml:space="preserve"> PAGEREF _Toc496508685 \h </w:instrText>
            </w:r>
            <w:r w:rsidR="00AF1650">
              <w:rPr>
                <w:noProof/>
                <w:webHidden/>
              </w:rPr>
            </w:r>
            <w:r w:rsidR="00AF1650">
              <w:rPr>
                <w:noProof/>
                <w:webHidden/>
              </w:rPr>
              <w:fldChar w:fldCharType="separate"/>
            </w:r>
            <w:r w:rsidR="00AF1650">
              <w:rPr>
                <w:noProof/>
                <w:webHidden/>
              </w:rPr>
              <w:t>216</w:t>
            </w:r>
            <w:r w:rsidR="00AF1650">
              <w:rPr>
                <w:noProof/>
                <w:webHidden/>
              </w:rPr>
              <w:fldChar w:fldCharType="end"/>
            </w:r>
          </w:hyperlink>
        </w:p>
        <w:p w14:paraId="51C81D1B" w14:textId="77777777" w:rsidR="00AF1650" w:rsidRDefault="009A6ACA">
          <w:pPr>
            <w:pStyle w:val="TOC3"/>
            <w:tabs>
              <w:tab w:val="right" w:leader="dot" w:pos="12950"/>
            </w:tabs>
            <w:rPr>
              <w:rFonts w:eastAsiaTheme="minorEastAsia"/>
              <w:noProof/>
            </w:rPr>
          </w:pPr>
          <w:hyperlink w:anchor="_Toc496508686" w:history="1">
            <w:r w:rsidR="00AF1650" w:rsidRPr="00193C52">
              <w:rPr>
                <w:rStyle w:val="Hyperlink"/>
                <w:rFonts w:ascii="Segoe UI" w:eastAsia="Times New Roman" w:hAnsi="Segoe UI" w:cs="Segoe UI"/>
                <w:b/>
                <w:bCs/>
                <w:noProof/>
              </w:rPr>
              <w:t>4.2.57 User Profile Settings</w:t>
            </w:r>
            <w:r w:rsidR="00AF1650">
              <w:rPr>
                <w:noProof/>
                <w:webHidden/>
              </w:rPr>
              <w:tab/>
            </w:r>
            <w:r w:rsidR="00AF1650">
              <w:rPr>
                <w:noProof/>
                <w:webHidden/>
              </w:rPr>
              <w:fldChar w:fldCharType="begin"/>
            </w:r>
            <w:r w:rsidR="00AF1650">
              <w:rPr>
                <w:noProof/>
                <w:webHidden/>
              </w:rPr>
              <w:instrText xml:space="preserve"> PAGEREF _Toc496508686 \h </w:instrText>
            </w:r>
            <w:r w:rsidR="00AF1650">
              <w:rPr>
                <w:noProof/>
                <w:webHidden/>
              </w:rPr>
            </w:r>
            <w:r w:rsidR="00AF1650">
              <w:rPr>
                <w:noProof/>
                <w:webHidden/>
              </w:rPr>
              <w:fldChar w:fldCharType="separate"/>
            </w:r>
            <w:r w:rsidR="00AF1650">
              <w:rPr>
                <w:noProof/>
                <w:webHidden/>
              </w:rPr>
              <w:t>216</w:t>
            </w:r>
            <w:r w:rsidR="00AF1650">
              <w:rPr>
                <w:noProof/>
                <w:webHidden/>
              </w:rPr>
              <w:fldChar w:fldCharType="end"/>
            </w:r>
          </w:hyperlink>
        </w:p>
        <w:p w14:paraId="05116908" w14:textId="77777777" w:rsidR="00AF1650" w:rsidRDefault="009A6ACA">
          <w:pPr>
            <w:pStyle w:val="TOC2"/>
            <w:tabs>
              <w:tab w:val="right" w:leader="dot" w:pos="12950"/>
            </w:tabs>
            <w:rPr>
              <w:rFonts w:eastAsiaTheme="minorEastAsia"/>
              <w:noProof/>
            </w:rPr>
          </w:pPr>
          <w:hyperlink w:anchor="_Toc496508687" w:history="1">
            <w:r w:rsidR="00AF1650" w:rsidRPr="00193C52">
              <w:rPr>
                <w:rStyle w:val="Hyperlink"/>
                <w:rFonts w:ascii="Segoe UI" w:eastAsia="Times New Roman" w:hAnsi="Segoe UI" w:cs="Segoe UI"/>
                <w:b/>
                <w:bCs/>
                <w:noProof/>
              </w:rPr>
              <w:t>4.3 Validate Usability Requirements</w:t>
            </w:r>
            <w:r w:rsidR="00AF1650">
              <w:rPr>
                <w:noProof/>
                <w:webHidden/>
              </w:rPr>
              <w:tab/>
            </w:r>
            <w:r w:rsidR="00AF1650">
              <w:rPr>
                <w:noProof/>
                <w:webHidden/>
              </w:rPr>
              <w:fldChar w:fldCharType="begin"/>
            </w:r>
            <w:r w:rsidR="00AF1650">
              <w:rPr>
                <w:noProof/>
                <w:webHidden/>
              </w:rPr>
              <w:instrText xml:space="preserve"> PAGEREF _Toc496508687 \h </w:instrText>
            </w:r>
            <w:r w:rsidR="00AF1650">
              <w:rPr>
                <w:noProof/>
                <w:webHidden/>
              </w:rPr>
            </w:r>
            <w:r w:rsidR="00AF1650">
              <w:rPr>
                <w:noProof/>
                <w:webHidden/>
              </w:rPr>
              <w:fldChar w:fldCharType="separate"/>
            </w:r>
            <w:r w:rsidR="00AF1650">
              <w:rPr>
                <w:noProof/>
                <w:webHidden/>
              </w:rPr>
              <w:t>217</w:t>
            </w:r>
            <w:r w:rsidR="00AF1650">
              <w:rPr>
                <w:noProof/>
                <w:webHidden/>
              </w:rPr>
              <w:fldChar w:fldCharType="end"/>
            </w:r>
          </w:hyperlink>
        </w:p>
        <w:p w14:paraId="07F711AE" w14:textId="77777777" w:rsidR="00AF1650" w:rsidRDefault="009A6ACA">
          <w:pPr>
            <w:pStyle w:val="TOC2"/>
            <w:tabs>
              <w:tab w:val="right" w:leader="dot" w:pos="12950"/>
            </w:tabs>
            <w:rPr>
              <w:rFonts w:eastAsiaTheme="minorEastAsia"/>
              <w:noProof/>
            </w:rPr>
          </w:pPr>
          <w:hyperlink w:anchor="_Toc496508688" w:history="1">
            <w:r w:rsidR="00AF1650" w:rsidRPr="00193C52">
              <w:rPr>
                <w:rStyle w:val="Hyperlink"/>
                <w:rFonts w:ascii="Segoe UI" w:eastAsia="Times New Roman" w:hAnsi="Segoe UI" w:cs="Segoe UI"/>
                <w:b/>
                <w:bCs/>
                <w:noProof/>
              </w:rPr>
              <w:t>4.4 Verify Performance Requirements</w:t>
            </w:r>
            <w:r w:rsidR="00AF1650">
              <w:rPr>
                <w:noProof/>
                <w:webHidden/>
              </w:rPr>
              <w:tab/>
            </w:r>
            <w:r w:rsidR="00AF1650">
              <w:rPr>
                <w:noProof/>
                <w:webHidden/>
              </w:rPr>
              <w:fldChar w:fldCharType="begin"/>
            </w:r>
            <w:r w:rsidR="00AF1650">
              <w:rPr>
                <w:noProof/>
                <w:webHidden/>
              </w:rPr>
              <w:instrText xml:space="preserve"> PAGEREF _Toc496508688 \h </w:instrText>
            </w:r>
            <w:r w:rsidR="00AF1650">
              <w:rPr>
                <w:noProof/>
                <w:webHidden/>
              </w:rPr>
            </w:r>
            <w:r w:rsidR="00AF1650">
              <w:rPr>
                <w:noProof/>
                <w:webHidden/>
              </w:rPr>
              <w:fldChar w:fldCharType="separate"/>
            </w:r>
            <w:r w:rsidR="00AF1650">
              <w:rPr>
                <w:noProof/>
                <w:webHidden/>
              </w:rPr>
              <w:t>218</w:t>
            </w:r>
            <w:r w:rsidR="00AF1650">
              <w:rPr>
                <w:noProof/>
                <w:webHidden/>
              </w:rPr>
              <w:fldChar w:fldCharType="end"/>
            </w:r>
          </w:hyperlink>
        </w:p>
        <w:p w14:paraId="2C6DF569" w14:textId="77777777" w:rsidR="00AF1650" w:rsidRDefault="009A6ACA">
          <w:pPr>
            <w:pStyle w:val="TOC3"/>
            <w:tabs>
              <w:tab w:val="right" w:leader="dot" w:pos="12950"/>
            </w:tabs>
            <w:rPr>
              <w:rFonts w:eastAsiaTheme="minorEastAsia"/>
              <w:noProof/>
            </w:rPr>
          </w:pPr>
          <w:hyperlink w:anchor="_Toc496508689" w:history="1">
            <w:r w:rsidR="00AF1650" w:rsidRPr="00193C52">
              <w:rPr>
                <w:rStyle w:val="Hyperlink"/>
                <w:rFonts w:ascii="Segoe UI" w:eastAsia="Times New Roman" w:hAnsi="Segoe UI" w:cs="Segoe UI"/>
                <w:b/>
                <w:bCs/>
                <w:noProof/>
              </w:rPr>
              <w:t>4.4.1 Load Testing</w:t>
            </w:r>
            <w:r w:rsidR="00AF1650">
              <w:rPr>
                <w:noProof/>
                <w:webHidden/>
              </w:rPr>
              <w:tab/>
            </w:r>
            <w:r w:rsidR="00AF1650">
              <w:rPr>
                <w:noProof/>
                <w:webHidden/>
              </w:rPr>
              <w:fldChar w:fldCharType="begin"/>
            </w:r>
            <w:r w:rsidR="00AF1650">
              <w:rPr>
                <w:noProof/>
                <w:webHidden/>
              </w:rPr>
              <w:instrText xml:space="preserve"> PAGEREF _Toc496508689 \h </w:instrText>
            </w:r>
            <w:r w:rsidR="00AF1650">
              <w:rPr>
                <w:noProof/>
                <w:webHidden/>
              </w:rPr>
            </w:r>
            <w:r w:rsidR="00AF1650">
              <w:rPr>
                <w:noProof/>
                <w:webHidden/>
              </w:rPr>
              <w:fldChar w:fldCharType="separate"/>
            </w:r>
            <w:r w:rsidR="00AF1650">
              <w:rPr>
                <w:noProof/>
                <w:webHidden/>
              </w:rPr>
              <w:t>218</w:t>
            </w:r>
            <w:r w:rsidR="00AF1650">
              <w:rPr>
                <w:noProof/>
                <w:webHidden/>
              </w:rPr>
              <w:fldChar w:fldCharType="end"/>
            </w:r>
          </w:hyperlink>
        </w:p>
        <w:p w14:paraId="116C95A3" w14:textId="77777777" w:rsidR="00AF1650" w:rsidRDefault="009A6ACA">
          <w:pPr>
            <w:pStyle w:val="TOC3"/>
            <w:tabs>
              <w:tab w:val="right" w:leader="dot" w:pos="12950"/>
            </w:tabs>
            <w:rPr>
              <w:rFonts w:eastAsiaTheme="minorEastAsia"/>
              <w:noProof/>
            </w:rPr>
          </w:pPr>
          <w:hyperlink w:anchor="_Toc496508690" w:history="1">
            <w:r w:rsidR="00AF1650" w:rsidRPr="00193C52">
              <w:rPr>
                <w:rStyle w:val="Hyperlink"/>
                <w:rFonts w:ascii="Segoe UI" w:eastAsia="Times New Roman" w:hAnsi="Segoe UI" w:cs="Segoe UI"/>
                <w:b/>
                <w:bCs/>
                <w:noProof/>
              </w:rPr>
              <w:t>4.4.2 Stress Testing</w:t>
            </w:r>
            <w:r w:rsidR="00AF1650">
              <w:rPr>
                <w:noProof/>
                <w:webHidden/>
              </w:rPr>
              <w:tab/>
            </w:r>
            <w:r w:rsidR="00AF1650">
              <w:rPr>
                <w:noProof/>
                <w:webHidden/>
              </w:rPr>
              <w:fldChar w:fldCharType="begin"/>
            </w:r>
            <w:r w:rsidR="00AF1650">
              <w:rPr>
                <w:noProof/>
                <w:webHidden/>
              </w:rPr>
              <w:instrText xml:space="preserve"> PAGEREF _Toc496508690 \h </w:instrText>
            </w:r>
            <w:r w:rsidR="00AF1650">
              <w:rPr>
                <w:noProof/>
                <w:webHidden/>
              </w:rPr>
            </w:r>
            <w:r w:rsidR="00AF1650">
              <w:rPr>
                <w:noProof/>
                <w:webHidden/>
              </w:rPr>
              <w:fldChar w:fldCharType="separate"/>
            </w:r>
            <w:r w:rsidR="00AF1650">
              <w:rPr>
                <w:noProof/>
                <w:webHidden/>
              </w:rPr>
              <w:t>218</w:t>
            </w:r>
            <w:r w:rsidR="00AF1650">
              <w:rPr>
                <w:noProof/>
                <w:webHidden/>
              </w:rPr>
              <w:fldChar w:fldCharType="end"/>
            </w:r>
          </w:hyperlink>
        </w:p>
        <w:p w14:paraId="0DB5558D" w14:textId="77777777" w:rsidR="00AF1650" w:rsidRDefault="009A6ACA">
          <w:pPr>
            <w:pStyle w:val="TOC3"/>
            <w:tabs>
              <w:tab w:val="right" w:leader="dot" w:pos="12950"/>
            </w:tabs>
            <w:rPr>
              <w:rFonts w:eastAsiaTheme="minorEastAsia"/>
              <w:noProof/>
            </w:rPr>
          </w:pPr>
          <w:hyperlink w:anchor="_Toc496508691" w:history="1">
            <w:r w:rsidR="00AF1650" w:rsidRPr="00193C52">
              <w:rPr>
                <w:rStyle w:val="Hyperlink"/>
                <w:rFonts w:ascii="Segoe UI" w:eastAsia="Times New Roman" w:hAnsi="Segoe UI" w:cs="Segoe UI"/>
                <w:b/>
                <w:bCs/>
                <w:noProof/>
              </w:rPr>
              <w:t>4.4.3 Capacity Testing</w:t>
            </w:r>
            <w:r w:rsidR="00AF1650">
              <w:rPr>
                <w:noProof/>
                <w:webHidden/>
              </w:rPr>
              <w:tab/>
            </w:r>
            <w:r w:rsidR="00AF1650">
              <w:rPr>
                <w:noProof/>
                <w:webHidden/>
              </w:rPr>
              <w:fldChar w:fldCharType="begin"/>
            </w:r>
            <w:r w:rsidR="00AF1650">
              <w:rPr>
                <w:noProof/>
                <w:webHidden/>
              </w:rPr>
              <w:instrText xml:space="preserve"> PAGEREF _Toc496508691 \h </w:instrText>
            </w:r>
            <w:r w:rsidR="00AF1650">
              <w:rPr>
                <w:noProof/>
                <w:webHidden/>
              </w:rPr>
            </w:r>
            <w:r w:rsidR="00AF1650">
              <w:rPr>
                <w:noProof/>
                <w:webHidden/>
              </w:rPr>
              <w:fldChar w:fldCharType="separate"/>
            </w:r>
            <w:r w:rsidR="00AF1650">
              <w:rPr>
                <w:noProof/>
                <w:webHidden/>
              </w:rPr>
              <w:t>218</w:t>
            </w:r>
            <w:r w:rsidR="00AF1650">
              <w:rPr>
                <w:noProof/>
                <w:webHidden/>
              </w:rPr>
              <w:fldChar w:fldCharType="end"/>
            </w:r>
          </w:hyperlink>
        </w:p>
        <w:p w14:paraId="009FB2B5" w14:textId="77777777" w:rsidR="00AF1650" w:rsidRDefault="009A6ACA">
          <w:pPr>
            <w:pStyle w:val="TOC2"/>
            <w:tabs>
              <w:tab w:val="right" w:leader="dot" w:pos="12950"/>
            </w:tabs>
            <w:rPr>
              <w:rFonts w:eastAsiaTheme="minorEastAsia"/>
              <w:noProof/>
            </w:rPr>
          </w:pPr>
          <w:hyperlink w:anchor="_Toc496508692" w:history="1">
            <w:r w:rsidR="00AF1650" w:rsidRPr="00193C52">
              <w:rPr>
                <w:rStyle w:val="Hyperlink"/>
                <w:rFonts w:ascii="Segoe UI" w:eastAsia="Times New Roman" w:hAnsi="Segoe UI" w:cs="Segoe UI"/>
                <w:b/>
                <w:bCs/>
                <w:noProof/>
              </w:rPr>
              <w:t>4.5 Verify Logical Database Requirements</w:t>
            </w:r>
            <w:r w:rsidR="00AF1650">
              <w:rPr>
                <w:noProof/>
                <w:webHidden/>
              </w:rPr>
              <w:tab/>
            </w:r>
            <w:r w:rsidR="00AF1650">
              <w:rPr>
                <w:noProof/>
                <w:webHidden/>
              </w:rPr>
              <w:fldChar w:fldCharType="begin"/>
            </w:r>
            <w:r w:rsidR="00AF1650">
              <w:rPr>
                <w:noProof/>
                <w:webHidden/>
              </w:rPr>
              <w:instrText xml:space="preserve"> PAGEREF _Toc496508692 \h </w:instrText>
            </w:r>
            <w:r w:rsidR="00AF1650">
              <w:rPr>
                <w:noProof/>
                <w:webHidden/>
              </w:rPr>
            </w:r>
            <w:r w:rsidR="00AF1650">
              <w:rPr>
                <w:noProof/>
                <w:webHidden/>
              </w:rPr>
              <w:fldChar w:fldCharType="separate"/>
            </w:r>
            <w:r w:rsidR="00AF1650">
              <w:rPr>
                <w:noProof/>
                <w:webHidden/>
              </w:rPr>
              <w:t>220</w:t>
            </w:r>
            <w:r w:rsidR="00AF1650">
              <w:rPr>
                <w:noProof/>
                <w:webHidden/>
              </w:rPr>
              <w:fldChar w:fldCharType="end"/>
            </w:r>
          </w:hyperlink>
        </w:p>
        <w:p w14:paraId="09976AE0" w14:textId="77777777" w:rsidR="00AF1650" w:rsidRDefault="009A6ACA">
          <w:pPr>
            <w:pStyle w:val="TOC2"/>
            <w:tabs>
              <w:tab w:val="right" w:leader="dot" w:pos="12950"/>
            </w:tabs>
            <w:rPr>
              <w:rFonts w:eastAsiaTheme="minorEastAsia"/>
              <w:noProof/>
            </w:rPr>
          </w:pPr>
          <w:hyperlink w:anchor="_Toc496508693" w:history="1">
            <w:r w:rsidR="00AF1650" w:rsidRPr="00193C52">
              <w:rPr>
                <w:rStyle w:val="Hyperlink"/>
                <w:rFonts w:ascii="Segoe UI" w:eastAsia="Times New Roman" w:hAnsi="Segoe UI" w:cs="Segoe UI"/>
                <w:b/>
                <w:bCs/>
                <w:noProof/>
              </w:rPr>
              <w:t>4.6 Verify Design Constraints</w:t>
            </w:r>
            <w:r w:rsidR="00AF1650">
              <w:rPr>
                <w:noProof/>
                <w:webHidden/>
              </w:rPr>
              <w:tab/>
            </w:r>
            <w:r w:rsidR="00AF1650">
              <w:rPr>
                <w:noProof/>
                <w:webHidden/>
              </w:rPr>
              <w:fldChar w:fldCharType="begin"/>
            </w:r>
            <w:r w:rsidR="00AF1650">
              <w:rPr>
                <w:noProof/>
                <w:webHidden/>
              </w:rPr>
              <w:instrText xml:space="preserve"> PAGEREF _Toc496508693 \h </w:instrText>
            </w:r>
            <w:r w:rsidR="00AF1650">
              <w:rPr>
                <w:noProof/>
                <w:webHidden/>
              </w:rPr>
            </w:r>
            <w:r w:rsidR="00AF1650">
              <w:rPr>
                <w:noProof/>
                <w:webHidden/>
              </w:rPr>
              <w:fldChar w:fldCharType="separate"/>
            </w:r>
            <w:r w:rsidR="00AF1650">
              <w:rPr>
                <w:noProof/>
                <w:webHidden/>
              </w:rPr>
              <w:t>221</w:t>
            </w:r>
            <w:r w:rsidR="00AF1650">
              <w:rPr>
                <w:noProof/>
                <w:webHidden/>
              </w:rPr>
              <w:fldChar w:fldCharType="end"/>
            </w:r>
          </w:hyperlink>
        </w:p>
        <w:p w14:paraId="10EBD1CB" w14:textId="77777777" w:rsidR="00AF1650" w:rsidRDefault="009A6ACA">
          <w:pPr>
            <w:pStyle w:val="TOC2"/>
            <w:tabs>
              <w:tab w:val="right" w:leader="dot" w:pos="12950"/>
            </w:tabs>
            <w:rPr>
              <w:rFonts w:eastAsiaTheme="minorEastAsia"/>
              <w:noProof/>
            </w:rPr>
          </w:pPr>
          <w:hyperlink w:anchor="_Toc496508694" w:history="1">
            <w:r w:rsidR="00AF1650" w:rsidRPr="00193C52">
              <w:rPr>
                <w:rStyle w:val="Hyperlink"/>
                <w:rFonts w:ascii="Segoe UI" w:eastAsia="Times New Roman" w:hAnsi="Segoe UI" w:cs="Segoe UI"/>
                <w:b/>
                <w:bCs/>
                <w:noProof/>
              </w:rPr>
              <w:t>4.7 Verify Software System Attributes</w:t>
            </w:r>
            <w:r w:rsidR="00AF1650">
              <w:rPr>
                <w:noProof/>
                <w:webHidden/>
              </w:rPr>
              <w:tab/>
            </w:r>
            <w:r w:rsidR="00AF1650">
              <w:rPr>
                <w:noProof/>
                <w:webHidden/>
              </w:rPr>
              <w:fldChar w:fldCharType="begin"/>
            </w:r>
            <w:r w:rsidR="00AF1650">
              <w:rPr>
                <w:noProof/>
                <w:webHidden/>
              </w:rPr>
              <w:instrText xml:space="preserve"> PAGEREF _Toc496508694 \h </w:instrText>
            </w:r>
            <w:r w:rsidR="00AF1650">
              <w:rPr>
                <w:noProof/>
                <w:webHidden/>
              </w:rPr>
            </w:r>
            <w:r w:rsidR="00AF1650">
              <w:rPr>
                <w:noProof/>
                <w:webHidden/>
              </w:rPr>
              <w:fldChar w:fldCharType="separate"/>
            </w:r>
            <w:r w:rsidR="00AF1650">
              <w:rPr>
                <w:noProof/>
                <w:webHidden/>
              </w:rPr>
              <w:t>222</w:t>
            </w:r>
            <w:r w:rsidR="00AF1650">
              <w:rPr>
                <w:noProof/>
                <w:webHidden/>
              </w:rPr>
              <w:fldChar w:fldCharType="end"/>
            </w:r>
          </w:hyperlink>
        </w:p>
        <w:p w14:paraId="41DC237D" w14:textId="77777777" w:rsidR="002F5BD2" w:rsidRDefault="002F5BD2">
          <w:r>
            <w:rPr>
              <w:b/>
              <w:bCs/>
              <w:noProof/>
            </w:rPr>
            <w:fldChar w:fldCharType="end"/>
          </w:r>
        </w:p>
      </w:sdtContent>
    </w:sdt>
    <w:p w14:paraId="354A4039" w14:textId="77777777" w:rsidR="002F5BD2" w:rsidRDefault="002F5BD2">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7C8EA9B6"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5" w:name="_Toc496508508"/>
      <w:commentRangeStart w:id="16"/>
      <w:r w:rsidRPr="002F5BD2">
        <w:rPr>
          <w:rFonts w:ascii="Segoe UI" w:eastAsia="Times New Roman" w:hAnsi="Segoe UI" w:cs="Segoe UI"/>
          <w:b/>
          <w:bCs/>
          <w:color w:val="24292E"/>
          <w:kern w:val="36"/>
          <w:sz w:val="48"/>
          <w:szCs w:val="48"/>
        </w:rPr>
        <w:lastRenderedPageBreak/>
        <w:t>List of Figures</w:t>
      </w:r>
      <w:bookmarkEnd w:id="15"/>
      <w:commentRangeEnd w:id="16"/>
      <w:r w:rsidR="009E5FBE">
        <w:rPr>
          <w:rStyle w:val="CommentReference"/>
        </w:rPr>
        <w:commentReference w:id="16"/>
      </w:r>
    </w:p>
    <w:tbl>
      <w:tblPr>
        <w:tblW w:w="13320" w:type="dxa"/>
        <w:tblCellMar>
          <w:top w:w="15" w:type="dxa"/>
          <w:left w:w="15" w:type="dxa"/>
          <w:bottom w:w="15" w:type="dxa"/>
          <w:right w:w="15" w:type="dxa"/>
        </w:tblCellMar>
        <w:tblLook w:val="04A0" w:firstRow="1" w:lastRow="0" w:firstColumn="1" w:lastColumn="0" w:noHBand="0" w:noVBand="1"/>
      </w:tblPr>
      <w:tblGrid>
        <w:gridCol w:w="8347"/>
        <w:gridCol w:w="4973"/>
      </w:tblGrid>
      <w:tr w:rsidR="002F5BD2" w:rsidRPr="002F5BD2" w14:paraId="487C5032"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11B79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BDA55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Image Item</w:t>
            </w:r>
          </w:p>
        </w:tc>
      </w:tr>
      <w:tr w:rsidR="00B502F2" w:rsidRPr="002F5BD2" w14:paraId="7B677BF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41D6F58" w14:textId="77777777" w:rsidR="00B502F2" w:rsidRPr="002F5BD2" w:rsidRDefault="00B502F2" w:rsidP="002F5BD2">
            <w:pPr>
              <w:spacing w:after="240" w:line="240" w:lineRule="auto"/>
              <w:rPr>
                <w:rFonts w:ascii="Segoe UI" w:eastAsia="Times New Roman" w:hAnsi="Segoe UI" w:cs="Segoe UI"/>
                <w:color w:val="24292E"/>
                <w:sz w:val="24"/>
                <w:szCs w:val="24"/>
              </w:rPr>
            </w:pPr>
            <w:r w:rsidRPr="00B502F2">
              <w:rPr>
                <w:rFonts w:ascii="Segoe UI" w:eastAsia="Times New Roman" w:hAnsi="Segoe UI" w:cs="Segoe UI"/>
                <w:color w:val="24292E"/>
                <w:sz w:val="24"/>
                <w:szCs w:val="24"/>
              </w:rPr>
              <w:t>Product Perspective</w:t>
            </w:r>
            <w:r w:rsidR="00347364">
              <w:rPr>
                <w:rFonts w:ascii="Segoe UI" w:eastAsia="Times New Roman" w:hAnsi="Segoe UI" w:cs="Segoe UI"/>
                <w:color w:val="24292E"/>
                <w:sz w:val="24"/>
                <w:szCs w:val="24"/>
              </w:rPr>
              <w:t xml:space="preserve"> Diagram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845735C" w14:textId="77777777" w:rsidR="00B502F2" w:rsidRPr="002F5BD2" w:rsidRDefault="00B502F2" w:rsidP="00B502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Section 2.1 (</w:t>
            </w:r>
            <w:r w:rsidR="0052249C">
              <w:rPr>
                <w:rFonts w:ascii="Segoe UI" w:eastAsia="Times New Roman" w:hAnsi="Segoe UI" w:cs="Segoe UI"/>
                <w:color w:val="24292E"/>
                <w:sz w:val="24"/>
                <w:szCs w:val="24"/>
              </w:rPr>
              <w:t>Pg.</w:t>
            </w:r>
            <w:r>
              <w:rPr>
                <w:rFonts w:ascii="Segoe UI" w:eastAsia="Times New Roman" w:hAnsi="Segoe UI" w:cs="Segoe UI"/>
                <w:color w:val="24292E"/>
                <w:sz w:val="24"/>
                <w:szCs w:val="24"/>
              </w:rPr>
              <w:t xml:space="preserve"> 29)</w:t>
            </w:r>
          </w:p>
        </w:tc>
      </w:tr>
      <w:tr w:rsidR="002F5BD2" w:rsidRPr="002F5BD2" w14:paraId="4DCF568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0ABF7E" w14:textId="77777777" w:rsidR="002F5BD2" w:rsidRPr="002F5BD2" w:rsidRDefault="00541ADD" w:rsidP="002F5BD2">
            <w:pPr>
              <w:spacing w:after="240" w:line="240" w:lineRule="auto"/>
              <w:rPr>
                <w:rFonts w:ascii="Segoe UI" w:eastAsia="Times New Roman" w:hAnsi="Segoe UI" w:cs="Segoe UI"/>
                <w:color w:val="24292E"/>
                <w:sz w:val="24"/>
                <w:szCs w:val="24"/>
              </w:rPr>
            </w:pPr>
            <w:r w:rsidRPr="00541ADD">
              <w:rPr>
                <w:rFonts w:ascii="Segoe UI" w:eastAsia="Times New Roman" w:hAnsi="Segoe UI" w:cs="Segoe UI"/>
                <w:color w:val="24292E"/>
                <w:sz w:val="24"/>
                <w:szCs w:val="24"/>
              </w:rPr>
              <w:t>Example Main Calendar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6110D3" w14:textId="77777777"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2.5.1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4</w:t>
            </w:r>
            <w:r w:rsidRPr="002F5BD2">
              <w:rPr>
                <w:rFonts w:ascii="Segoe UI" w:eastAsia="Times New Roman" w:hAnsi="Segoe UI" w:cs="Segoe UI"/>
                <w:color w:val="24292E"/>
                <w:sz w:val="24"/>
                <w:szCs w:val="24"/>
              </w:rPr>
              <w:t>)</w:t>
            </w:r>
          </w:p>
        </w:tc>
      </w:tr>
      <w:tr w:rsidR="002F5BD2" w:rsidRPr="002F5BD2" w14:paraId="5C74ABF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366343" w14:textId="77777777"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Assignment Priority List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8AD75C" w14:textId="77777777"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2.5.2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5</w:t>
            </w:r>
            <w:r w:rsidRPr="002F5BD2">
              <w:rPr>
                <w:rFonts w:ascii="Segoe UI" w:eastAsia="Times New Roman" w:hAnsi="Segoe UI" w:cs="Segoe UI"/>
                <w:color w:val="24292E"/>
                <w:sz w:val="24"/>
                <w:szCs w:val="24"/>
              </w:rPr>
              <w:t>)</w:t>
            </w:r>
          </w:p>
        </w:tc>
      </w:tr>
      <w:tr w:rsidR="002F5BD2" w:rsidRPr="002F5BD2" w14:paraId="2995D97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F68192" w14:textId="77777777"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Simplified "To-Do" List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D57928" w14:textId="77777777"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2.5.3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6</w:t>
            </w:r>
            <w:r w:rsidRPr="002F5BD2">
              <w:rPr>
                <w:rFonts w:ascii="Segoe UI" w:eastAsia="Times New Roman" w:hAnsi="Segoe UI" w:cs="Segoe UI"/>
                <w:color w:val="24292E"/>
                <w:sz w:val="24"/>
                <w:szCs w:val="24"/>
              </w:rPr>
              <w:t>)</w:t>
            </w:r>
          </w:p>
        </w:tc>
      </w:tr>
      <w:tr w:rsidR="002F5BD2" w:rsidRPr="002F5BD2" w14:paraId="3948E39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C3695D" w14:textId="77777777"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Login Page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AE0029" w14:textId="77777777"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2.5.4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7</w:t>
            </w:r>
            <w:r w:rsidRPr="002F5BD2">
              <w:rPr>
                <w:rFonts w:ascii="Segoe UI" w:eastAsia="Times New Roman" w:hAnsi="Segoe UI" w:cs="Segoe UI"/>
                <w:color w:val="24292E"/>
                <w:sz w:val="24"/>
                <w:szCs w:val="24"/>
              </w:rPr>
              <w:t>)</w:t>
            </w:r>
          </w:p>
        </w:tc>
      </w:tr>
      <w:tr w:rsidR="002F5BD2" w:rsidRPr="002F5BD2" w14:paraId="16A7ABE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50B2C9" w14:textId="77777777"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Settings Page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E79E0F" w14:textId="77777777"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2.5.5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8</w:t>
            </w:r>
            <w:r w:rsidRPr="002F5BD2">
              <w:rPr>
                <w:rFonts w:ascii="Segoe UI" w:eastAsia="Times New Roman" w:hAnsi="Segoe UI" w:cs="Segoe UI"/>
                <w:color w:val="24292E"/>
                <w:sz w:val="24"/>
                <w:szCs w:val="24"/>
              </w:rPr>
              <w:t>)</w:t>
            </w:r>
          </w:p>
        </w:tc>
      </w:tr>
      <w:tr w:rsidR="002F5BD2" w:rsidRPr="002F5BD2" w14:paraId="0BCDC4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95EC2" w14:textId="77777777"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Notifications Window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34FCAA" w14:textId="77777777"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2.5.6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9</w:t>
            </w:r>
            <w:r w:rsidRPr="002F5BD2">
              <w:rPr>
                <w:rFonts w:ascii="Segoe UI" w:eastAsia="Times New Roman" w:hAnsi="Segoe UI" w:cs="Segoe UI"/>
                <w:color w:val="24292E"/>
                <w:sz w:val="24"/>
                <w:szCs w:val="24"/>
              </w:rPr>
              <w:t>)</w:t>
            </w:r>
          </w:p>
        </w:tc>
      </w:tr>
      <w:tr w:rsidR="002F5BD2" w:rsidRPr="002F5BD2" w14:paraId="373B436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F731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Daily Calendar Window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2262F5" w14:textId="77777777" w:rsidR="002F5BD2" w:rsidRPr="002F5BD2" w:rsidRDefault="002F5BD2" w:rsidP="00593BDF">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2.5.7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AF1650">
              <w:rPr>
                <w:rFonts w:ascii="Segoe UI" w:eastAsia="Times New Roman" w:hAnsi="Segoe UI" w:cs="Segoe UI"/>
                <w:color w:val="24292E"/>
                <w:sz w:val="24"/>
                <w:szCs w:val="24"/>
              </w:rPr>
              <w:t>40</w:t>
            </w:r>
            <w:r w:rsidRPr="002F5BD2">
              <w:rPr>
                <w:rFonts w:ascii="Segoe UI" w:eastAsia="Times New Roman" w:hAnsi="Segoe UI" w:cs="Segoe UI"/>
                <w:color w:val="24292E"/>
                <w:sz w:val="24"/>
                <w:szCs w:val="24"/>
              </w:rPr>
              <w:t>)</w:t>
            </w:r>
          </w:p>
        </w:tc>
      </w:tr>
    </w:tbl>
    <w:p w14:paraId="779647CB" w14:textId="77777777" w:rsidR="002F5BD2" w:rsidRDefault="002F5BD2">
      <w:pPr>
        <w:rPr>
          <w:rFonts w:ascii="Segoe UI" w:eastAsia="Times New Roman" w:hAnsi="Segoe UI" w:cs="Segoe UI"/>
          <w:b/>
          <w:bCs/>
          <w:color w:val="24292E"/>
          <w:kern w:val="36"/>
          <w:sz w:val="48"/>
          <w:szCs w:val="48"/>
        </w:rPr>
      </w:pPr>
    </w:p>
    <w:p w14:paraId="5B4D3479"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7" w:name="_Toc496508509"/>
      <w:r w:rsidRPr="002F5BD2">
        <w:rPr>
          <w:rFonts w:ascii="Segoe UI" w:eastAsia="Times New Roman" w:hAnsi="Segoe UI" w:cs="Segoe UI"/>
          <w:b/>
          <w:bCs/>
          <w:color w:val="24292E"/>
          <w:kern w:val="36"/>
          <w:sz w:val="48"/>
          <w:szCs w:val="48"/>
        </w:rPr>
        <w:t>1.0 Introduction</w:t>
      </w:r>
      <w:bookmarkEnd w:id="17"/>
    </w:p>
    <w:p w14:paraId="3BE2FE5E"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8" w:name="_Toc496508510"/>
      <w:r w:rsidRPr="002F5BD2">
        <w:rPr>
          <w:rFonts w:ascii="Segoe UI" w:eastAsia="Times New Roman" w:hAnsi="Segoe UI" w:cs="Segoe UI"/>
          <w:b/>
          <w:bCs/>
          <w:color w:val="24292E"/>
          <w:sz w:val="36"/>
          <w:szCs w:val="36"/>
        </w:rPr>
        <w:lastRenderedPageBreak/>
        <w:t>1.1 Purpose</w:t>
      </w:r>
      <w:bookmarkEnd w:id="18"/>
    </w:p>
    <w:p w14:paraId="0E453205"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19"/>
      <w:r w:rsidRPr="002F5BD2">
        <w:rPr>
          <w:rFonts w:ascii="Segoe UI" w:eastAsia="Times New Roman" w:hAnsi="Segoe UI" w:cs="Segoe UI"/>
          <w:color w:val="24292E"/>
          <w:sz w:val="24"/>
          <w:szCs w:val="24"/>
        </w:rPr>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commentRangeEnd w:id="19"/>
      <w:r w:rsidR="008D1C8A">
        <w:rPr>
          <w:rStyle w:val="CommentReference"/>
        </w:rPr>
        <w:commentReference w:id="19"/>
      </w:r>
    </w:p>
    <w:p w14:paraId="0F9CA371"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0" w:name="_Toc496508511"/>
      <w:r w:rsidRPr="002F5BD2">
        <w:rPr>
          <w:rFonts w:ascii="Segoe UI" w:eastAsia="Times New Roman" w:hAnsi="Segoe UI" w:cs="Segoe UI"/>
          <w:b/>
          <w:bCs/>
          <w:color w:val="24292E"/>
          <w:sz w:val="36"/>
          <w:szCs w:val="36"/>
        </w:rPr>
        <w:t>1.2 Scope of Project</w:t>
      </w:r>
      <w:bookmarkEnd w:id="20"/>
    </w:p>
    <w:p w14:paraId="0736CD51"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1"/>
      <w:r w:rsidRPr="002F5BD2">
        <w:rPr>
          <w:rFonts w:ascii="Segoe UI" w:eastAsia="Times New Roman" w:hAnsi="Segoe UI" w:cs="Segoe UI"/>
          <w:color w:val="24292E"/>
          <w:sz w:val="24"/>
          <w:szCs w:val="24"/>
        </w:rPr>
        <w:t>The scope of this project will be the creation of a multi-platform calendar program. The program will be capable of interfacing with the BYU-I I-Learn system. In addition to the features and functionality of a standard calendar program, this program will allow BYU-I students to create events, reminders, or to do lists based off due dates from their I-Learn page. For a more detailed explanation of individual program features see section 2.2.</w:t>
      </w:r>
      <w:commentRangeEnd w:id="21"/>
      <w:r w:rsidR="008D1C8A">
        <w:rPr>
          <w:rStyle w:val="CommentReference"/>
        </w:rPr>
        <w:commentReference w:id="21"/>
      </w:r>
    </w:p>
    <w:p w14:paraId="5C6F56CB"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2" w:name="_Toc496508512"/>
      <w:r w:rsidRPr="002F5BD2">
        <w:rPr>
          <w:rFonts w:ascii="Segoe UI" w:eastAsia="Times New Roman" w:hAnsi="Segoe UI" w:cs="Segoe UI"/>
          <w:b/>
          <w:bCs/>
          <w:color w:val="24292E"/>
          <w:sz w:val="36"/>
          <w:szCs w:val="36"/>
        </w:rPr>
        <w:t>1.3 Intended Audience</w:t>
      </w:r>
      <w:bookmarkEnd w:id="22"/>
    </w:p>
    <w:p w14:paraId="366196B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document is intended for project managers, team leaders, writers, developers, testers, and users who are interested in the design and development of the Student Calendar application.</w:t>
      </w:r>
    </w:p>
    <w:p w14:paraId="58DEE22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Reading this document in the order it has been presented is highly recommended for most readers. Careful attention to the glossary and overview of document sections is key to avoid unnecessary confusion. The glossary contains keywords, terms, and abbreviations used throughout the document. The overview of document section provides a concise description of the main sections of the document.</w:t>
      </w:r>
    </w:p>
    <w:p w14:paraId="799815C3"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3" w:name="_Toc496508513"/>
      <w:r w:rsidRPr="002F5BD2">
        <w:rPr>
          <w:rFonts w:ascii="Segoe UI" w:eastAsia="Times New Roman" w:hAnsi="Segoe UI" w:cs="Segoe UI"/>
          <w:b/>
          <w:bCs/>
          <w:color w:val="24292E"/>
          <w:sz w:val="36"/>
          <w:szCs w:val="36"/>
        </w:rPr>
        <w:t>1.4 Glossary</w:t>
      </w:r>
      <w:bookmarkEnd w:id="23"/>
    </w:p>
    <w:tbl>
      <w:tblPr>
        <w:tblW w:w="13320" w:type="dxa"/>
        <w:tblCellMar>
          <w:top w:w="15" w:type="dxa"/>
          <w:left w:w="15" w:type="dxa"/>
          <w:bottom w:w="15" w:type="dxa"/>
          <w:right w:w="15" w:type="dxa"/>
        </w:tblCellMar>
        <w:tblLook w:val="04A0" w:firstRow="1" w:lastRow="0" w:firstColumn="1" w:lastColumn="0" w:noHBand="0" w:noVBand="1"/>
      </w:tblPr>
      <w:tblGrid>
        <w:gridCol w:w="2429"/>
        <w:gridCol w:w="10891"/>
      </w:tblGrid>
      <w:tr w:rsidR="002F5BD2" w:rsidRPr="002F5BD2" w14:paraId="761873E2"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87E13C" w14:textId="77777777"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D89D54" w14:textId="77777777"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Definition</w:t>
            </w:r>
          </w:p>
        </w:tc>
      </w:tr>
      <w:tr w:rsidR="002F5BD2" w:rsidRPr="002F5BD2" w14:paraId="1CB7B37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22932C"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4"/>
            <w:r w:rsidRPr="002F5BD2">
              <w:rPr>
                <w:rFonts w:ascii="Segoe UI" w:eastAsia="Times New Roman" w:hAnsi="Segoe UI" w:cs="Segoe UI"/>
                <w:color w:val="24292E"/>
                <w:sz w:val="24"/>
                <w:szCs w:val="24"/>
              </w:rPr>
              <w:t>Active Directory</w:t>
            </w:r>
            <w:commentRangeEnd w:id="24"/>
            <w:r w:rsidR="009E5FBE">
              <w:rPr>
                <w:rStyle w:val="CommentReference"/>
              </w:rPr>
              <w:commentReference w:id="24"/>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74D2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directory service that Microsoft developed for Windows domain networks. It is a centralized and standardized system that automates network management of user data, security, and distributed resources.</w:t>
            </w:r>
          </w:p>
        </w:tc>
      </w:tr>
      <w:tr w:rsidR="002F5BD2" w:rsidRPr="002F5BD2" w14:paraId="16871A5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BFE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2069C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set of functions and procedures that allow the creation of applications which access the features or data of an operating system, application, or other service.</w:t>
            </w:r>
          </w:p>
        </w:tc>
      </w:tr>
      <w:tr w:rsidR="002F5BD2" w:rsidRPr="002F5BD2" w14:paraId="2775F75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0A38AC"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5"/>
            <w:r w:rsidRPr="002F5BD2">
              <w:rPr>
                <w:rFonts w:ascii="Segoe UI" w:eastAsia="Times New Roman" w:hAnsi="Segoe UI" w:cs="Segoe UI"/>
                <w:color w:val="24292E"/>
                <w:sz w:val="24"/>
                <w:szCs w:val="24"/>
              </w:rPr>
              <w:t>AWS</w:t>
            </w:r>
            <w:commentRangeEnd w:id="25"/>
            <w:r w:rsidR="009E5FBE">
              <w:rPr>
                <w:rStyle w:val="CommentReference"/>
              </w:rPr>
              <w:commentReference w:id="25"/>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2CF9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Amazon Web Service.</w:t>
            </w:r>
          </w:p>
        </w:tc>
      </w:tr>
      <w:tr w:rsidR="002F5BD2" w:rsidRPr="002F5BD2" w14:paraId="61C46B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9FA8F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program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21E113" w14:textId="77777777" w:rsidR="002F5BD2" w:rsidRPr="002F5BD2" w:rsidRDefault="002F5BD2" w:rsidP="009E5FBE">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 digital recreation of a calendar, A computer program that operates a schedule of events, and keeps track of </w:t>
            </w:r>
            <w:del w:id="26" w:author="Michael Forkey" w:date="2017-10-31T20:49:00Z">
              <w:r w:rsidRPr="002F5BD2" w:rsidDel="009E5FBE">
                <w:rPr>
                  <w:rFonts w:ascii="Segoe UI" w:eastAsia="Times New Roman" w:hAnsi="Segoe UI" w:cs="Segoe UI"/>
                  <w:color w:val="24292E"/>
                  <w:sz w:val="24"/>
                  <w:szCs w:val="24"/>
                </w:rPr>
                <w:delText xml:space="preserve">your </w:delText>
              </w:r>
            </w:del>
            <w:ins w:id="27" w:author="Michael Forkey" w:date="2017-10-31T20:49:00Z">
              <w:r w:rsidR="009E5FBE">
                <w:rPr>
                  <w:rFonts w:ascii="Segoe UI" w:eastAsia="Times New Roman" w:hAnsi="Segoe UI" w:cs="Segoe UI"/>
                  <w:color w:val="24292E"/>
                  <w:sz w:val="24"/>
                  <w:szCs w:val="24"/>
                </w:rPr>
                <w:t>a user’s</w:t>
              </w:r>
              <w:r w:rsidR="009E5FBE" w:rsidRPr="002F5BD2">
                <w:rPr>
                  <w:rFonts w:ascii="Segoe UI" w:eastAsia="Times New Roman" w:hAnsi="Segoe UI" w:cs="Segoe UI"/>
                  <w:color w:val="24292E"/>
                  <w:sz w:val="24"/>
                  <w:szCs w:val="24"/>
                </w:rPr>
                <w:t xml:space="preserve"> </w:t>
              </w:r>
            </w:ins>
            <w:r w:rsidRPr="002F5BD2">
              <w:rPr>
                <w:rFonts w:ascii="Segoe UI" w:eastAsia="Times New Roman" w:hAnsi="Segoe UI" w:cs="Segoe UI"/>
                <w:color w:val="24292E"/>
                <w:sz w:val="24"/>
                <w:szCs w:val="24"/>
              </w:rPr>
              <w:t>tasks and assignments.</w:t>
            </w:r>
          </w:p>
        </w:tc>
      </w:tr>
      <w:tr w:rsidR="002F5BD2" w:rsidRPr="002F5BD2" w14:paraId="7F384EF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5EA4F0"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8"/>
            <w:r w:rsidRPr="002F5BD2">
              <w:rPr>
                <w:rFonts w:ascii="Segoe UI" w:eastAsia="Times New Roman" w:hAnsi="Segoe UI" w:cs="Segoe UI"/>
                <w:color w:val="24292E"/>
                <w:sz w:val="24"/>
                <w:szCs w:val="24"/>
              </w:rPr>
              <w:t>Calendar location</w:t>
            </w:r>
            <w:commentRangeEnd w:id="28"/>
            <w:r w:rsidR="00F6535D">
              <w:rPr>
                <w:rStyle w:val="CommentReference"/>
              </w:rPr>
              <w:commentReference w:id="28"/>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5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address or place that is associated with an event. For example, your home address could be the location for a party.</w:t>
            </w:r>
          </w:p>
        </w:tc>
      </w:tr>
      <w:tr w:rsidR="002F5BD2" w:rsidRPr="002F5BD2" w14:paraId="5BFB290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39DE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0C4D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this context, the University or Brigham Young University - Idaho.</w:t>
            </w:r>
          </w:p>
        </w:tc>
      </w:tr>
      <w:tr w:rsidR="002F5BD2" w:rsidRPr="002F5BD2" w14:paraId="0224A4F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61905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EB262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is a term used for third-party applications or services.</w:t>
            </w:r>
          </w:p>
        </w:tc>
      </w:tr>
      <w:tr w:rsidR="002F5BD2" w:rsidRPr="002F5BD2" w14:paraId="16175B7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D9E4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8D8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information that the User provides to the Calendar program through the Client and/or Third-Party Technologies in order to utilize the Calendar program's features.</w:t>
            </w:r>
          </w:p>
        </w:tc>
      </w:tr>
      <w:tr w:rsidR="002F5BD2" w:rsidRPr="002F5BD2" w14:paraId="25C9329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C83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De-Identified 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E9CF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 that has had all</w:t>
            </w:r>
            <w:ins w:id="29" w:author="Michael Forkey" w:date="2017-10-31T20:51:00Z">
              <w:r w:rsidR="009E5FBE">
                <w:rPr>
                  <w:rFonts w:ascii="Segoe UI" w:eastAsia="Times New Roman" w:hAnsi="Segoe UI" w:cs="Segoe UI"/>
                  <w:color w:val="24292E"/>
                  <w:sz w:val="24"/>
                  <w:szCs w:val="24"/>
                </w:rPr>
                <w:t xml:space="preserve"> user</w:t>
              </w:r>
            </w:ins>
            <w:r w:rsidRPr="002F5BD2">
              <w:rPr>
                <w:rFonts w:ascii="Segoe UI" w:eastAsia="Times New Roman" w:hAnsi="Segoe UI" w:cs="Segoe UI"/>
                <w:color w:val="24292E"/>
                <w:sz w:val="24"/>
                <w:szCs w:val="24"/>
              </w:rPr>
              <w:t xml:space="preserve"> Identifying Information removed from it. This Data is safe for Third-Party organizations and Technologies to </w:t>
            </w:r>
            <w:commentRangeStart w:id="30"/>
            <w:r w:rsidRPr="002F5BD2">
              <w:rPr>
                <w:rFonts w:ascii="Segoe UI" w:eastAsia="Times New Roman" w:hAnsi="Segoe UI" w:cs="Segoe UI"/>
                <w:color w:val="24292E"/>
                <w:sz w:val="24"/>
                <w:szCs w:val="24"/>
              </w:rPr>
              <w:t xml:space="preserve">use/receive </w:t>
            </w:r>
            <w:commentRangeEnd w:id="30"/>
            <w:r w:rsidR="009E5FBE">
              <w:rPr>
                <w:rStyle w:val="CommentReference"/>
              </w:rPr>
              <w:commentReference w:id="30"/>
            </w:r>
            <w:r w:rsidRPr="002F5BD2">
              <w:rPr>
                <w:rFonts w:ascii="Segoe UI" w:eastAsia="Times New Roman" w:hAnsi="Segoe UI" w:cs="Segoe UI"/>
                <w:color w:val="24292E"/>
                <w:sz w:val="24"/>
                <w:szCs w:val="24"/>
              </w:rPr>
              <w:t xml:space="preserve">so long as they do not attempt to identify the owner of the Data or to </w:t>
            </w:r>
            <w:commentRangeStart w:id="31"/>
            <w:r w:rsidRPr="002F5BD2">
              <w:rPr>
                <w:rFonts w:ascii="Segoe UI" w:eastAsia="Times New Roman" w:hAnsi="Segoe UI" w:cs="Segoe UI"/>
                <w:color w:val="24292E"/>
                <w:sz w:val="24"/>
                <w:szCs w:val="24"/>
              </w:rPr>
              <w:t xml:space="preserve">study/advertise/use </w:t>
            </w:r>
            <w:commentRangeEnd w:id="31"/>
            <w:r w:rsidR="009E5FBE">
              <w:rPr>
                <w:rStyle w:val="CommentReference"/>
              </w:rPr>
              <w:commentReference w:id="31"/>
            </w:r>
            <w:r w:rsidRPr="002F5BD2">
              <w:rPr>
                <w:rFonts w:ascii="Segoe UI" w:eastAsia="Times New Roman" w:hAnsi="Segoe UI" w:cs="Segoe UI"/>
                <w:color w:val="24292E"/>
                <w:sz w:val="24"/>
                <w:szCs w:val="24"/>
              </w:rPr>
              <w:t>the Data for any purpose other than those agreed to by the parties.</w:t>
            </w:r>
          </w:p>
        </w:tc>
      </w:tr>
      <w:tr w:rsidR="002F5BD2" w:rsidRPr="002F5BD2" w14:paraId="668F53B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A7B35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97BF35"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2"/>
            <w:r w:rsidRPr="002F5BD2">
              <w:rPr>
                <w:rFonts w:ascii="Segoe UI" w:eastAsia="Times New Roman" w:hAnsi="Segoe UI" w:cs="Segoe UI"/>
                <w:color w:val="24292E"/>
                <w:sz w:val="24"/>
                <w:szCs w:val="24"/>
              </w:rPr>
              <w:t>The developers for this project are a team of students at Brigham Young University - Idaho.</w:t>
            </w:r>
            <w:commentRangeEnd w:id="32"/>
            <w:r w:rsidR="009E5FBE">
              <w:rPr>
                <w:rStyle w:val="CommentReference"/>
              </w:rPr>
              <w:commentReference w:id="32"/>
            </w:r>
          </w:p>
        </w:tc>
      </w:tr>
      <w:tr w:rsidR="002F5BD2" w:rsidRPr="002F5BD2" w14:paraId="486927D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8B1F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Disclosure Agreement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431A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 legal document in which the </w:t>
            </w:r>
            <w:commentRangeStart w:id="33"/>
            <w:r w:rsidRPr="002F5BD2">
              <w:rPr>
                <w:rFonts w:ascii="Segoe UI" w:eastAsia="Times New Roman" w:hAnsi="Segoe UI" w:cs="Segoe UI"/>
                <w:color w:val="24292E"/>
                <w:sz w:val="24"/>
                <w:szCs w:val="24"/>
              </w:rPr>
              <w:t xml:space="preserve">User </w:t>
            </w:r>
            <w:commentRangeEnd w:id="33"/>
            <w:r w:rsidR="009E5FBE">
              <w:rPr>
                <w:rStyle w:val="CommentReference"/>
              </w:rPr>
              <w:commentReference w:id="33"/>
            </w:r>
            <w:r w:rsidRPr="002F5BD2">
              <w:rPr>
                <w:rFonts w:ascii="Segoe UI" w:eastAsia="Times New Roman" w:hAnsi="Segoe UI" w:cs="Segoe UI"/>
                <w:color w:val="24292E"/>
                <w:sz w:val="24"/>
                <w:szCs w:val="24"/>
              </w:rPr>
              <w:t xml:space="preserve">waives certain defined rights protecting their </w:t>
            </w:r>
            <w:commentRangeStart w:id="34"/>
            <w:r w:rsidRPr="002F5BD2">
              <w:rPr>
                <w:rFonts w:ascii="Segoe UI" w:eastAsia="Times New Roman" w:hAnsi="Segoe UI" w:cs="Segoe UI"/>
                <w:color w:val="24292E"/>
                <w:sz w:val="24"/>
                <w:szCs w:val="24"/>
              </w:rPr>
              <w:t>Data</w:t>
            </w:r>
            <w:commentRangeEnd w:id="34"/>
            <w:r w:rsidR="009E5FBE">
              <w:rPr>
                <w:rStyle w:val="CommentReference"/>
              </w:rPr>
              <w:commentReference w:id="34"/>
            </w:r>
            <w:r w:rsidRPr="002F5BD2">
              <w:rPr>
                <w:rFonts w:ascii="Segoe UI" w:eastAsia="Times New Roman" w:hAnsi="Segoe UI" w:cs="Segoe UI"/>
                <w:color w:val="24292E"/>
                <w:sz w:val="24"/>
                <w:szCs w:val="24"/>
              </w:rPr>
              <w:t xml:space="preserve"> explicitly for the purpose of utilizing the Data in the Calendar application.</w:t>
            </w:r>
          </w:p>
        </w:tc>
      </w:tr>
      <w:tr w:rsidR="002F5BD2" w:rsidRPr="002F5BD2" w14:paraId="726AD62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2AEB8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Discussion Board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9A74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online forum for students of BYU-I to lead discussions, ask questions, and work with other students.</w:t>
            </w:r>
          </w:p>
        </w:tc>
      </w:tr>
      <w:tr w:rsidR="002F5BD2" w:rsidRPr="002F5BD2" w14:paraId="7B76CCC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A574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7DA02D"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5"/>
            <w:r w:rsidRPr="002F5BD2">
              <w:rPr>
                <w:rFonts w:ascii="Segoe UI" w:eastAsia="Times New Roman" w:hAnsi="Segoe UI" w:cs="Segoe UI"/>
                <w:color w:val="24292E"/>
                <w:sz w:val="24"/>
                <w:szCs w:val="24"/>
              </w:rPr>
              <w:t xml:space="preserve">An event is an activity </w:t>
            </w:r>
            <w:commentRangeEnd w:id="35"/>
            <w:r w:rsidR="00F6535D">
              <w:rPr>
                <w:rStyle w:val="CommentReference"/>
              </w:rPr>
              <w:commentReference w:id="35"/>
            </w:r>
            <w:r w:rsidRPr="002F5BD2">
              <w:rPr>
                <w:rFonts w:ascii="Segoe UI" w:eastAsia="Times New Roman" w:hAnsi="Segoe UI" w:cs="Segoe UI"/>
                <w:color w:val="24292E"/>
                <w:sz w:val="24"/>
                <w:szCs w:val="24"/>
              </w:rPr>
              <w:t xml:space="preserve">that a user can create with a </w:t>
            </w:r>
            <w:commentRangeStart w:id="36"/>
            <w:r w:rsidRPr="002F5BD2">
              <w:rPr>
                <w:rFonts w:ascii="Segoe UI" w:eastAsia="Times New Roman" w:hAnsi="Segoe UI" w:cs="Segoe UI"/>
                <w:color w:val="24292E"/>
                <w:sz w:val="24"/>
                <w:szCs w:val="24"/>
              </w:rPr>
              <w:t xml:space="preserve">specific time saved </w:t>
            </w:r>
            <w:commentRangeEnd w:id="36"/>
            <w:r w:rsidR="00F6535D">
              <w:rPr>
                <w:rStyle w:val="CommentReference"/>
              </w:rPr>
              <w:commentReference w:id="36"/>
            </w:r>
            <w:r w:rsidRPr="002F5BD2">
              <w:rPr>
                <w:rFonts w:ascii="Segoe UI" w:eastAsia="Times New Roman" w:hAnsi="Segoe UI" w:cs="Segoe UI"/>
                <w:color w:val="24292E"/>
                <w:sz w:val="24"/>
                <w:szCs w:val="24"/>
              </w:rPr>
              <w:t>into the Student calendar application.</w:t>
            </w:r>
          </w:p>
        </w:tc>
      </w:tr>
      <w:tr w:rsidR="002F5BD2" w:rsidRPr="002F5BD2" w14:paraId="767E2FF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9B57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FERPA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801A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Family Educational Rights and Privacy Act - a law designed to protect the educational records and personal information of students and parents.</w:t>
            </w:r>
          </w:p>
        </w:tc>
      </w:tr>
      <w:tr w:rsidR="002F5BD2" w:rsidRPr="002F5BD2" w14:paraId="6FBCAC7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0262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8F97B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group is two or more users who have the ability to engage in a calendar created and shared by one of the users. In addition, groups are users that work together on assignments.</w:t>
            </w:r>
          </w:p>
        </w:tc>
      </w:tr>
      <w:tr w:rsidR="002F5BD2" w:rsidRPr="002F5BD2" w14:paraId="3A0C9A9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31084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HREF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185F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is another term for Link, URL and identifies Hyper Text References.</w:t>
            </w:r>
          </w:p>
        </w:tc>
      </w:tr>
      <w:tr w:rsidR="002F5BD2" w:rsidRPr="002F5BD2" w14:paraId="70059F7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42E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GUI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D2AB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is the user interface that the user will be presented and through which the user will interact with the software.</w:t>
            </w:r>
          </w:p>
        </w:tc>
      </w:tr>
      <w:tr w:rsidR="002F5BD2" w:rsidRPr="002F5BD2" w14:paraId="0744F53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2D83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I-Learn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EE97D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I-Learn is a website service for students of BYU-Idaho. The website contains each student's classes and assignments. I-Learn can be used by the student to turn in homework and access course materials.</w:t>
            </w:r>
          </w:p>
        </w:tc>
      </w:tr>
      <w:tr w:rsidR="002F5BD2" w:rsidRPr="002F5BD2" w14:paraId="1F78E77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8029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Identifying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C325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 that includes but is not restricted to Name, ID numbers (SSN), date of Birth, demographic information, location information, phone number, and school ID. If it can be used to isolate an individual from a group of people than it falls under this category.</w:t>
            </w:r>
          </w:p>
        </w:tc>
      </w:tr>
      <w:tr w:rsidR="002F5BD2" w:rsidRPr="002F5BD2" w14:paraId="2CDD96B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5554C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LDAP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A2B3E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(Lightweight Directory Access Protocol) is a software protocol for enabling anyone to locate organizations, individuals, and other resources on a corporate intranet or public internet.</w:t>
            </w:r>
          </w:p>
        </w:tc>
      </w:tr>
      <w:tr w:rsidR="002F5BD2" w:rsidRPr="002F5BD2" w14:paraId="1B6224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EAC7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384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link (short for hyperlink) is a clickable section of text that allows you to move from either one website to another, or from one specific location on an application page to another when clicked or tapped.</w:t>
            </w:r>
          </w:p>
        </w:tc>
      </w:tr>
      <w:tr w:rsidR="002F5BD2" w:rsidRPr="002F5BD2" w14:paraId="265D8D2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2B33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Mobile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71087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Anyone using the calendar app on a mobile device, such as a phone or tablet.</w:t>
            </w:r>
          </w:p>
        </w:tc>
      </w:tr>
      <w:tr w:rsidR="002F5BD2" w:rsidRPr="002F5BD2" w14:paraId="1EEE5F5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CCA30"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7"/>
            <w:r w:rsidRPr="002F5BD2">
              <w:rPr>
                <w:rFonts w:ascii="Segoe UI" w:eastAsia="Times New Roman" w:hAnsi="Segoe UI" w:cs="Segoe UI"/>
                <w:color w:val="24292E"/>
                <w:sz w:val="24"/>
                <w:szCs w:val="24"/>
              </w:rPr>
              <w:t>non-SSO</w:t>
            </w:r>
            <w:commentRangeEnd w:id="37"/>
            <w:r w:rsidR="00011F7B">
              <w:rPr>
                <w:rStyle w:val="CommentReference"/>
              </w:rPr>
              <w:commentReference w:id="37"/>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5760C" w14:textId="77777777" w:rsidR="002F5BD2" w:rsidRPr="002F5BD2" w:rsidRDefault="002F5BD2" w:rsidP="002F5BD2">
            <w:pPr>
              <w:spacing w:after="240" w:line="240" w:lineRule="auto"/>
              <w:rPr>
                <w:rFonts w:ascii="Segoe UI" w:eastAsia="Times New Roman" w:hAnsi="Segoe UI" w:cs="Segoe UI"/>
                <w:color w:val="24292E"/>
                <w:sz w:val="24"/>
                <w:szCs w:val="24"/>
              </w:rPr>
            </w:pPr>
            <w:del w:id="38" w:author="Michael Forkey" w:date="2017-10-31T20:46:00Z">
              <w:r w:rsidRPr="002F5BD2" w:rsidDel="00011F7B">
                <w:rPr>
                  <w:rFonts w:ascii="Segoe UI" w:eastAsia="Times New Roman" w:hAnsi="Segoe UI" w:cs="Segoe UI"/>
                  <w:color w:val="24292E"/>
                  <w:sz w:val="24"/>
                  <w:szCs w:val="24"/>
                </w:rPr>
                <w:delText xml:space="preserve">Is </w:delText>
              </w:r>
            </w:del>
            <w:r w:rsidRPr="002F5BD2">
              <w:rPr>
                <w:rFonts w:ascii="Segoe UI" w:eastAsia="Times New Roman" w:hAnsi="Segoe UI" w:cs="Segoe UI"/>
                <w:color w:val="24292E"/>
                <w:sz w:val="24"/>
                <w:szCs w:val="24"/>
              </w:rPr>
              <w:t>an authentication process that doesn't give access to multiple systems.</w:t>
            </w:r>
          </w:p>
        </w:tc>
      </w:tr>
      <w:tr w:rsidR="002F5BD2" w:rsidRPr="002F5BD2" w14:paraId="4B7C84D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CC29D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6D7D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team member who oversees the project and works with the team leads to make sure the project fulfills the necessary requirements and is finished on time.</w:t>
            </w:r>
          </w:p>
        </w:tc>
      </w:tr>
      <w:tr w:rsidR="002F5BD2" w:rsidRPr="002F5BD2" w14:paraId="4325153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00D7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3364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users, developers, and stakeholders will be viewing the site.</w:t>
            </w:r>
          </w:p>
        </w:tc>
      </w:tr>
      <w:tr w:rsidR="002F5BD2" w:rsidRPr="002F5BD2" w14:paraId="6A882C1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AC836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3AC443"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9"/>
            <w:r w:rsidRPr="002F5BD2">
              <w:rPr>
                <w:rFonts w:ascii="Segoe UI" w:eastAsia="Times New Roman" w:hAnsi="Segoe UI" w:cs="Segoe UI"/>
                <w:color w:val="24292E"/>
                <w:sz w:val="24"/>
                <w:szCs w:val="24"/>
              </w:rPr>
              <w:t>Any person</w:t>
            </w:r>
            <w:commentRangeEnd w:id="39"/>
            <w:r w:rsidR="00011F7B">
              <w:rPr>
                <w:rStyle w:val="CommentReference"/>
              </w:rPr>
              <w:commentReference w:id="39"/>
            </w:r>
            <w:r w:rsidRPr="002F5BD2">
              <w:rPr>
                <w:rFonts w:ascii="Segoe UI" w:eastAsia="Times New Roman" w:hAnsi="Segoe UI" w:cs="Segoe UI"/>
                <w:color w:val="24292E"/>
                <w:sz w:val="24"/>
                <w:szCs w:val="24"/>
              </w:rPr>
              <w:t xml:space="preserve"> who has an interest in our project, typically fellow college students and friends of developers.</w:t>
            </w:r>
          </w:p>
        </w:tc>
      </w:tr>
      <w:tr w:rsidR="002F5BD2" w:rsidRPr="002F5BD2" w14:paraId="0591177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11179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C311D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Application intended to fulfill requirements.</w:t>
            </w:r>
          </w:p>
        </w:tc>
      </w:tr>
      <w:tr w:rsidR="002F5BD2" w:rsidRPr="002F5BD2" w14:paraId="06695A3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3EE5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06EAC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Also known as SRS in this document. A document that contains the requirements a product must meet in order to succeed.</w:t>
            </w:r>
          </w:p>
        </w:tc>
      </w:tr>
      <w:tr w:rsidR="002F5BD2" w:rsidRPr="002F5BD2" w14:paraId="366F4F2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B6B0D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AC1A08"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40"/>
            <w:r w:rsidRPr="002F5BD2">
              <w:rPr>
                <w:rFonts w:ascii="Segoe UI" w:eastAsia="Times New Roman" w:hAnsi="Segoe UI" w:cs="Segoe UI"/>
                <w:color w:val="24292E"/>
                <w:sz w:val="24"/>
                <w:szCs w:val="24"/>
              </w:rPr>
              <w:t xml:space="preserve">Single Sign-On </w:t>
            </w:r>
            <w:commentRangeEnd w:id="40"/>
            <w:r w:rsidR="00754314">
              <w:rPr>
                <w:rStyle w:val="CommentReference"/>
              </w:rPr>
              <w:commentReference w:id="40"/>
            </w:r>
            <w:r w:rsidRPr="002F5BD2">
              <w:rPr>
                <w:rFonts w:ascii="Segoe UI" w:eastAsia="Times New Roman" w:hAnsi="Segoe UI" w:cs="Segoe UI"/>
                <w:color w:val="24292E"/>
                <w:sz w:val="24"/>
                <w:szCs w:val="24"/>
              </w:rPr>
              <w:t>is an authentication process that allows a user to access multiple applications with one set of login credentials.</w:t>
            </w:r>
          </w:p>
        </w:tc>
      </w:tr>
      <w:tr w:rsidR="002F5BD2" w:rsidRPr="002F5BD2" w14:paraId="3E81FC9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CE9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Sync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A6B45" w14:textId="77777777" w:rsidR="002F5BD2" w:rsidRPr="002F5BD2" w:rsidRDefault="00754314" w:rsidP="00754314">
            <w:pPr>
              <w:spacing w:after="240" w:line="240" w:lineRule="auto"/>
              <w:rPr>
                <w:rFonts w:ascii="Segoe UI" w:eastAsia="Times New Roman" w:hAnsi="Segoe UI" w:cs="Segoe UI"/>
                <w:color w:val="24292E"/>
                <w:sz w:val="24"/>
                <w:szCs w:val="24"/>
              </w:rPr>
            </w:pPr>
            <w:ins w:id="41" w:author="Michael Forkey" w:date="2017-10-31T20:38:00Z">
              <w:r>
                <w:rPr>
                  <w:rFonts w:ascii="Segoe UI" w:eastAsia="Times New Roman" w:hAnsi="Segoe UI" w:cs="Segoe UI"/>
                  <w:color w:val="24292E"/>
                  <w:sz w:val="24"/>
                  <w:szCs w:val="24"/>
                </w:rPr>
                <w:t xml:space="preserve">Short for “synchronization”. </w:t>
              </w:r>
            </w:ins>
            <w:r w:rsidR="002F5BD2" w:rsidRPr="002F5BD2">
              <w:rPr>
                <w:rFonts w:ascii="Segoe UI" w:eastAsia="Times New Roman" w:hAnsi="Segoe UI" w:cs="Segoe UI"/>
                <w:color w:val="24292E"/>
                <w:sz w:val="24"/>
                <w:szCs w:val="24"/>
              </w:rPr>
              <w:t xml:space="preserve">The process </w:t>
            </w:r>
            <w:ins w:id="42" w:author="Michael Forkey" w:date="2017-10-31T20:39:00Z">
              <w:r>
                <w:rPr>
                  <w:rFonts w:ascii="Segoe UI" w:eastAsia="Times New Roman" w:hAnsi="Segoe UI" w:cs="Segoe UI"/>
                  <w:color w:val="24292E"/>
                  <w:sz w:val="24"/>
                  <w:szCs w:val="24"/>
                </w:rPr>
                <w:t>used to or of</w:t>
              </w:r>
            </w:ins>
            <w:del w:id="43" w:author="Michael Forkey" w:date="2017-10-31T20:39:00Z">
              <w:r w:rsidR="002F5BD2" w:rsidRPr="002F5BD2" w:rsidDel="00754314">
                <w:rPr>
                  <w:rFonts w:ascii="Segoe UI" w:eastAsia="Times New Roman" w:hAnsi="Segoe UI" w:cs="Segoe UI"/>
                  <w:color w:val="24292E"/>
                  <w:sz w:val="24"/>
                  <w:szCs w:val="24"/>
                </w:rPr>
                <w:delText>to</w:delText>
              </w:r>
            </w:del>
            <w:r w:rsidR="002F5BD2" w:rsidRPr="002F5BD2">
              <w:rPr>
                <w:rFonts w:ascii="Segoe UI" w:eastAsia="Times New Roman" w:hAnsi="Segoe UI" w:cs="Segoe UI"/>
                <w:color w:val="24292E"/>
                <w:sz w:val="24"/>
                <w:szCs w:val="24"/>
              </w:rPr>
              <w:t xml:space="preserve"> update/create one store of Data using a more current version of Data stored in one or more different locations.</w:t>
            </w:r>
          </w:p>
        </w:tc>
      </w:tr>
      <w:tr w:rsidR="002F5BD2" w:rsidRPr="002F5BD2" w14:paraId="5473F6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C36A5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Third-Party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D29A3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An organization that is not a part of the </w:t>
            </w:r>
            <w:commentRangeStart w:id="44"/>
            <w:r w:rsidRPr="002F5BD2">
              <w:rPr>
                <w:rFonts w:ascii="Segoe UI" w:eastAsia="Times New Roman" w:hAnsi="Segoe UI" w:cs="Segoe UI"/>
                <w:color w:val="24292E"/>
                <w:sz w:val="24"/>
                <w:szCs w:val="24"/>
              </w:rPr>
              <w:t>Client's</w:t>
            </w:r>
            <w:commentRangeEnd w:id="44"/>
            <w:r w:rsidR="00036369">
              <w:rPr>
                <w:rStyle w:val="CommentReference"/>
              </w:rPr>
              <w:commentReference w:id="44"/>
            </w:r>
            <w:r w:rsidRPr="002F5BD2">
              <w:rPr>
                <w:rFonts w:ascii="Segoe UI" w:eastAsia="Times New Roman" w:hAnsi="Segoe UI" w:cs="Segoe UI"/>
                <w:color w:val="24292E"/>
                <w:sz w:val="24"/>
                <w:szCs w:val="24"/>
              </w:rPr>
              <w:t xml:space="preserve"> organization structure nor a </w:t>
            </w:r>
            <w:commentRangeStart w:id="45"/>
            <w:r w:rsidRPr="002F5BD2">
              <w:rPr>
                <w:rFonts w:ascii="Segoe UI" w:eastAsia="Times New Roman" w:hAnsi="Segoe UI" w:cs="Segoe UI"/>
                <w:color w:val="24292E"/>
                <w:sz w:val="24"/>
                <w:szCs w:val="24"/>
              </w:rPr>
              <w:t xml:space="preserve">part of our own organization </w:t>
            </w:r>
            <w:commentRangeEnd w:id="45"/>
            <w:r w:rsidR="00036369">
              <w:rPr>
                <w:rStyle w:val="CommentReference"/>
              </w:rPr>
              <w:commentReference w:id="45"/>
            </w:r>
            <w:r w:rsidRPr="002F5BD2">
              <w:rPr>
                <w:rFonts w:ascii="Segoe UI" w:eastAsia="Times New Roman" w:hAnsi="Segoe UI" w:cs="Segoe UI"/>
                <w:color w:val="24292E"/>
                <w:sz w:val="24"/>
                <w:szCs w:val="24"/>
              </w:rPr>
              <w:t>but whom we may work with in our application.</w:t>
            </w:r>
          </w:p>
        </w:tc>
      </w:tr>
      <w:tr w:rsidR="002F5BD2" w:rsidRPr="002F5BD2" w14:paraId="0C116E0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095E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Third Party Technology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13A0E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 provider of technology that is distributed or sold by another entity. For example: </w:t>
            </w:r>
            <w:commentRangeStart w:id="46"/>
            <w:r w:rsidRPr="002F5BD2">
              <w:rPr>
                <w:rFonts w:ascii="Segoe UI" w:eastAsia="Times New Roman" w:hAnsi="Segoe UI" w:cs="Segoe UI"/>
                <w:color w:val="24292E"/>
                <w:sz w:val="24"/>
                <w:szCs w:val="24"/>
              </w:rPr>
              <w:t>Google-Hangouts, Google Maps, Skype, or Zoom</w:t>
            </w:r>
            <w:commentRangeEnd w:id="46"/>
            <w:r w:rsidR="00011F7B">
              <w:rPr>
                <w:rStyle w:val="CommentReference"/>
              </w:rPr>
              <w:commentReference w:id="46"/>
            </w:r>
            <w:r w:rsidRPr="002F5BD2">
              <w:rPr>
                <w:rFonts w:ascii="Segoe UI" w:eastAsia="Times New Roman" w:hAnsi="Segoe UI" w:cs="Segoe UI"/>
                <w:color w:val="24292E"/>
                <w:sz w:val="24"/>
                <w:szCs w:val="24"/>
              </w:rPr>
              <w:t>.</w:t>
            </w:r>
          </w:p>
        </w:tc>
      </w:tr>
      <w:tr w:rsidR="002F5BD2" w:rsidRPr="002F5BD2" w14:paraId="1091A6B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7CD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Toggle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AFB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To switch from one effect, feature, or state to another.</w:t>
            </w:r>
          </w:p>
        </w:tc>
      </w:tr>
      <w:tr w:rsidR="002F5BD2" w:rsidRPr="002F5BD2" w14:paraId="485D86E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637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Tutorial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8E7CF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Self-paced instructional material that provides step by step information in presenting a concept or learning unit. Computer based tutorials use interactive methods such as hyperlinks, and audio and visual presentation of the subject matter, and provide feedback through question-answer exercises.</w:t>
            </w:r>
          </w:p>
        </w:tc>
      </w:tr>
      <w:tr w:rsidR="002F5BD2" w:rsidRPr="002F5BD2" w14:paraId="2E162F2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0DC83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C63CC4" w14:textId="77777777" w:rsidR="002F5BD2" w:rsidRPr="002F5BD2" w:rsidRDefault="002F5BD2" w:rsidP="00F6535D">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Students that attend Brigham Young University - Idaho and who </w:t>
            </w:r>
            <w:ins w:id="47" w:author="Michael Forkey" w:date="2017-10-31T20:42:00Z">
              <w:r w:rsidR="00011F7B">
                <w:rPr>
                  <w:rFonts w:ascii="Segoe UI" w:eastAsia="Times New Roman" w:hAnsi="Segoe UI" w:cs="Segoe UI"/>
                  <w:color w:val="24292E"/>
                  <w:sz w:val="24"/>
                  <w:szCs w:val="24"/>
                </w:rPr>
                <w:t xml:space="preserve">would </w:t>
              </w:r>
            </w:ins>
            <w:r w:rsidRPr="002F5BD2">
              <w:rPr>
                <w:rFonts w:ascii="Segoe UI" w:eastAsia="Times New Roman" w:hAnsi="Segoe UI" w:cs="Segoe UI"/>
                <w:color w:val="24292E"/>
                <w:sz w:val="24"/>
                <w:szCs w:val="24"/>
              </w:rPr>
              <w:t xml:space="preserve">use </w:t>
            </w:r>
            <w:del w:id="48" w:author="Michael Forkey" w:date="2017-10-31T21:03:00Z">
              <w:r w:rsidRPr="002F5BD2" w:rsidDel="00F6535D">
                <w:rPr>
                  <w:rFonts w:ascii="Segoe UI" w:eastAsia="Times New Roman" w:hAnsi="Segoe UI" w:cs="Segoe UI"/>
                  <w:color w:val="24292E"/>
                  <w:sz w:val="24"/>
                  <w:szCs w:val="24"/>
                </w:rPr>
                <w:delText xml:space="preserve">our </w:delText>
              </w:r>
            </w:del>
            <w:ins w:id="49" w:author="Michael Forkey" w:date="2017-10-31T21:03:00Z">
              <w:r w:rsidR="00F6535D">
                <w:rPr>
                  <w:rFonts w:ascii="Segoe UI" w:eastAsia="Times New Roman" w:hAnsi="Segoe UI" w:cs="Segoe UI"/>
                  <w:color w:val="24292E"/>
                  <w:sz w:val="24"/>
                  <w:szCs w:val="24"/>
                </w:rPr>
                <w:t>the</w:t>
              </w:r>
              <w:r w:rsidR="00F6535D" w:rsidRPr="002F5BD2">
                <w:rPr>
                  <w:rFonts w:ascii="Segoe UI" w:eastAsia="Times New Roman" w:hAnsi="Segoe UI" w:cs="Segoe UI"/>
                  <w:color w:val="24292E"/>
                  <w:sz w:val="24"/>
                  <w:szCs w:val="24"/>
                </w:rPr>
                <w:t xml:space="preserve"> </w:t>
              </w:r>
            </w:ins>
            <w:r w:rsidRPr="002F5BD2">
              <w:rPr>
                <w:rFonts w:ascii="Segoe UI" w:eastAsia="Times New Roman" w:hAnsi="Segoe UI" w:cs="Segoe UI"/>
                <w:color w:val="24292E"/>
                <w:sz w:val="24"/>
                <w:szCs w:val="24"/>
              </w:rPr>
              <w:t>application.</w:t>
            </w:r>
          </w:p>
        </w:tc>
      </w:tr>
      <w:tr w:rsidR="002F5BD2" w:rsidRPr="002F5BD2" w14:paraId="486B68A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1BC0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A3F7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Another term for GUI.</w:t>
            </w:r>
          </w:p>
        </w:tc>
      </w:tr>
      <w:tr w:rsidR="002F5BD2" w:rsidRPr="002F5BD2" w14:paraId="6EBD900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AF7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0C6CFA"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50"/>
            <w:r w:rsidRPr="002F5BD2">
              <w:rPr>
                <w:rFonts w:ascii="Segoe UI" w:eastAsia="Times New Roman" w:hAnsi="Segoe UI" w:cs="Segoe UI"/>
                <w:color w:val="24292E"/>
                <w:sz w:val="24"/>
                <w:szCs w:val="24"/>
              </w:rPr>
              <w:t xml:space="preserve">Is a term used or known as a website or web </w:t>
            </w:r>
            <w:proofErr w:type="gramStart"/>
            <w:r w:rsidRPr="002F5BD2">
              <w:rPr>
                <w:rFonts w:ascii="Segoe UI" w:eastAsia="Times New Roman" w:hAnsi="Segoe UI" w:cs="Segoe UI"/>
                <w:color w:val="24292E"/>
                <w:sz w:val="24"/>
                <w:szCs w:val="24"/>
              </w:rPr>
              <w:t>address.</w:t>
            </w:r>
            <w:commentRangeEnd w:id="50"/>
            <w:proofErr w:type="gramEnd"/>
            <w:r w:rsidR="00F6535D">
              <w:rPr>
                <w:rStyle w:val="CommentReference"/>
              </w:rPr>
              <w:commentReference w:id="50"/>
            </w:r>
          </w:p>
        </w:tc>
      </w:tr>
    </w:tbl>
    <w:p w14:paraId="794B5B3E"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1" w:name="_Toc496508514"/>
      <w:r w:rsidRPr="002F5BD2">
        <w:rPr>
          <w:rFonts w:ascii="Segoe UI" w:eastAsia="Times New Roman" w:hAnsi="Segoe UI" w:cs="Segoe UI"/>
          <w:b/>
          <w:bCs/>
          <w:color w:val="24292E"/>
          <w:sz w:val="36"/>
          <w:szCs w:val="36"/>
        </w:rPr>
        <w:t xml:space="preserve">1.5 </w:t>
      </w:r>
      <w:commentRangeStart w:id="52"/>
      <w:r w:rsidRPr="002F5BD2">
        <w:rPr>
          <w:rFonts w:ascii="Segoe UI" w:eastAsia="Times New Roman" w:hAnsi="Segoe UI" w:cs="Segoe UI"/>
          <w:b/>
          <w:bCs/>
          <w:color w:val="24292E"/>
          <w:sz w:val="36"/>
          <w:szCs w:val="36"/>
        </w:rPr>
        <w:t>Acronyms</w:t>
      </w:r>
      <w:bookmarkEnd w:id="51"/>
      <w:commentRangeEnd w:id="52"/>
      <w:r w:rsidR="00754314">
        <w:rPr>
          <w:rStyle w:val="CommentReference"/>
        </w:rPr>
        <w:commentReference w:id="52"/>
      </w:r>
    </w:p>
    <w:tbl>
      <w:tblPr>
        <w:tblW w:w="13320" w:type="dxa"/>
        <w:tblCellMar>
          <w:top w:w="15" w:type="dxa"/>
          <w:left w:w="15" w:type="dxa"/>
          <w:bottom w:w="15" w:type="dxa"/>
          <w:right w:w="15" w:type="dxa"/>
        </w:tblCellMar>
        <w:tblLook w:val="04A0" w:firstRow="1" w:lastRow="0" w:firstColumn="1" w:lastColumn="0" w:noHBand="0" w:noVBand="1"/>
      </w:tblPr>
      <w:tblGrid>
        <w:gridCol w:w="3425"/>
        <w:gridCol w:w="9895"/>
      </w:tblGrid>
      <w:tr w:rsidR="002F5BD2" w:rsidRPr="002F5BD2" w14:paraId="26DB490A"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F85FB8" w14:textId="77777777"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Acronym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7CFBFA" w14:textId="77777777"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42D5E1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8DC6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FF03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Application Programmers Interface.</w:t>
            </w:r>
          </w:p>
        </w:tc>
      </w:tr>
      <w:tr w:rsidR="002F5BD2" w:rsidRPr="002F5BD2" w14:paraId="3DF8093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7F3AB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AWS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FD998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Amazon Web Service.</w:t>
            </w:r>
          </w:p>
        </w:tc>
      </w:tr>
      <w:tr w:rsidR="002F5BD2" w:rsidRPr="002F5BD2" w14:paraId="09309F0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8570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30EE3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Commercial Off The Shelf.</w:t>
            </w:r>
          </w:p>
        </w:tc>
      </w:tr>
      <w:tr w:rsidR="002F5BD2" w:rsidRPr="002F5BD2" w14:paraId="4E21BDE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50EB8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HREF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67ED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Hyper Text Reference.</w:t>
            </w:r>
          </w:p>
        </w:tc>
      </w:tr>
      <w:tr w:rsidR="002F5BD2" w:rsidRPr="002F5BD2" w14:paraId="74BB77E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E38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234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Interface</w:t>
            </w:r>
          </w:p>
        </w:tc>
      </w:tr>
      <w:tr w:rsidR="002F5BD2" w:rsidRPr="002F5BD2" w14:paraId="6E24A78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F30B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GUI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050F3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Graphical User Interface.</w:t>
            </w:r>
          </w:p>
        </w:tc>
      </w:tr>
      <w:tr w:rsidR="002F5BD2" w:rsidRPr="002F5BD2" w14:paraId="0153AA9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D1436"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53"/>
            <w:r w:rsidRPr="002F5BD2">
              <w:rPr>
                <w:rFonts w:ascii="Segoe UI" w:eastAsia="Times New Roman" w:hAnsi="Segoe UI" w:cs="Segoe UI"/>
                <w:color w:val="24292E"/>
                <w:sz w:val="24"/>
                <w:szCs w:val="24"/>
              </w:rPr>
              <w:lastRenderedPageBreak/>
              <w:t>LDAP</w:t>
            </w:r>
            <w:commentRangeEnd w:id="53"/>
            <w:r w:rsidR="00754314">
              <w:rPr>
                <w:rStyle w:val="CommentReference"/>
              </w:rPr>
              <w:commentReference w:id="53"/>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3D07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Lightweight Directory Access Protocol.</w:t>
            </w:r>
          </w:p>
        </w:tc>
      </w:tr>
      <w:tr w:rsidR="002F5BD2" w:rsidRPr="002F5BD2" w14:paraId="332A852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C3EDE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8952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Single Sign-On</w:t>
            </w:r>
          </w:p>
        </w:tc>
      </w:tr>
      <w:tr w:rsidR="002F5BD2" w:rsidRPr="002F5BD2" w14:paraId="3E503BD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430A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non-SSO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07E7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Non-SSO, or Non-Single Sign-On.</w:t>
            </w:r>
          </w:p>
        </w:tc>
      </w:tr>
      <w:tr w:rsidR="002F5BD2" w:rsidRPr="002F5BD2" w14:paraId="5EA3E77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151B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URL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D1CC9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Uniform Resource Locator.</w:t>
            </w:r>
          </w:p>
        </w:tc>
      </w:tr>
    </w:tbl>
    <w:p w14:paraId="50F4D72A"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4" w:name="_Toc496508515"/>
      <w:r w:rsidRPr="002F5BD2">
        <w:rPr>
          <w:rFonts w:ascii="Segoe UI" w:eastAsia="Times New Roman" w:hAnsi="Segoe UI" w:cs="Segoe UI"/>
          <w:b/>
          <w:bCs/>
          <w:color w:val="24292E"/>
          <w:sz w:val="36"/>
          <w:szCs w:val="36"/>
        </w:rPr>
        <w:t>1.6 References</w:t>
      </w:r>
      <w:bookmarkEnd w:id="54"/>
    </w:p>
    <w:p w14:paraId="5BEF52E7"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5" w:name="_Toc496508516"/>
      <w:r w:rsidRPr="002F5BD2">
        <w:rPr>
          <w:rFonts w:ascii="Segoe UI" w:eastAsia="Times New Roman" w:hAnsi="Segoe UI" w:cs="Segoe UI"/>
          <w:b/>
          <w:bCs/>
          <w:color w:val="24292E"/>
          <w:sz w:val="30"/>
          <w:szCs w:val="30"/>
        </w:rPr>
        <w:t>1.6.1 Requirements Elicitation Reference</w:t>
      </w:r>
      <w:bookmarkEnd w:id="55"/>
    </w:p>
    <w:p w14:paraId="074C50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D. </w:t>
      </w:r>
      <w:proofErr w:type="spellStart"/>
      <w:r w:rsidRPr="002F5BD2">
        <w:rPr>
          <w:rFonts w:ascii="Segoe UI" w:eastAsia="Times New Roman" w:hAnsi="Segoe UI" w:cs="Segoe UI"/>
          <w:color w:val="24292E"/>
          <w:sz w:val="24"/>
          <w:szCs w:val="24"/>
        </w:rPr>
        <w:t>Zowghil</w:t>
      </w:r>
      <w:proofErr w:type="spellEnd"/>
      <w:r w:rsidRPr="002F5BD2">
        <w:rPr>
          <w:rFonts w:ascii="Segoe UI" w:eastAsia="Times New Roman" w:hAnsi="Segoe UI" w:cs="Segoe UI"/>
          <w:color w:val="24292E"/>
          <w:sz w:val="24"/>
          <w:szCs w:val="24"/>
        </w:rPr>
        <w:t xml:space="preserve"> &amp; C. </w:t>
      </w:r>
      <w:proofErr w:type="spellStart"/>
      <w:r w:rsidRPr="002F5BD2">
        <w:rPr>
          <w:rFonts w:ascii="Segoe UI" w:eastAsia="Times New Roman" w:hAnsi="Segoe UI" w:cs="Segoe UI"/>
          <w:color w:val="24292E"/>
          <w:sz w:val="24"/>
          <w:szCs w:val="24"/>
        </w:rPr>
        <w:t>Coulin</w:t>
      </w:r>
      <w:proofErr w:type="spellEnd"/>
      <w:r w:rsidRPr="002F5BD2">
        <w:rPr>
          <w:rFonts w:ascii="Segoe UI" w:eastAsia="Times New Roman" w:hAnsi="Segoe UI" w:cs="Segoe UI"/>
          <w:color w:val="24292E"/>
          <w:sz w:val="24"/>
          <w:szCs w:val="24"/>
        </w:rPr>
        <w:t>, "Requirements Elicitation: A Survey of Techniques, Approaches, and Tools" Engineering and Managing Software Requirements, pp. 19-46, 2005 [Online] Available: </w:t>
      </w:r>
      <w:hyperlink r:id="rId10" w:anchor="page-1" w:history="1">
        <w:r w:rsidRPr="002F5BD2">
          <w:rPr>
            <w:rFonts w:ascii="Segoe UI" w:eastAsia="Times New Roman" w:hAnsi="Segoe UI" w:cs="Segoe UI"/>
            <w:color w:val="0366D6"/>
            <w:sz w:val="24"/>
            <w:szCs w:val="24"/>
            <w:u w:val="single"/>
          </w:rPr>
          <w:t>http://link.springer.com/chapter/10.1007%2F3-540-28244-0_2#page-1</w:t>
        </w:r>
      </w:hyperlink>
    </w:p>
    <w:p w14:paraId="15B1281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6" w:name="_Toc496508517"/>
      <w:r w:rsidRPr="002F5BD2">
        <w:rPr>
          <w:rFonts w:ascii="Segoe UI" w:eastAsia="Times New Roman" w:hAnsi="Segoe UI" w:cs="Segoe UI"/>
          <w:b/>
          <w:bCs/>
          <w:color w:val="24292E"/>
          <w:sz w:val="30"/>
          <w:szCs w:val="30"/>
        </w:rPr>
        <w:t>1.6.2 ADA Compliance Reference</w:t>
      </w:r>
      <w:bookmarkEnd w:id="56"/>
    </w:p>
    <w:p w14:paraId="485AA6F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ADA Compliance [Online] Available: </w:t>
      </w:r>
      <w:hyperlink r:id="rId11" w:history="1">
        <w:r w:rsidRPr="002F5BD2">
          <w:rPr>
            <w:rFonts w:ascii="Segoe UI" w:eastAsia="Times New Roman" w:hAnsi="Segoe UI" w:cs="Segoe UI"/>
            <w:color w:val="0366D6"/>
            <w:sz w:val="24"/>
            <w:szCs w:val="24"/>
            <w:u w:val="single"/>
          </w:rPr>
          <w:t>http://www.byui.edu/legal/ada</w:t>
        </w:r>
      </w:hyperlink>
      <w:r w:rsidRPr="002F5BD2">
        <w:rPr>
          <w:rFonts w:ascii="Segoe UI" w:eastAsia="Times New Roman" w:hAnsi="Segoe UI" w:cs="Segoe UI"/>
          <w:color w:val="24292E"/>
          <w:sz w:val="24"/>
          <w:szCs w:val="24"/>
        </w:rPr>
        <w:t> See Section: 3.3.4 ADA</w:t>
      </w:r>
    </w:p>
    <w:p w14:paraId="58C4DBB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7" w:name="_Toc496508518"/>
      <w:r w:rsidRPr="002F5BD2">
        <w:rPr>
          <w:rFonts w:ascii="Segoe UI" w:eastAsia="Times New Roman" w:hAnsi="Segoe UI" w:cs="Segoe UI"/>
          <w:b/>
          <w:bCs/>
          <w:color w:val="24292E"/>
          <w:sz w:val="30"/>
          <w:szCs w:val="30"/>
        </w:rPr>
        <w:t>1.6.3 FERPA Disclosure Statements Reference</w:t>
      </w:r>
      <w:bookmarkEnd w:id="57"/>
    </w:p>
    <w:p w14:paraId="132E41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[Online] Available: </w:t>
      </w:r>
      <w:hyperlink r:id="rId12" w:history="1">
        <w:r w:rsidRPr="002F5BD2">
          <w:rPr>
            <w:rFonts w:ascii="Segoe UI" w:eastAsia="Times New Roman" w:hAnsi="Segoe UI" w:cs="Segoe UI"/>
            <w:color w:val="0366D6"/>
            <w:sz w:val="24"/>
            <w:szCs w:val="24"/>
            <w:u w:val="single"/>
          </w:rPr>
          <w:t>http://familypolicy.ed.gov/content/model-notifications-rights-under-ferpa-postsecondary-institutions</w:t>
        </w:r>
      </w:hyperlink>
      <w:r w:rsidRPr="002F5BD2">
        <w:rPr>
          <w:rFonts w:ascii="Segoe UI" w:eastAsia="Times New Roman" w:hAnsi="Segoe UI" w:cs="Segoe UI"/>
          <w:color w:val="24292E"/>
          <w:sz w:val="24"/>
          <w:szCs w:val="24"/>
        </w:rPr>
        <w:t> See Section: 4.2.13.2 Disclosure Statements</w:t>
      </w:r>
    </w:p>
    <w:p w14:paraId="709A017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8" w:name="_Toc496508519"/>
      <w:r w:rsidRPr="002F5BD2">
        <w:rPr>
          <w:rFonts w:ascii="Segoe UI" w:eastAsia="Times New Roman" w:hAnsi="Segoe UI" w:cs="Segoe UI"/>
          <w:b/>
          <w:bCs/>
          <w:color w:val="24292E"/>
          <w:sz w:val="30"/>
          <w:szCs w:val="30"/>
        </w:rPr>
        <w:lastRenderedPageBreak/>
        <w:t>1.6.4 Holidays Reference</w:t>
      </w:r>
      <w:bookmarkEnd w:id="58"/>
    </w:p>
    <w:p w14:paraId="5F36B2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[Online] Available: </w:t>
      </w:r>
      <w:hyperlink r:id="rId13" w:history="1">
        <w:r w:rsidRPr="002F5BD2">
          <w:rPr>
            <w:rFonts w:ascii="Segoe UI" w:eastAsia="Times New Roman" w:hAnsi="Segoe UI" w:cs="Segoe UI"/>
            <w:color w:val="0366D6"/>
            <w:sz w:val="24"/>
            <w:szCs w:val="24"/>
            <w:u w:val="single"/>
          </w:rPr>
          <w:t>https://www.opm.gov/policy-data-oversight/pay-leave/pay-administration/fact-sheets/holidays-work-schedules-and-pay</w:t>
        </w:r>
      </w:hyperlink>
      <w:r w:rsidRPr="002F5BD2">
        <w:rPr>
          <w:rFonts w:ascii="Segoe UI" w:eastAsia="Times New Roman" w:hAnsi="Segoe UI" w:cs="Segoe UI"/>
          <w:color w:val="24292E"/>
          <w:sz w:val="24"/>
          <w:szCs w:val="24"/>
        </w:rPr>
        <w:t>. See Section: 4.2.26 Holidays</w:t>
      </w:r>
    </w:p>
    <w:p w14:paraId="505D7B7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9" w:name="_Toc496508520"/>
      <w:r w:rsidRPr="002F5BD2">
        <w:rPr>
          <w:rFonts w:ascii="Segoe UI" w:eastAsia="Times New Roman" w:hAnsi="Segoe UI" w:cs="Segoe UI"/>
          <w:b/>
          <w:bCs/>
          <w:color w:val="24292E"/>
          <w:sz w:val="30"/>
          <w:szCs w:val="30"/>
        </w:rPr>
        <w:t>1.6.5 Performance Requirements Reference</w:t>
      </w:r>
      <w:bookmarkEnd w:id="59"/>
    </w:p>
    <w:p w14:paraId="2D56D41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[Online] Available: </w:t>
      </w:r>
      <w:hyperlink r:id="rId14" w:history="1">
        <w:r w:rsidRPr="002F5BD2">
          <w:rPr>
            <w:rFonts w:ascii="Segoe UI" w:eastAsia="Times New Roman" w:hAnsi="Segoe UI" w:cs="Segoe UI"/>
            <w:color w:val="0366D6"/>
            <w:sz w:val="24"/>
            <w:szCs w:val="24"/>
            <w:u w:val="single"/>
          </w:rPr>
          <w:t>https://msdn.microsoft.com/en-us/library/bb924357.aspx</w:t>
        </w:r>
      </w:hyperlink>
      <w:r w:rsidRPr="002F5BD2">
        <w:rPr>
          <w:rFonts w:ascii="Segoe UI" w:eastAsia="Times New Roman" w:hAnsi="Segoe UI" w:cs="Segoe UI"/>
          <w:color w:val="24292E"/>
          <w:sz w:val="24"/>
          <w:szCs w:val="24"/>
        </w:rPr>
        <w:t> [Online] Available: </w:t>
      </w:r>
      <w:hyperlink r:id="rId15" w:history="1">
        <w:r w:rsidRPr="002F5BD2">
          <w:rPr>
            <w:rFonts w:ascii="Segoe UI" w:eastAsia="Times New Roman" w:hAnsi="Segoe UI" w:cs="Segoe UI"/>
            <w:color w:val="0366D6"/>
            <w:sz w:val="24"/>
            <w:szCs w:val="24"/>
            <w:u w:val="single"/>
          </w:rPr>
          <w:t>https://www.radview.com/blog/4-types-of-load-testing-and-when-each-should-be-used/</w:t>
        </w:r>
      </w:hyperlink>
      <w:r w:rsidRPr="002F5BD2">
        <w:rPr>
          <w:rFonts w:ascii="Segoe UI" w:eastAsia="Times New Roman" w:hAnsi="Segoe UI" w:cs="Segoe UI"/>
          <w:color w:val="24292E"/>
          <w:sz w:val="24"/>
          <w:szCs w:val="24"/>
        </w:rPr>
        <w:t> [Online] Available: </w:t>
      </w:r>
      <w:hyperlink r:id="rId16" w:history="1">
        <w:r w:rsidRPr="002F5BD2">
          <w:rPr>
            <w:rFonts w:ascii="Segoe UI" w:eastAsia="Times New Roman" w:hAnsi="Segoe UI" w:cs="Segoe UI"/>
            <w:color w:val="0366D6"/>
            <w:sz w:val="24"/>
            <w:szCs w:val="24"/>
            <w:u w:val="single"/>
          </w:rPr>
          <w:t>http://www.softwaretestinghelp.com/what-is-performance-testing-load-testing-stress-testing/</w:t>
        </w:r>
      </w:hyperlink>
      <w:r w:rsidRPr="002F5BD2">
        <w:rPr>
          <w:rFonts w:ascii="Segoe UI" w:eastAsia="Times New Roman" w:hAnsi="Segoe UI" w:cs="Segoe UI"/>
          <w:color w:val="24292E"/>
          <w:sz w:val="24"/>
          <w:szCs w:val="24"/>
        </w:rPr>
        <w:t> See Section: 4.4 Verify Performance Requirements</w:t>
      </w:r>
    </w:p>
    <w:p w14:paraId="7712FE85"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60" w:name="_Toc496508521"/>
      <w:r w:rsidRPr="002F5BD2">
        <w:rPr>
          <w:rFonts w:ascii="Segoe UI" w:eastAsia="Times New Roman" w:hAnsi="Segoe UI" w:cs="Segoe UI"/>
          <w:b/>
          <w:bCs/>
          <w:color w:val="24292E"/>
          <w:sz w:val="36"/>
          <w:szCs w:val="36"/>
        </w:rPr>
        <w:t>1.7 Overview of Document</w:t>
      </w:r>
      <w:bookmarkEnd w:id="60"/>
    </w:p>
    <w:p w14:paraId="2EBB2CCD" w14:textId="77777777" w:rsidR="002F5BD2" w:rsidRPr="002F5BD2" w:rsidRDefault="002F5BD2" w:rsidP="002F5BD2">
      <w:pPr>
        <w:spacing w:after="240" w:line="240" w:lineRule="auto"/>
        <w:rPr>
          <w:rFonts w:ascii="Segoe UI" w:eastAsia="Times New Roman" w:hAnsi="Segoe UI" w:cs="Segoe UI"/>
          <w:color w:val="24292E"/>
          <w:sz w:val="24"/>
          <w:szCs w:val="24"/>
        </w:rPr>
      </w:pPr>
      <w:del w:id="61" w:author="Michael Forkey" w:date="2017-10-31T21:14:00Z">
        <w:r w:rsidRPr="002F5BD2" w:rsidDel="00DD0362">
          <w:rPr>
            <w:rFonts w:ascii="Segoe UI" w:eastAsia="Times New Roman" w:hAnsi="Segoe UI" w:cs="Segoe UI"/>
            <w:color w:val="24292E"/>
            <w:sz w:val="24"/>
            <w:szCs w:val="24"/>
          </w:rPr>
          <w:delText xml:space="preserve">This document is broken out into multiple sections and </w:delText>
        </w:r>
        <w:proofErr w:type="spellStart"/>
        <w:r w:rsidRPr="002F5BD2" w:rsidDel="00DD0362">
          <w:rPr>
            <w:rFonts w:ascii="Segoe UI" w:eastAsia="Times New Roman" w:hAnsi="Segoe UI" w:cs="Segoe UI"/>
            <w:color w:val="24292E"/>
            <w:sz w:val="24"/>
            <w:szCs w:val="24"/>
          </w:rPr>
          <w:delText>e</w:delText>
        </w:r>
      </w:del>
      <w:ins w:id="62" w:author="Michael Forkey" w:date="2017-10-31T21:14:00Z">
        <w:r w:rsidR="00DD0362">
          <w:rPr>
            <w:rFonts w:ascii="Segoe UI" w:eastAsia="Times New Roman" w:hAnsi="Segoe UI" w:cs="Segoe UI"/>
            <w:color w:val="24292E"/>
            <w:sz w:val="24"/>
            <w:szCs w:val="24"/>
          </w:rPr>
          <w:t>E</w:t>
        </w:r>
      </w:ins>
      <w:r w:rsidRPr="002F5BD2">
        <w:rPr>
          <w:rFonts w:ascii="Segoe UI" w:eastAsia="Times New Roman" w:hAnsi="Segoe UI" w:cs="Segoe UI"/>
          <w:color w:val="24292E"/>
          <w:sz w:val="24"/>
          <w:szCs w:val="24"/>
        </w:rPr>
        <w:t>ach</w:t>
      </w:r>
      <w:proofErr w:type="spellEnd"/>
      <w:r w:rsidRPr="002F5BD2">
        <w:rPr>
          <w:rFonts w:ascii="Segoe UI" w:eastAsia="Times New Roman" w:hAnsi="Segoe UI" w:cs="Segoe UI"/>
          <w:color w:val="24292E"/>
          <w:sz w:val="24"/>
          <w:szCs w:val="24"/>
        </w:rPr>
        <w:t xml:space="preserve"> section </w:t>
      </w:r>
      <w:ins w:id="63" w:author="Michael Forkey" w:date="2017-10-31T21:14:00Z">
        <w:r w:rsidR="00DD0362">
          <w:rPr>
            <w:rFonts w:ascii="Segoe UI" w:eastAsia="Times New Roman" w:hAnsi="Segoe UI" w:cs="Segoe UI"/>
            <w:color w:val="24292E"/>
            <w:sz w:val="24"/>
            <w:szCs w:val="24"/>
          </w:rPr>
          <w:t xml:space="preserve">of this document </w:t>
        </w:r>
      </w:ins>
      <w:r w:rsidRPr="002F5BD2">
        <w:rPr>
          <w:rFonts w:ascii="Segoe UI" w:eastAsia="Times New Roman" w:hAnsi="Segoe UI" w:cs="Segoe UI"/>
          <w:color w:val="24292E"/>
          <w:sz w:val="24"/>
          <w:szCs w:val="24"/>
        </w:rPr>
        <w:t xml:space="preserve">covers </w:t>
      </w:r>
      <w:del w:id="64" w:author="Michael Forkey" w:date="2017-10-31T21:14:00Z">
        <w:r w:rsidRPr="002F5BD2" w:rsidDel="00DD0362">
          <w:rPr>
            <w:rFonts w:ascii="Segoe UI" w:eastAsia="Times New Roman" w:hAnsi="Segoe UI" w:cs="Segoe UI"/>
            <w:color w:val="24292E"/>
            <w:sz w:val="24"/>
            <w:szCs w:val="24"/>
          </w:rPr>
          <w:delText xml:space="preserve">different </w:delText>
        </w:r>
      </w:del>
      <w:ins w:id="65" w:author="Michael Forkey" w:date="2017-10-31T21:14:00Z">
        <w:r w:rsidR="00DD0362">
          <w:rPr>
            <w:rFonts w:ascii="Segoe UI" w:eastAsia="Times New Roman" w:hAnsi="Segoe UI" w:cs="Segoe UI"/>
            <w:color w:val="24292E"/>
            <w:sz w:val="24"/>
            <w:szCs w:val="24"/>
          </w:rPr>
          <w:t>specific</w:t>
        </w:r>
        <w:r w:rsidR="00DD0362" w:rsidRPr="002F5BD2">
          <w:rPr>
            <w:rFonts w:ascii="Segoe UI" w:eastAsia="Times New Roman" w:hAnsi="Segoe UI" w:cs="Segoe UI"/>
            <w:color w:val="24292E"/>
            <w:sz w:val="24"/>
            <w:szCs w:val="24"/>
          </w:rPr>
          <w:t xml:space="preserve"> </w:t>
        </w:r>
      </w:ins>
      <w:r w:rsidRPr="002F5BD2">
        <w:rPr>
          <w:rFonts w:ascii="Segoe UI" w:eastAsia="Times New Roman" w:hAnsi="Segoe UI" w:cs="Segoe UI"/>
          <w:color w:val="24292E"/>
          <w:sz w:val="24"/>
          <w:szCs w:val="24"/>
        </w:rPr>
        <w:t xml:space="preserve">topics related to the </w:t>
      </w:r>
      <w:ins w:id="66" w:author="Michael Forkey" w:date="2017-10-31T21:15:00Z">
        <w:r w:rsidR="00DD0362">
          <w:rPr>
            <w:rFonts w:ascii="Segoe UI" w:eastAsia="Times New Roman" w:hAnsi="Segoe UI" w:cs="Segoe UI"/>
            <w:color w:val="24292E"/>
            <w:sz w:val="24"/>
            <w:szCs w:val="24"/>
          </w:rPr>
          <w:t xml:space="preserve">technical requirements </w:t>
        </w:r>
      </w:ins>
      <w:del w:id="67" w:author="Michael Forkey" w:date="2017-10-31T21:16:00Z">
        <w:r w:rsidRPr="002F5BD2" w:rsidDel="00DD0362">
          <w:rPr>
            <w:rFonts w:ascii="Segoe UI" w:eastAsia="Times New Roman" w:hAnsi="Segoe UI" w:cs="Segoe UI"/>
            <w:color w:val="24292E"/>
            <w:sz w:val="24"/>
            <w:szCs w:val="24"/>
          </w:rPr>
          <w:delText xml:space="preserve">overall design and specification </w:delText>
        </w:r>
      </w:del>
      <w:r w:rsidRPr="002F5BD2">
        <w:rPr>
          <w:rFonts w:ascii="Segoe UI" w:eastAsia="Times New Roman" w:hAnsi="Segoe UI" w:cs="Segoe UI"/>
          <w:color w:val="24292E"/>
          <w:sz w:val="24"/>
          <w:szCs w:val="24"/>
        </w:rPr>
        <w:t xml:space="preserve">of </w:t>
      </w:r>
      <w:del w:id="68" w:author="Michael Forkey" w:date="2017-10-31T21:09:00Z">
        <w:r w:rsidRPr="002F5BD2" w:rsidDel="00E50B3D">
          <w:rPr>
            <w:rFonts w:ascii="Segoe UI" w:eastAsia="Times New Roman" w:hAnsi="Segoe UI" w:cs="Segoe UI"/>
            <w:color w:val="24292E"/>
            <w:sz w:val="24"/>
            <w:szCs w:val="24"/>
          </w:rPr>
          <w:delText xml:space="preserve">this </w:delText>
        </w:r>
      </w:del>
      <w:ins w:id="69" w:author="Michael Forkey" w:date="2017-10-31T21:09:00Z">
        <w:r w:rsidR="00E50B3D">
          <w:rPr>
            <w:rFonts w:ascii="Segoe UI" w:eastAsia="Times New Roman" w:hAnsi="Segoe UI" w:cs="Segoe UI"/>
            <w:color w:val="24292E"/>
            <w:sz w:val="24"/>
            <w:szCs w:val="24"/>
          </w:rPr>
          <w:t>the</w:t>
        </w:r>
        <w:r w:rsidR="00E50B3D" w:rsidRPr="002F5BD2">
          <w:rPr>
            <w:rFonts w:ascii="Segoe UI" w:eastAsia="Times New Roman" w:hAnsi="Segoe UI" w:cs="Segoe UI"/>
            <w:color w:val="24292E"/>
            <w:sz w:val="24"/>
            <w:szCs w:val="24"/>
          </w:rPr>
          <w:t xml:space="preserve"> </w:t>
        </w:r>
      </w:ins>
      <w:ins w:id="70" w:author="Michael Forkey" w:date="2017-10-31T21:16:00Z">
        <w:r w:rsidR="00DD0362">
          <w:rPr>
            <w:rFonts w:ascii="Segoe UI" w:eastAsia="Times New Roman" w:hAnsi="Segoe UI" w:cs="Segoe UI"/>
            <w:color w:val="24292E"/>
            <w:sz w:val="24"/>
            <w:szCs w:val="24"/>
          </w:rPr>
          <w:t xml:space="preserve">software </w:t>
        </w:r>
      </w:ins>
      <w:r w:rsidRPr="002F5BD2">
        <w:rPr>
          <w:rFonts w:ascii="Segoe UI" w:eastAsia="Times New Roman" w:hAnsi="Segoe UI" w:cs="Segoe UI"/>
          <w:color w:val="24292E"/>
          <w:sz w:val="24"/>
          <w:szCs w:val="24"/>
        </w:rPr>
        <w:t xml:space="preserve">application. Section 1.0 </w:t>
      </w:r>
      <w:del w:id="71" w:author="Michael Forkey" w:date="2017-10-31T21:14:00Z">
        <w:r w:rsidRPr="002F5BD2" w:rsidDel="00DD0362">
          <w:rPr>
            <w:rFonts w:ascii="Segoe UI" w:eastAsia="Times New Roman" w:hAnsi="Segoe UI" w:cs="Segoe UI"/>
            <w:color w:val="24292E"/>
            <w:sz w:val="24"/>
            <w:szCs w:val="24"/>
          </w:rPr>
          <w:delText xml:space="preserve">of this document </w:delText>
        </w:r>
      </w:del>
      <w:r w:rsidRPr="002F5BD2">
        <w:rPr>
          <w:rFonts w:ascii="Segoe UI" w:eastAsia="Times New Roman" w:hAnsi="Segoe UI" w:cs="Segoe UI"/>
          <w:color w:val="24292E"/>
          <w:sz w:val="24"/>
          <w:szCs w:val="24"/>
        </w:rPr>
        <w:t>covers the introduction and high-level outline for th</w:t>
      </w:r>
      <w:ins w:id="72" w:author="Michael Forkey" w:date="2017-10-31T21:16:00Z">
        <w:r w:rsidR="00DD0362">
          <w:rPr>
            <w:rFonts w:ascii="Segoe UI" w:eastAsia="Times New Roman" w:hAnsi="Segoe UI" w:cs="Segoe UI"/>
            <w:color w:val="24292E"/>
            <w:sz w:val="24"/>
            <w:szCs w:val="24"/>
          </w:rPr>
          <w:t>is</w:t>
        </w:r>
      </w:ins>
      <w:del w:id="73" w:author="Michael Forkey" w:date="2017-10-31T21:16:00Z">
        <w:r w:rsidRPr="002F5BD2" w:rsidDel="00DD0362">
          <w:rPr>
            <w:rFonts w:ascii="Segoe UI" w:eastAsia="Times New Roman" w:hAnsi="Segoe UI" w:cs="Segoe UI"/>
            <w:color w:val="24292E"/>
            <w:sz w:val="24"/>
            <w:szCs w:val="24"/>
          </w:rPr>
          <w:delText>e</w:delText>
        </w:r>
      </w:del>
      <w:r w:rsidRPr="002F5BD2">
        <w:rPr>
          <w:rFonts w:ascii="Segoe UI" w:eastAsia="Times New Roman" w:hAnsi="Segoe UI" w:cs="Segoe UI"/>
          <w:color w:val="24292E"/>
          <w:sz w:val="24"/>
          <w:szCs w:val="24"/>
        </w:rPr>
        <w:t xml:space="preserve"> document. Section 2.0 provides an overview of the application that will be </w:t>
      </w:r>
      <w:del w:id="74" w:author="Michael Forkey" w:date="2017-10-31T21:16:00Z">
        <w:r w:rsidRPr="002F5BD2" w:rsidDel="00DD0362">
          <w:rPr>
            <w:rFonts w:ascii="Segoe UI" w:eastAsia="Times New Roman" w:hAnsi="Segoe UI" w:cs="Segoe UI"/>
            <w:color w:val="24292E"/>
            <w:sz w:val="24"/>
            <w:szCs w:val="24"/>
          </w:rPr>
          <w:delText>implemented</w:delText>
        </w:r>
      </w:del>
      <w:ins w:id="75" w:author="Michael Forkey" w:date="2017-10-31T21:18:00Z">
        <w:r w:rsidR="00DD0362">
          <w:rPr>
            <w:rFonts w:ascii="Segoe UI" w:eastAsia="Times New Roman" w:hAnsi="Segoe UI" w:cs="Segoe UI"/>
            <w:color w:val="24292E"/>
            <w:sz w:val="24"/>
            <w:szCs w:val="24"/>
          </w:rPr>
          <w:t>specified</w:t>
        </w:r>
      </w:ins>
      <w:ins w:id="76" w:author="Michael Forkey" w:date="2017-10-31T21:09:00Z">
        <w:r w:rsidR="00E50B3D">
          <w:rPr>
            <w:rFonts w:ascii="Segoe UI" w:eastAsia="Times New Roman" w:hAnsi="Segoe UI" w:cs="Segoe UI"/>
            <w:color w:val="24292E"/>
            <w:sz w:val="24"/>
            <w:szCs w:val="24"/>
          </w:rPr>
          <w:t xml:space="preserve">. </w:t>
        </w:r>
      </w:ins>
      <w:del w:id="77" w:author="Michael Forkey" w:date="2017-10-31T21:09:00Z">
        <w:r w:rsidRPr="002F5BD2" w:rsidDel="00E50B3D">
          <w:rPr>
            <w:rFonts w:ascii="Segoe UI" w:eastAsia="Times New Roman" w:hAnsi="Segoe UI" w:cs="Segoe UI"/>
            <w:color w:val="24292E"/>
            <w:sz w:val="24"/>
            <w:szCs w:val="24"/>
          </w:rPr>
          <w:delText xml:space="preserve"> whereas </w:delText>
        </w:r>
      </w:del>
      <w:ins w:id="78" w:author="Michael Forkey" w:date="2017-10-31T21:10:00Z">
        <w:r w:rsidR="00E50B3D">
          <w:rPr>
            <w:rFonts w:ascii="Segoe UI" w:eastAsia="Times New Roman" w:hAnsi="Segoe UI" w:cs="Segoe UI"/>
            <w:color w:val="24292E"/>
            <w:sz w:val="24"/>
            <w:szCs w:val="24"/>
          </w:rPr>
          <w:t>S</w:t>
        </w:r>
      </w:ins>
      <w:del w:id="79" w:author="Michael Forkey" w:date="2017-10-31T21:10:00Z">
        <w:r w:rsidRPr="002F5BD2" w:rsidDel="00E50B3D">
          <w:rPr>
            <w:rFonts w:ascii="Segoe UI" w:eastAsia="Times New Roman" w:hAnsi="Segoe UI" w:cs="Segoe UI"/>
            <w:color w:val="24292E"/>
            <w:sz w:val="24"/>
            <w:szCs w:val="24"/>
          </w:rPr>
          <w:delText>s</w:delText>
        </w:r>
      </w:del>
      <w:r w:rsidRPr="002F5BD2">
        <w:rPr>
          <w:rFonts w:ascii="Segoe UI" w:eastAsia="Times New Roman" w:hAnsi="Segoe UI" w:cs="Segoe UI"/>
          <w:color w:val="24292E"/>
          <w:sz w:val="24"/>
          <w:szCs w:val="24"/>
        </w:rPr>
        <w:t xml:space="preserve">ection 3.0 </w:t>
      </w:r>
      <w:ins w:id="80" w:author="Michael Forkey" w:date="2017-10-31T21:13:00Z">
        <w:r w:rsidR="00DD0362">
          <w:rPr>
            <w:rFonts w:ascii="Segoe UI" w:eastAsia="Times New Roman" w:hAnsi="Segoe UI" w:cs="Segoe UI"/>
            <w:color w:val="24292E"/>
            <w:sz w:val="24"/>
            <w:szCs w:val="24"/>
          </w:rPr>
          <w:t xml:space="preserve">contains </w:t>
        </w:r>
      </w:ins>
      <w:del w:id="81" w:author="Michael Forkey" w:date="2017-10-31T21:13:00Z">
        <w:r w:rsidRPr="002F5BD2" w:rsidDel="00DD0362">
          <w:rPr>
            <w:rFonts w:ascii="Segoe UI" w:eastAsia="Times New Roman" w:hAnsi="Segoe UI" w:cs="Segoe UI"/>
            <w:color w:val="24292E"/>
            <w:sz w:val="24"/>
            <w:szCs w:val="24"/>
          </w:rPr>
          <w:delText xml:space="preserve">begins the deeper </w:delText>
        </w:r>
      </w:del>
      <w:r w:rsidRPr="002F5BD2">
        <w:rPr>
          <w:rFonts w:ascii="Segoe UI" w:eastAsia="Times New Roman" w:hAnsi="Segoe UI" w:cs="Segoe UI"/>
          <w:color w:val="24292E"/>
          <w:sz w:val="24"/>
          <w:szCs w:val="24"/>
        </w:rPr>
        <w:t>technical specification</w:t>
      </w:r>
      <w:ins w:id="82" w:author="Michael Forkey" w:date="2017-10-31T21:13:00Z">
        <w:r w:rsidR="00DD0362">
          <w:rPr>
            <w:rFonts w:ascii="Segoe UI" w:eastAsia="Times New Roman" w:hAnsi="Segoe UI" w:cs="Segoe UI"/>
            <w:color w:val="24292E"/>
            <w:sz w:val="24"/>
            <w:szCs w:val="24"/>
          </w:rPr>
          <w:t xml:space="preserve"> of the</w:t>
        </w:r>
      </w:ins>
      <w:del w:id="83" w:author="Michael Forkey" w:date="2017-10-31T21:13:00Z">
        <w:r w:rsidRPr="002F5BD2" w:rsidDel="00DD0362">
          <w:rPr>
            <w:rFonts w:ascii="Segoe UI" w:eastAsia="Times New Roman" w:hAnsi="Segoe UI" w:cs="Segoe UI"/>
            <w:color w:val="24292E"/>
            <w:sz w:val="24"/>
            <w:szCs w:val="24"/>
          </w:rPr>
          <w:delText>s and</w:delText>
        </w:r>
      </w:del>
      <w:r w:rsidRPr="002F5BD2">
        <w:rPr>
          <w:rFonts w:ascii="Segoe UI" w:eastAsia="Times New Roman" w:hAnsi="Segoe UI" w:cs="Segoe UI"/>
          <w:color w:val="24292E"/>
          <w:sz w:val="24"/>
          <w:szCs w:val="24"/>
        </w:rPr>
        <w:t xml:space="preserve"> functional</w:t>
      </w:r>
      <w:ins w:id="84" w:author="Michael Forkey" w:date="2017-10-31T21:10:00Z">
        <w:r w:rsidR="00E50B3D">
          <w:rPr>
            <w:rFonts w:ascii="Segoe UI" w:eastAsia="Times New Roman" w:hAnsi="Segoe UI" w:cs="Segoe UI"/>
            <w:color w:val="24292E"/>
            <w:sz w:val="24"/>
            <w:szCs w:val="24"/>
          </w:rPr>
          <w:t xml:space="preserve"> requirements </w:t>
        </w:r>
      </w:ins>
      <w:del w:id="85" w:author="Michael Forkey" w:date="2017-10-31T21:10:00Z">
        <w:r w:rsidRPr="002F5BD2" w:rsidDel="00E50B3D">
          <w:rPr>
            <w:rFonts w:ascii="Segoe UI" w:eastAsia="Times New Roman" w:hAnsi="Segoe UI" w:cs="Segoe UI"/>
            <w:color w:val="24292E"/>
            <w:sz w:val="24"/>
            <w:szCs w:val="24"/>
          </w:rPr>
          <w:delText xml:space="preserve">ity </w:delText>
        </w:r>
      </w:del>
      <w:r w:rsidRPr="002F5BD2">
        <w:rPr>
          <w:rFonts w:ascii="Segoe UI" w:eastAsia="Times New Roman" w:hAnsi="Segoe UI" w:cs="Segoe UI"/>
          <w:color w:val="24292E"/>
          <w:sz w:val="24"/>
          <w:szCs w:val="24"/>
        </w:rPr>
        <w:t xml:space="preserve">of the application. Section 4.0 </w:t>
      </w:r>
      <w:del w:id="86" w:author="Michael Forkey" w:date="2017-10-31T21:13:00Z">
        <w:r w:rsidRPr="002F5BD2" w:rsidDel="00DD0362">
          <w:rPr>
            <w:rFonts w:ascii="Segoe UI" w:eastAsia="Times New Roman" w:hAnsi="Segoe UI" w:cs="Segoe UI"/>
            <w:color w:val="24292E"/>
            <w:sz w:val="24"/>
            <w:szCs w:val="24"/>
          </w:rPr>
          <w:delText xml:space="preserve">of the document </w:delText>
        </w:r>
      </w:del>
      <w:del w:id="87" w:author="Michael Forkey" w:date="2017-10-31T21:10:00Z">
        <w:r w:rsidRPr="002F5BD2" w:rsidDel="00E50B3D">
          <w:rPr>
            <w:rFonts w:ascii="Segoe UI" w:eastAsia="Times New Roman" w:hAnsi="Segoe UI" w:cs="Segoe UI"/>
            <w:color w:val="24292E"/>
            <w:sz w:val="24"/>
            <w:szCs w:val="24"/>
          </w:rPr>
          <w:delText xml:space="preserve">will </w:delText>
        </w:r>
      </w:del>
      <w:r w:rsidRPr="002F5BD2">
        <w:rPr>
          <w:rFonts w:ascii="Segoe UI" w:eastAsia="Times New Roman" w:hAnsi="Segoe UI" w:cs="Segoe UI"/>
          <w:color w:val="24292E"/>
          <w:sz w:val="24"/>
          <w:szCs w:val="24"/>
        </w:rPr>
        <w:t>cover</w:t>
      </w:r>
      <w:ins w:id="88" w:author="Michael Forkey" w:date="2017-10-31T21:10:00Z">
        <w:r w:rsidR="00E50B3D">
          <w:rPr>
            <w:rFonts w:ascii="Segoe UI" w:eastAsia="Times New Roman" w:hAnsi="Segoe UI" w:cs="Segoe UI"/>
            <w:color w:val="24292E"/>
            <w:sz w:val="24"/>
            <w:szCs w:val="24"/>
          </w:rPr>
          <w:t>s</w:t>
        </w:r>
      </w:ins>
      <w:r w:rsidRPr="002F5BD2">
        <w:rPr>
          <w:rFonts w:ascii="Segoe UI" w:eastAsia="Times New Roman" w:hAnsi="Segoe UI" w:cs="Segoe UI"/>
          <w:color w:val="24292E"/>
          <w:sz w:val="24"/>
          <w:szCs w:val="24"/>
        </w:rPr>
        <w:t xml:space="preserve"> the validation of th</w:t>
      </w:r>
      <w:ins w:id="89" w:author="Michael Forkey" w:date="2017-10-31T21:13:00Z">
        <w:r w:rsidR="00DD0362">
          <w:rPr>
            <w:rFonts w:ascii="Segoe UI" w:eastAsia="Times New Roman" w:hAnsi="Segoe UI" w:cs="Segoe UI"/>
            <w:color w:val="24292E"/>
            <w:sz w:val="24"/>
            <w:szCs w:val="24"/>
          </w:rPr>
          <w:t>ose</w:t>
        </w:r>
      </w:ins>
      <w:del w:id="90" w:author="Michael Forkey" w:date="2017-10-31T21:13:00Z">
        <w:r w:rsidRPr="002F5BD2" w:rsidDel="00DD0362">
          <w:rPr>
            <w:rFonts w:ascii="Segoe UI" w:eastAsia="Times New Roman" w:hAnsi="Segoe UI" w:cs="Segoe UI"/>
            <w:color w:val="24292E"/>
            <w:sz w:val="24"/>
            <w:szCs w:val="24"/>
          </w:rPr>
          <w:delText>e</w:delText>
        </w:r>
      </w:del>
      <w:r w:rsidRPr="002F5BD2">
        <w:rPr>
          <w:rFonts w:ascii="Segoe UI" w:eastAsia="Times New Roman" w:hAnsi="Segoe UI" w:cs="Segoe UI"/>
          <w:color w:val="24292E"/>
          <w:sz w:val="24"/>
          <w:szCs w:val="24"/>
        </w:rPr>
        <w:t xml:space="preserve"> functional requirements.</w:t>
      </w:r>
    </w:p>
    <w:p w14:paraId="5DB291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main section of th</w:t>
      </w:r>
      <w:ins w:id="91" w:author="Michael Forkey" w:date="2017-10-31T21:18:00Z">
        <w:r w:rsidR="00DD0362">
          <w:rPr>
            <w:rFonts w:ascii="Segoe UI" w:eastAsia="Times New Roman" w:hAnsi="Segoe UI" w:cs="Segoe UI"/>
            <w:color w:val="24292E"/>
            <w:sz w:val="24"/>
            <w:szCs w:val="24"/>
          </w:rPr>
          <w:t>is</w:t>
        </w:r>
      </w:ins>
      <w:del w:id="92" w:author="Michael Forkey" w:date="2017-10-31T21:18:00Z">
        <w:r w:rsidRPr="002F5BD2" w:rsidDel="00DD0362">
          <w:rPr>
            <w:rFonts w:ascii="Segoe UI" w:eastAsia="Times New Roman" w:hAnsi="Segoe UI" w:cs="Segoe UI"/>
            <w:color w:val="24292E"/>
            <w:sz w:val="24"/>
            <w:szCs w:val="24"/>
          </w:rPr>
          <w:delText>e</w:delText>
        </w:r>
      </w:del>
      <w:r w:rsidRPr="002F5BD2">
        <w:rPr>
          <w:rFonts w:ascii="Segoe UI" w:eastAsia="Times New Roman" w:hAnsi="Segoe UI" w:cs="Segoe UI"/>
          <w:color w:val="24292E"/>
          <w:sz w:val="24"/>
          <w:szCs w:val="24"/>
        </w:rPr>
        <w:t xml:space="preserve"> SRS </w:t>
      </w:r>
      <w:del w:id="93" w:author="Michael Forkey" w:date="2017-10-31T21:18:00Z">
        <w:r w:rsidRPr="002F5BD2" w:rsidDel="00DD0362">
          <w:rPr>
            <w:rFonts w:ascii="Segoe UI" w:eastAsia="Times New Roman" w:hAnsi="Segoe UI" w:cs="Segoe UI"/>
            <w:color w:val="24292E"/>
            <w:sz w:val="24"/>
            <w:szCs w:val="24"/>
          </w:rPr>
          <w:delText xml:space="preserve">portion of the </w:delText>
        </w:r>
      </w:del>
      <w:r w:rsidRPr="002F5BD2">
        <w:rPr>
          <w:rFonts w:ascii="Segoe UI" w:eastAsia="Times New Roman" w:hAnsi="Segoe UI" w:cs="Segoe UI"/>
          <w:color w:val="24292E"/>
          <w:sz w:val="24"/>
          <w:szCs w:val="24"/>
        </w:rPr>
        <w:t xml:space="preserve">document </w:t>
      </w:r>
      <w:del w:id="94" w:author="Michael Forkey" w:date="2017-10-31T21:11:00Z">
        <w:r w:rsidRPr="002F5BD2" w:rsidDel="00E50B3D">
          <w:rPr>
            <w:rFonts w:ascii="Segoe UI" w:eastAsia="Times New Roman" w:hAnsi="Segoe UI" w:cs="Segoe UI"/>
            <w:color w:val="24292E"/>
            <w:sz w:val="24"/>
            <w:szCs w:val="24"/>
          </w:rPr>
          <w:delText>will be</w:delText>
        </w:r>
      </w:del>
      <w:ins w:id="95" w:author="Michael Forkey" w:date="2017-10-31T21:11:00Z">
        <w:r w:rsidR="00E50B3D">
          <w:rPr>
            <w:rFonts w:ascii="Segoe UI" w:eastAsia="Times New Roman" w:hAnsi="Segoe UI" w:cs="Segoe UI"/>
            <w:color w:val="24292E"/>
            <w:sz w:val="24"/>
            <w:szCs w:val="24"/>
          </w:rPr>
          <w:t>is</w:t>
        </w:r>
      </w:ins>
      <w:r w:rsidRPr="002F5BD2">
        <w:rPr>
          <w:rFonts w:ascii="Segoe UI" w:eastAsia="Times New Roman" w:hAnsi="Segoe UI" w:cs="Segoe UI"/>
          <w:color w:val="24292E"/>
          <w:sz w:val="24"/>
          <w:szCs w:val="24"/>
        </w:rPr>
        <w:t xml:space="preserve"> section 3.2. This section does a </w:t>
      </w:r>
      <w:commentRangeStart w:id="96"/>
      <w:r w:rsidRPr="002F5BD2">
        <w:rPr>
          <w:rFonts w:ascii="Segoe UI" w:eastAsia="Times New Roman" w:hAnsi="Segoe UI" w:cs="Segoe UI"/>
          <w:color w:val="24292E"/>
          <w:sz w:val="24"/>
          <w:szCs w:val="24"/>
        </w:rPr>
        <w:t xml:space="preserve">deeper </w:t>
      </w:r>
      <w:commentRangeEnd w:id="96"/>
      <w:r w:rsidR="00E50B3D">
        <w:rPr>
          <w:rStyle w:val="CommentReference"/>
        </w:rPr>
        <w:commentReference w:id="96"/>
      </w:r>
      <w:r w:rsidRPr="002F5BD2">
        <w:rPr>
          <w:rFonts w:ascii="Segoe UI" w:eastAsia="Times New Roman" w:hAnsi="Segoe UI" w:cs="Segoe UI"/>
          <w:color w:val="24292E"/>
          <w:sz w:val="24"/>
          <w:szCs w:val="24"/>
        </w:rPr>
        <w:t xml:space="preserve">dive into each feature and use case specification that makes up the application as a whole. </w:t>
      </w:r>
      <w:del w:id="97" w:author="Michael Forkey" w:date="2017-10-31T21:20:00Z">
        <w:r w:rsidRPr="002F5BD2" w:rsidDel="00DD0362">
          <w:rPr>
            <w:rFonts w:ascii="Segoe UI" w:eastAsia="Times New Roman" w:hAnsi="Segoe UI" w:cs="Segoe UI"/>
            <w:color w:val="24292E"/>
            <w:sz w:val="24"/>
            <w:szCs w:val="24"/>
          </w:rPr>
          <w:delText xml:space="preserve">To help reduce confusion on how this works we have provided </w:delText>
        </w:r>
      </w:del>
      <w:ins w:id="98" w:author="Michael Forkey" w:date="2017-10-31T21:20:00Z">
        <w:r w:rsidR="00DD0362">
          <w:rPr>
            <w:rFonts w:ascii="Segoe UI" w:eastAsia="Times New Roman" w:hAnsi="Segoe UI" w:cs="Segoe UI"/>
            <w:color w:val="24292E"/>
            <w:sz w:val="24"/>
            <w:szCs w:val="24"/>
          </w:rPr>
          <w:t>B</w:t>
        </w:r>
      </w:ins>
      <w:del w:id="99" w:author="Michael Forkey" w:date="2017-10-31T21:20:00Z">
        <w:r w:rsidRPr="002F5BD2" w:rsidDel="00DD0362">
          <w:rPr>
            <w:rFonts w:ascii="Segoe UI" w:eastAsia="Times New Roman" w:hAnsi="Segoe UI" w:cs="Segoe UI"/>
            <w:color w:val="24292E"/>
            <w:sz w:val="24"/>
            <w:szCs w:val="24"/>
          </w:rPr>
          <w:delText>b</w:delText>
        </w:r>
      </w:del>
      <w:r w:rsidRPr="002F5BD2">
        <w:rPr>
          <w:rFonts w:ascii="Segoe UI" w:eastAsia="Times New Roman" w:hAnsi="Segoe UI" w:cs="Segoe UI"/>
          <w:color w:val="24292E"/>
          <w:sz w:val="24"/>
          <w:szCs w:val="24"/>
        </w:rPr>
        <w:t xml:space="preserve">elow </w:t>
      </w:r>
      <w:ins w:id="100" w:author="Michael Forkey" w:date="2017-10-31T21:20:00Z">
        <w:r w:rsidR="00DD0362">
          <w:rPr>
            <w:rFonts w:ascii="Segoe UI" w:eastAsia="Times New Roman" w:hAnsi="Segoe UI" w:cs="Segoe UI"/>
            <w:color w:val="24292E"/>
            <w:sz w:val="24"/>
            <w:szCs w:val="24"/>
          </w:rPr>
          <w:t xml:space="preserve">is </w:t>
        </w:r>
      </w:ins>
      <w:r w:rsidRPr="002F5BD2">
        <w:rPr>
          <w:rFonts w:ascii="Segoe UI" w:eastAsia="Times New Roman" w:hAnsi="Segoe UI" w:cs="Segoe UI"/>
          <w:color w:val="24292E"/>
          <w:sz w:val="24"/>
          <w:szCs w:val="24"/>
        </w:rPr>
        <w:t xml:space="preserve">a template or example of what each feature and use case </w:t>
      </w:r>
      <w:del w:id="101" w:author="Michael Forkey" w:date="2017-10-31T21:21:00Z">
        <w:r w:rsidRPr="002F5BD2" w:rsidDel="00DD0362">
          <w:rPr>
            <w:rFonts w:ascii="Segoe UI" w:eastAsia="Times New Roman" w:hAnsi="Segoe UI" w:cs="Segoe UI"/>
            <w:color w:val="24292E"/>
            <w:sz w:val="24"/>
            <w:szCs w:val="24"/>
          </w:rPr>
          <w:delText>may</w:delText>
        </w:r>
      </w:del>
      <w:ins w:id="102" w:author="Michael Forkey" w:date="2017-10-31T21:21:00Z">
        <w:r w:rsidR="00DD0362">
          <w:rPr>
            <w:rFonts w:ascii="Segoe UI" w:eastAsia="Times New Roman" w:hAnsi="Segoe UI" w:cs="Segoe UI"/>
            <w:color w:val="24292E"/>
            <w:sz w:val="24"/>
            <w:szCs w:val="24"/>
          </w:rPr>
          <w:t>will</w:t>
        </w:r>
      </w:ins>
      <w:r w:rsidRPr="002F5BD2">
        <w:rPr>
          <w:rFonts w:ascii="Segoe UI" w:eastAsia="Times New Roman" w:hAnsi="Segoe UI" w:cs="Segoe UI"/>
          <w:color w:val="24292E"/>
          <w:sz w:val="24"/>
          <w:szCs w:val="24"/>
        </w:rPr>
        <w:t xml:space="preserve"> look like. Th</w:t>
      </w:r>
      <w:ins w:id="103" w:author="Michael Forkey" w:date="2017-10-31T21:21:00Z">
        <w:r w:rsidR="00DD0362">
          <w:rPr>
            <w:rFonts w:ascii="Segoe UI" w:eastAsia="Times New Roman" w:hAnsi="Segoe UI" w:cs="Segoe UI"/>
            <w:color w:val="24292E"/>
            <w:sz w:val="24"/>
            <w:szCs w:val="24"/>
          </w:rPr>
          <w:t>e</w:t>
        </w:r>
      </w:ins>
      <w:del w:id="104" w:author="Michael Forkey" w:date="2017-10-31T21:21:00Z">
        <w:r w:rsidRPr="002F5BD2" w:rsidDel="00DD0362">
          <w:rPr>
            <w:rFonts w:ascii="Segoe UI" w:eastAsia="Times New Roman" w:hAnsi="Segoe UI" w:cs="Segoe UI"/>
            <w:color w:val="24292E"/>
            <w:sz w:val="24"/>
            <w:szCs w:val="24"/>
          </w:rPr>
          <w:delText>is</w:delText>
        </w:r>
      </w:del>
      <w:ins w:id="105" w:author="Michael Forkey" w:date="2017-10-31T21:21:00Z">
        <w:r w:rsidR="00DD0362">
          <w:rPr>
            <w:rFonts w:ascii="Segoe UI" w:eastAsia="Times New Roman" w:hAnsi="Segoe UI" w:cs="Segoe UI"/>
            <w:color w:val="24292E"/>
            <w:sz w:val="24"/>
            <w:szCs w:val="24"/>
          </w:rPr>
          <w:t xml:space="preserve"> </w:t>
        </w:r>
        <w:proofErr w:type="spellStart"/>
        <w:r w:rsidR="00DD0362">
          <w:rPr>
            <w:rFonts w:ascii="Segoe UI" w:eastAsia="Times New Roman" w:hAnsi="Segoe UI" w:cs="Segoe UI"/>
            <w:color w:val="24292E"/>
            <w:sz w:val="24"/>
            <w:szCs w:val="24"/>
          </w:rPr>
          <w:t>format</w:t>
        </w:r>
      </w:ins>
      <w:del w:id="106" w:author="Michael Forkey" w:date="2017-10-31T21:21:00Z">
        <w:r w:rsidRPr="002F5BD2" w:rsidDel="00DD0362">
          <w:rPr>
            <w:rFonts w:ascii="Segoe UI" w:eastAsia="Times New Roman" w:hAnsi="Segoe UI" w:cs="Segoe UI"/>
            <w:color w:val="24292E"/>
            <w:sz w:val="24"/>
            <w:szCs w:val="24"/>
          </w:rPr>
          <w:delText xml:space="preserve"> template</w:delText>
        </w:r>
      </w:del>
      <w:r w:rsidRPr="002F5BD2">
        <w:rPr>
          <w:rFonts w:ascii="Segoe UI" w:eastAsia="Times New Roman" w:hAnsi="Segoe UI" w:cs="Segoe UI"/>
          <w:color w:val="24292E"/>
          <w:sz w:val="24"/>
          <w:szCs w:val="24"/>
        </w:rPr>
        <w:t xml:space="preserve"> provide</w:t>
      </w:r>
      <w:proofErr w:type="spellEnd"/>
      <w:r w:rsidRPr="002F5BD2">
        <w:rPr>
          <w:rFonts w:ascii="Segoe UI" w:eastAsia="Times New Roman" w:hAnsi="Segoe UI" w:cs="Segoe UI"/>
          <w:color w:val="24292E"/>
          <w:sz w:val="24"/>
          <w:szCs w:val="24"/>
        </w:rPr>
        <w:t>s quick and easy bullet</w:t>
      </w:r>
      <w:ins w:id="107" w:author="Michael Forkey" w:date="2017-10-31T21:21:00Z">
        <w:r w:rsidR="00DD0362">
          <w:rPr>
            <w:rFonts w:ascii="Segoe UI" w:eastAsia="Times New Roman" w:hAnsi="Segoe UI" w:cs="Segoe UI"/>
            <w:color w:val="24292E"/>
            <w:sz w:val="24"/>
            <w:szCs w:val="24"/>
          </w:rPr>
          <w:t>-</w:t>
        </w:r>
      </w:ins>
      <w:del w:id="108" w:author="Michael Forkey" w:date="2017-10-31T21:21:00Z">
        <w:r w:rsidRPr="002F5BD2" w:rsidDel="00DD0362">
          <w:rPr>
            <w:rFonts w:ascii="Segoe UI" w:eastAsia="Times New Roman" w:hAnsi="Segoe UI" w:cs="Segoe UI"/>
            <w:color w:val="24292E"/>
            <w:sz w:val="24"/>
            <w:szCs w:val="24"/>
          </w:rPr>
          <w:delText xml:space="preserve"> </w:delText>
        </w:r>
      </w:del>
      <w:r w:rsidRPr="002F5BD2">
        <w:rPr>
          <w:rFonts w:ascii="Segoe UI" w:eastAsia="Times New Roman" w:hAnsi="Segoe UI" w:cs="Segoe UI"/>
          <w:color w:val="24292E"/>
          <w:sz w:val="24"/>
          <w:szCs w:val="24"/>
        </w:rPr>
        <w:t>style details about each feature and use case that creates that particular feature.</w:t>
      </w:r>
    </w:p>
    <w:p w14:paraId="267D5F9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Each feature will contain a feature name </w:t>
      </w:r>
      <w:commentRangeStart w:id="109"/>
      <w:r w:rsidRPr="002F5BD2">
        <w:rPr>
          <w:rFonts w:ascii="Segoe UI" w:eastAsia="Times New Roman" w:hAnsi="Segoe UI" w:cs="Segoe UI"/>
          <w:color w:val="24292E"/>
          <w:sz w:val="24"/>
          <w:szCs w:val="24"/>
        </w:rPr>
        <w:t>/</w:t>
      </w:r>
      <w:commentRangeEnd w:id="109"/>
      <w:r w:rsidR="00DD0362">
        <w:rPr>
          <w:rStyle w:val="CommentReference"/>
        </w:rPr>
        <w:commentReference w:id="109"/>
      </w:r>
      <w:r w:rsidRPr="002F5BD2">
        <w:rPr>
          <w:rFonts w:ascii="Segoe UI" w:eastAsia="Times New Roman" w:hAnsi="Segoe UI" w:cs="Segoe UI"/>
          <w:color w:val="24292E"/>
          <w:sz w:val="24"/>
          <w:szCs w:val="24"/>
        </w:rPr>
        <w:t xml:space="preserve"> title followed by a description of the feature. This </w:t>
      </w:r>
      <w:del w:id="110" w:author="Michael Forkey" w:date="2017-10-31T21:22:00Z">
        <w:r w:rsidRPr="002F5BD2" w:rsidDel="00DD0362">
          <w:rPr>
            <w:rFonts w:ascii="Segoe UI" w:eastAsia="Times New Roman" w:hAnsi="Segoe UI" w:cs="Segoe UI"/>
            <w:color w:val="24292E"/>
            <w:sz w:val="24"/>
            <w:szCs w:val="24"/>
          </w:rPr>
          <w:delText>will then be</w:delText>
        </w:r>
      </w:del>
      <w:ins w:id="111" w:author="Michael Forkey" w:date="2017-10-31T21:22:00Z">
        <w:r w:rsidR="00DD0362">
          <w:rPr>
            <w:rFonts w:ascii="Segoe UI" w:eastAsia="Times New Roman" w:hAnsi="Segoe UI" w:cs="Segoe UI"/>
            <w:color w:val="24292E"/>
            <w:sz w:val="24"/>
            <w:szCs w:val="24"/>
          </w:rPr>
          <w:t>is</w:t>
        </w:r>
      </w:ins>
      <w:r w:rsidRPr="002F5BD2">
        <w:rPr>
          <w:rFonts w:ascii="Segoe UI" w:eastAsia="Times New Roman" w:hAnsi="Segoe UI" w:cs="Segoe UI"/>
          <w:color w:val="24292E"/>
          <w:sz w:val="24"/>
          <w:szCs w:val="24"/>
        </w:rPr>
        <w:t xml:space="preserve"> followed by a use case or user story which defines a </w:t>
      </w:r>
      <w:commentRangeStart w:id="112"/>
      <w:r w:rsidRPr="002F5BD2">
        <w:rPr>
          <w:rFonts w:ascii="Segoe UI" w:eastAsia="Times New Roman" w:hAnsi="Segoe UI" w:cs="Segoe UI"/>
          <w:color w:val="24292E"/>
          <w:sz w:val="24"/>
          <w:szCs w:val="24"/>
        </w:rPr>
        <w:t>key functional aspect of the specified feature</w:t>
      </w:r>
      <w:commentRangeEnd w:id="112"/>
      <w:r w:rsidR="003345F7">
        <w:rPr>
          <w:rStyle w:val="CommentReference"/>
        </w:rPr>
        <w:commentReference w:id="112"/>
      </w:r>
      <w:r w:rsidRPr="002F5BD2">
        <w:rPr>
          <w:rFonts w:ascii="Segoe UI" w:eastAsia="Times New Roman" w:hAnsi="Segoe UI" w:cs="Segoe UI"/>
          <w:color w:val="24292E"/>
          <w:sz w:val="24"/>
          <w:szCs w:val="24"/>
        </w:rPr>
        <w:t>. See below on how the table breaks apart the individual feature in the specified use case.</w:t>
      </w:r>
    </w:p>
    <w:p w14:paraId="32C7E55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the table below the definition is on the right of the words on the left.</w:t>
      </w:r>
    </w:p>
    <w:p w14:paraId="39B50B46"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113"/>
      <w:r w:rsidRPr="002F5BD2">
        <w:rPr>
          <w:rFonts w:ascii="Segoe UI" w:eastAsia="Times New Roman" w:hAnsi="Segoe UI" w:cs="Segoe UI"/>
          <w:color w:val="24292E"/>
          <w:sz w:val="24"/>
          <w:szCs w:val="24"/>
        </w:rPr>
        <w:t>Define the words on the left in more details.</w:t>
      </w:r>
      <w:commentRangeEnd w:id="113"/>
      <w:r w:rsidR="003345F7">
        <w:rPr>
          <w:rStyle w:val="CommentReference"/>
        </w:rPr>
        <w:commentReference w:id="113"/>
      </w:r>
    </w:p>
    <w:p w14:paraId="717E54C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4" w:name="_Toc496508522"/>
      <w:commentRangeStart w:id="115"/>
      <w:r w:rsidRPr="002F5BD2">
        <w:rPr>
          <w:rFonts w:ascii="Segoe UI" w:eastAsia="Times New Roman" w:hAnsi="Segoe UI" w:cs="Segoe UI"/>
          <w:b/>
          <w:bCs/>
          <w:color w:val="24292E"/>
          <w:sz w:val="30"/>
          <w:szCs w:val="30"/>
        </w:rPr>
        <w:lastRenderedPageBreak/>
        <w:t>3.2.x Feature Template Example</w:t>
      </w:r>
      <w:bookmarkEnd w:id="114"/>
      <w:commentRangeEnd w:id="115"/>
      <w:r w:rsidR="003345F7">
        <w:rPr>
          <w:rStyle w:val="CommentReference"/>
        </w:rPr>
        <w:commentReference w:id="115"/>
      </w:r>
    </w:p>
    <w:p w14:paraId="1686E95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Full </w:t>
      </w:r>
      <w:ins w:id="116" w:author="Michael Forkey" w:date="2017-10-31T21:25:00Z">
        <w:r w:rsidR="003345F7">
          <w:rPr>
            <w:rFonts w:ascii="Segoe UI" w:eastAsia="Times New Roman" w:hAnsi="Segoe UI" w:cs="Segoe UI"/>
            <w:color w:val="24292E"/>
            <w:sz w:val="24"/>
            <w:szCs w:val="24"/>
          </w:rPr>
          <w:t>f</w:t>
        </w:r>
      </w:ins>
      <w:del w:id="117" w:author="Michael Forkey" w:date="2017-10-31T21:25:00Z">
        <w:r w:rsidRPr="002F5BD2" w:rsidDel="003345F7">
          <w:rPr>
            <w:rFonts w:ascii="Segoe UI" w:eastAsia="Times New Roman" w:hAnsi="Segoe UI" w:cs="Segoe UI"/>
            <w:color w:val="24292E"/>
            <w:sz w:val="24"/>
            <w:szCs w:val="24"/>
          </w:rPr>
          <w:delText>F</w:delText>
        </w:r>
      </w:del>
      <w:r w:rsidRPr="002F5BD2">
        <w:rPr>
          <w:rFonts w:ascii="Segoe UI" w:eastAsia="Times New Roman" w:hAnsi="Segoe UI" w:cs="Segoe UI"/>
          <w:color w:val="24292E"/>
          <w:sz w:val="24"/>
          <w:szCs w:val="24"/>
        </w:rPr>
        <w:t xml:space="preserve">eature </w:t>
      </w:r>
      <w:ins w:id="118" w:author="Michael Forkey" w:date="2017-10-31T21:25:00Z">
        <w:r w:rsidR="003345F7">
          <w:rPr>
            <w:rFonts w:ascii="Segoe UI" w:eastAsia="Times New Roman" w:hAnsi="Segoe UI" w:cs="Segoe UI"/>
            <w:color w:val="24292E"/>
            <w:sz w:val="24"/>
            <w:szCs w:val="24"/>
          </w:rPr>
          <w:t>d</w:t>
        </w:r>
      </w:ins>
      <w:del w:id="119" w:author="Michael Forkey" w:date="2017-10-31T21:25:00Z">
        <w:r w:rsidRPr="002F5BD2" w:rsidDel="003345F7">
          <w:rPr>
            <w:rFonts w:ascii="Segoe UI" w:eastAsia="Times New Roman" w:hAnsi="Segoe UI" w:cs="Segoe UI"/>
            <w:color w:val="24292E"/>
            <w:sz w:val="24"/>
            <w:szCs w:val="24"/>
          </w:rPr>
          <w:delText>D</w:delText>
        </w:r>
      </w:del>
      <w:r w:rsidRPr="002F5BD2">
        <w:rPr>
          <w:rFonts w:ascii="Segoe UI" w:eastAsia="Times New Roman" w:hAnsi="Segoe UI" w:cs="Segoe UI"/>
          <w:color w:val="24292E"/>
          <w:sz w:val="24"/>
          <w:szCs w:val="24"/>
        </w:rPr>
        <w:t xml:space="preserve">escription </w:t>
      </w:r>
      <w:del w:id="120" w:author="Michael Forkey" w:date="2017-10-31T21:25:00Z">
        <w:r w:rsidRPr="002F5BD2" w:rsidDel="003345F7">
          <w:rPr>
            <w:rFonts w:ascii="Segoe UI" w:eastAsia="Times New Roman" w:hAnsi="Segoe UI" w:cs="Segoe UI"/>
            <w:color w:val="24292E"/>
            <w:sz w:val="24"/>
            <w:szCs w:val="24"/>
          </w:rPr>
          <w:delText>answering the questions of</w:delText>
        </w:r>
      </w:del>
      <w:ins w:id="121" w:author="Michael Forkey" w:date="2017-10-31T21:25:00Z">
        <w:r w:rsidR="003345F7">
          <w:rPr>
            <w:rFonts w:ascii="Segoe UI" w:eastAsia="Times New Roman" w:hAnsi="Segoe UI" w:cs="Segoe UI"/>
            <w:color w:val="24292E"/>
            <w:sz w:val="24"/>
            <w:szCs w:val="24"/>
          </w:rPr>
          <w:t>explaining</w:t>
        </w:r>
      </w:ins>
      <w:r w:rsidRPr="002F5BD2">
        <w:rPr>
          <w:rFonts w:ascii="Segoe UI" w:eastAsia="Times New Roman" w:hAnsi="Segoe UI" w:cs="Segoe UI"/>
          <w:color w:val="24292E"/>
          <w:sz w:val="24"/>
          <w:szCs w:val="24"/>
        </w:rPr>
        <w:t xml:space="preserve"> what the feature is, who is going to use it, why is this feature needed or wanted.</w:t>
      </w:r>
    </w:p>
    <w:p w14:paraId="50B1F46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3.2.x.y Use Case Name Example</w:t>
      </w:r>
    </w:p>
    <w:tbl>
      <w:tblPr>
        <w:tblW w:w="13320" w:type="dxa"/>
        <w:tblCellMar>
          <w:top w:w="15" w:type="dxa"/>
          <w:left w:w="15" w:type="dxa"/>
          <w:bottom w:w="15" w:type="dxa"/>
          <w:right w:w="15" w:type="dxa"/>
        </w:tblCellMar>
        <w:tblLook w:val="04A0" w:firstRow="1" w:lastRow="0" w:firstColumn="1" w:lastColumn="0" w:noHBand="0" w:noVBand="1"/>
      </w:tblPr>
      <w:tblGrid>
        <w:gridCol w:w="1745"/>
        <w:gridCol w:w="11575"/>
      </w:tblGrid>
      <w:tr w:rsidR="002F5BD2" w:rsidRPr="002F5BD2" w14:paraId="3D2DE529"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F94EA2"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A806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4F2DCA2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BD30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FF8F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use case detail outlines the What, Who, Why of the use case. Example: As a User, I want to </w:t>
            </w:r>
            <w:proofErr w:type="spellStart"/>
            <w:r w:rsidRPr="002F5BD2">
              <w:rPr>
                <w:rFonts w:ascii="Segoe UI" w:eastAsia="Times New Roman" w:hAnsi="Segoe UI" w:cs="Segoe UI"/>
                <w:color w:val="24292E"/>
                <w:sz w:val="24"/>
                <w:szCs w:val="24"/>
              </w:rPr>
              <w:t>xxxxx</w:t>
            </w:r>
            <w:proofErr w:type="spellEnd"/>
            <w:r w:rsidRPr="002F5BD2">
              <w:rPr>
                <w:rFonts w:ascii="Segoe UI" w:eastAsia="Times New Roman" w:hAnsi="Segoe UI" w:cs="Segoe UI"/>
                <w:color w:val="24292E"/>
                <w:sz w:val="24"/>
                <w:szCs w:val="24"/>
              </w:rPr>
              <w:t xml:space="preserve"> because I am looking for an easier way to do my task.</w:t>
            </w:r>
          </w:p>
        </w:tc>
      </w:tr>
      <w:tr w:rsidR="002F5BD2" w:rsidRPr="002F5BD2" w14:paraId="622258E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1CC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07039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This links to different sections of the document. For example, you may have a reference to a general diagram above in section 2.0. You should also have a reference to the validation section of the document that covers the verifiable portions of the use case functionality. </w:t>
            </w:r>
            <w:commentRangeStart w:id="122"/>
            <w:r w:rsidRPr="002F5BD2">
              <w:rPr>
                <w:rFonts w:ascii="Segoe UI" w:eastAsia="Times New Roman" w:hAnsi="Segoe UI" w:cs="Segoe UI"/>
                <w:color w:val="24292E"/>
                <w:sz w:val="24"/>
                <w:szCs w:val="24"/>
              </w:rPr>
              <w:t>Lastly, when the SDD portion of the document is created a link to that section will then be found here.</w:t>
            </w:r>
            <w:commentRangeEnd w:id="122"/>
            <w:r w:rsidR="001B7B89">
              <w:rPr>
                <w:rStyle w:val="CommentReference"/>
              </w:rPr>
              <w:commentReference w:id="122"/>
            </w:r>
          </w:p>
        </w:tc>
      </w:tr>
      <w:tr w:rsidR="002F5BD2" w:rsidRPr="002F5BD2" w14:paraId="2D75A78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A73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EC4DE9"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123"/>
            <w:r w:rsidRPr="002F5BD2">
              <w:rPr>
                <w:rFonts w:ascii="Segoe UI" w:eastAsia="Times New Roman" w:hAnsi="Segoe UI" w:cs="Segoe UI"/>
                <w:color w:val="24292E"/>
                <w:sz w:val="24"/>
                <w:szCs w:val="24"/>
              </w:rPr>
              <w:t>User, application, or external driven behavior events that happen based on automated or user input.</w:t>
            </w:r>
            <w:commentRangeEnd w:id="123"/>
            <w:r w:rsidR="001B7B89">
              <w:rPr>
                <w:rStyle w:val="CommentReference"/>
              </w:rPr>
              <w:commentReference w:id="123"/>
            </w:r>
          </w:p>
        </w:tc>
      </w:tr>
      <w:tr w:rsidR="002F5BD2" w:rsidRPr="002F5BD2" w14:paraId="6C5F039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A8D59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17AD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Represents the conditions, visually, data, logic, or other things that must exist prior to this feature or use case being able to be executed, used, or seen.</w:t>
            </w:r>
          </w:p>
        </w:tc>
      </w:tr>
      <w:tr w:rsidR="002F5BD2" w:rsidRPr="002F5BD2" w14:paraId="28F91BD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1A65D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0DD5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This is the path on how the user gets to this feature or use case. </w:t>
            </w:r>
            <w:commentRangeStart w:id="124"/>
            <w:r w:rsidRPr="002F5BD2">
              <w:rPr>
                <w:rFonts w:ascii="Segoe UI" w:eastAsia="Times New Roman" w:hAnsi="Segoe UI" w:cs="Segoe UI"/>
                <w:color w:val="24292E"/>
                <w:sz w:val="24"/>
                <w:szCs w:val="24"/>
              </w:rPr>
              <w:t>How did I get here?</w:t>
            </w:r>
            <w:commentRangeEnd w:id="124"/>
            <w:r w:rsidR="001B7B89">
              <w:rPr>
                <w:rStyle w:val="CommentReference"/>
              </w:rPr>
              <w:commentReference w:id="124"/>
            </w:r>
          </w:p>
        </w:tc>
      </w:tr>
      <w:tr w:rsidR="002F5BD2" w:rsidRPr="002F5BD2" w14:paraId="292221A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ADE5E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592D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There are often alternate ways to get to this feature or use case. "I used the help / search feature".</w:t>
            </w:r>
          </w:p>
        </w:tc>
      </w:tr>
      <w:tr w:rsidR="002F5BD2" w:rsidRPr="002F5BD2" w14:paraId="5B602CD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725D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1D89F"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125"/>
            <w:r w:rsidRPr="002F5BD2">
              <w:rPr>
                <w:rFonts w:ascii="Segoe UI" w:eastAsia="Times New Roman" w:hAnsi="Segoe UI" w:cs="Segoe UI"/>
                <w:color w:val="24292E"/>
                <w:sz w:val="24"/>
                <w:szCs w:val="24"/>
              </w:rPr>
              <w:t>What happens when t</w:t>
            </w:r>
            <w:r w:rsidR="00B502F2">
              <w:rPr>
                <w:rFonts w:ascii="Segoe UI" w:eastAsia="Times New Roman" w:hAnsi="Segoe UI" w:cs="Segoe UI"/>
                <w:color w:val="24292E"/>
                <w:sz w:val="24"/>
                <w:szCs w:val="24"/>
              </w:rPr>
              <w:t>he user or process is triggered,</w:t>
            </w:r>
            <w:r w:rsidRPr="002F5BD2">
              <w:rPr>
                <w:rFonts w:ascii="Segoe UI" w:eastAsia="Times New Roman" w:hAnsi="Segoe UI" w:cs="Segoe UI"/>
                <w:color w:val="24292E"/>
                <w:sz w:val="24"/>
                <w:szCs w:val="24"/>
              </w:rPr>
              <w:t xml:space="preserve"> </w:t>
            </w:r>
            <w:proofErr w:type="gramStart"/>
            <w:r w:rsidRPr="002F5BD2">
              <w:rPr>
                <w:rFonts w:ascii="Segoe UI" w:eastAsia="Times New Roman" w:hAnsi="Segoe UI" w:cs="Segoe UI"/>
                <w:color w:val="24292E"/>
                <w:sz w:val="24"/>
                <w:szCs w:val="24"/>
              </w:rPr>
              <w:t>What</w:t>
            </w:r>
            <w:proofErr w:type="gramEnd"/>
            <w:r w:rsidRPr="002F5BD2">
              <w:rPr>
                <w:rFonts w:ascii="Segoe UI" w:eastAsia="Times New Roman" w:hAnsi="Segoe UI" w:cs="Segoe UI"/>
                <w:color w:val="24292E"/>
                <w:sz w:val="24"/>
                <w:szCs w:val="24"/>
              </w:rPr>
              <w:t xml:space="preserve"> states exist afterward.</w:t>
            </w:r>
            <w:commentRangeEnd w:id="125"/>
            <w:r w:rsidR="001B7B89">
              <w:rPr>
                <w:rStyle w:val="CommentReference"/>
              </w:rPr>
              <w:commentReference w:id="125"/>
            </w:r>
          </w:p>
        </w:tc>
      </w:tr>
      <w:tr w:rsidR="002F5BD2" w:rsidRPr="002F5BD2" w14:paraId="3246AB4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A62A1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A8E42E" w14:textId="77777777" w:rsidR="002F5BD2" w:rsidRPr="002F5BD2" w:rsidRDefault="001B7B89" w:rsidP="001B7B89">
            <w:pPr>
              <w:spacing w:after="240" w:line="240" w:lineRule="auto"/>
              <w:rPr>
                <w:rFonts w:ascii="Segoe UI" w:eastAsia="Times New Roman" w:hAnsi="Segoe UI" w:cs="Segoe UI"/>
                <w:color w:val="24292E"/>
                <w:sz w:val="24"/>
                <w:szCs w:val="24"/>
              </w:rPr>
            </w:pPr>
            <w:ins w:id="126" w:author="Michael Forkey" w:date="2017-10-31T21:31:00Z">
              <w:r>
                <w:rPr>
                  <w:rFonts w:ascii="Segoe UI" w:eastAsia="Times New Roman" w:hAnsi="Segoe UI" w:cs="Segoe UI"/>
                  <w:color w:val="24292E"/>
                  <w:sz w:val="24"/>
                  <w:szCs w:val="24"/>
                </w:rPr>
                <w:t>The</w:t>
              </w:r>
            </w:ins>
            <w:del w:id="127" w:author="Michael Forkey" w:date="2017-10-31T21:31:00Z">
              <w:r w:rsidR="002F5BD2" w:rsidRPr="002F5BD2" w:rsidDel="001B7B89">
                <w:rPr>
                  <w:rFonts w:ascii="Segoe UI" w:eastAsia="Times New Roman" w:hAnsi="Segoe UI" w:cs="Segoe UI"/>
                  <w:color w:val="24292E"/>
                  <w:sz w:val="24"/>
                  <w:szCs w:val="24"/>
                </w:rPr>
                <w:delText>In what</w:delText>
              </w:r>
            </w:del>
            <w:r w:rsidR="002F5BD2" w:rsidRPr="002F5BD2">
              <w:rPr>
                <w:rFonts w:ascii="Segoe UI" w:eastAsia="Times New Roman" w:hAnsi="Segoe UI" w:cs="Segoe UI"/>
                <w:color w:val="24292E"/>
                <w:sz w:val="24"/>
                <w:szCs w:val="24"/>
              </w:rPr>
              <w:t xml:space="preserve"> cases </w:t>
            </w:r>
            <w:ins w:id="128" w:author="Michael Forkey" w:date="2017-10-31T21:31:00Z">
              <w:r>
                <w:rPr>
                  <w:rFonts w:ascii="Segoe UI" w:eastAsia="Times New Roman" w:hAnsi="Segoe UI" w:cs="Segoe UI"/>
                  <w:color w:val="24292E"/>
                  <w:sz w:val="24"/>
                  <w:szCs w:val="24"/>
                </w:rPr>
                <w:t xml:space="preserve">where </w:t>
              </w:r>
            </w:ins>
            <w:del w:id="129" w:author="Michael Forkey" w:date="2017-10-31T21:31:00Z">
              <w:r w:rsidR="002F5BD2" w:rsidRPr="002F5BD2" w:rsidDel="001B7B89">
                <w:rPr>
                  <w:rFonts w:ascii="Segoe UI" w:eastAsia="Times New Roman" w:hAnsi="Segoe UI" w:cs="Segoe UI"/>
                  <w:color w:val="24292E"/>
                  <w:sz w:val="24"/>
                  <w:szCs w:val="24"/>
                </w:rPr>
                <w:delText xml:space="preserve">are </w:delText>
              </w:r>
            </w:del>
            <w:r w:rsidR="002F5BD2" w:rsidRPr="002F5BD2">
              <w:rPr>
                <w:rFonts w:ascii="Segoe UI" w:eastAsia="Times New Roman" w:hAnsi="Segoe UI" w:cs="Segoe UI"/>
                <w:color w:val="24292E"/>
                <w:sz w:val="24"/>
                <w:szCs w:val="24"/>
              </w:rPr>
              <w:t xml:space="preserve">there </w:t>
            </w:r>
            <w:ins w:id="130" w:author="Michael Forkey" w:date="2017-10-31T21:31:00Z">
              <w:r>
                <w:rPr>
                  <w:rFonts w:ascii="Segoe UI" w:eastAsia="Times New Roman" w:hAnsi="Segoe UI" w:cs="Segoe UI"/>
                  <w:color w:val="24292E"/>
                  <w:sz w:val="24"/>
                  <w:szCs w:val="24"/>
                </w:rPr>
                <w:t xml:space="preserve">are </w:t>
              </w:r>
            </w:ins>
            <w:r w:rsidR="002F5BD2" w:rsidRPr="002F5BD2">
              <w:rPr>
                <w:rFonts w:ascii="Segoe UI" w:eastAsia="Times New Roman" w:hAnsi="Segoe UI" w:cs="Segoe UI"/>
                <w:color w:val="24292E"/>
                <w:sz w:val="24"/>
                <w:szCs w:val="24"/>
              </w:rPr>
              <w:t xml:space="preserve">exceptions to how or what something should or should not be doing. </w:t>
            </w:r>
            <w:commentRangeStart w:id="131"/>
            <w:r w:rsidR="002F5BD2" w:rsidRPr="002F5BD2">
              <w:rPr>
                <w:rFonts w:ascii="Segoe UI" w:eastAsia="Times New Roman" w:hAnsi="Segoe UI" w:cs="Segoe UI"/>
                <w:color w:val="24292E"/>
                <w:sz w:val="24"/>
                <w:szCs w:val="24"/>
              </w:rPr>
              <w:t>This is to be communicated as inclusive ideas.</w:t>
            </w:r>
            <w:commentRangeEnd w:id="131"/>
            <w:r>
              <w:rPr>
                <w:rStyle w:val="CommentReference"/>
              </w:rPr>
              <w:commentReference w:id="131"/>
            </w:r>
          </w:p>
        </w:tc>
      </w:tr>
      <w:tr w:rsidR="002F5BD2" w:rsidRPr="002F5BD2" w14:paraId="1AA2A34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592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673680" w14:textId="77777777" w:rsidR="002F5BD2" w:rsidRPr="002F5BD2" w:rsidRDefault="002F5BD2" w:rsidP="001B7B89">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This is for anything that was </w:t>
            </w:r>
            <w:commentRangeStart w:id="132"/>
            <w:r w:rsidRPr="002F5BD2">
              <w:rPr>
                <w:rFonts w:ascii="Segoe UI" w:eastAsia="Times New Roman" w:hAnsi="Segoe UI" w:cs="Segoe UI"/>
                <w:color w:val="24292E"/>
                <w:sz w:val="24"/>
                <w:szCs w:val="24"/>
              </w:rPr>
              <w:t xml:space="preserve">not covered in the previous table descriptions </w:t>
            </w:r>
            <w:commentRangeEnd w:id="132"/>
            <w:r w:rsidR="001B7B89">
              <w:rPr>
                <w:rStyle w:val="CommentReference"/>
              </w:rPr>
              <w:commentReference w:id="132"/>
            </w:r>
            <w:del w:id="133" w:author="Michael Forkey" w:date="2017-10-31T21:32:00Z">
              <w:r w:rsidRPr="002F5BD2" w:rsidDel="001B7B89">
                <w:rPr>
                  <w:rFonts w:ascii="Segoe UI" w:eastAsia="Times New Roman" w:hAnsi="Segoe UI" w:cs="Segoe UI"/>
                  <w:color w:val="24292E"/>
                  <w:sz w:val="24"/>
                  <w:szCs w:val="24"/>
                </w:rPr>
                <w:delText>and in most cases, will not contain details.</w:delText>
              </w:r>
            </w:del>
          </w:p>
        </w:tc>
      </w:tr>
    </w:tbl>
    <w:p w14:paraId="6C5E4E94" w14:textId="77777777" w:rsid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14:paraId="78F96CA9" w14:textId="77777777"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14:paraId="13CA9AFD"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34" w:name="_Toc496508523"/>
      <w:r w:rsidRPr="002F5BD2">
        <w:rPr>
          <w:rFonts w:ascii="Segoe UI" w:eastAsia="Times New Roman" w:hAnsi="Segoe UI" w:cs="Segoe UI"/>
          <w:b/>
          <w:bCs/>
          <w:color w:val="24292E"/>
          <w:kern w:val="36"/>
          <w:sz w:val="48"/>
          <w:szCs w:val="48"/>
        </w:rPr>
        <w:lastRenderedPageBreak/>
        <w:t>2.0 Overall Description</w:t>
      </w:r>
      <w:bookmarkEnd w:id="134"/>
    </w:p>
    <w:p w14:paraId="5EA89E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 provides a general overview of the calendar application. The topics covered in the sub-sections are listed below.</w:t>
      </w:r>
    </w:p>
    <w:tbl>
      <w:tblPr>
        <w:tblW w:w="13320" w:type="dxa"/>
        <w:tblCellMar>
          <w:top w:w="15" w:type="dxa"/>
          <w:left w:w="15" w:type="dxa"/>
          <w:bottom w:w="15" w:type="dxa"/>
          <w:right w:w="15" w:type="dxa"/>
        </w:tblCellMar>
        <w:tblLook w:val="04A0" w:firstRow="1" w:lastRow="0" w:firstColumn="1" w:lastColumn="0" w:noHBand="0" w:noVBand="1"/>
      </w:tblPr>
      <w:tblGrid>
        <w:gridCol w:w="1702"/>
        <w:gridCol w:w="11618"/>
      </w:tblGrid>
      <w:tr w:rsidR="002F5BD2" w:rsidRPr="002F5BD2" w14:paraId="52E649E6" w14:textId="77777777" w:rsidTr="002F5BD2">
        <w:trPr>
          <w:tblHeader/>
        </w:trPr>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C0042" w14:textId="77777777" w:rsidR="002F5BD2" w:rsidRPr="002F5BD2" w:rsidRDefault="002F5BD2" w:rsidP="002F5BD2">
            <w:pPr>
              <w:spacing w:after="240" w:line="240" w:lineRule="auto"/>
              <w:jc w:val="center"/>
              <w:rPr>
                <w:rFonts w:ascii="Segoe UI" w:eastAsia="Times New Roman" w:hAnsi="Segoe UI" w:cs="Segoe UI"/>
                <w:b/>
                <w:bCs/>
                <w:color w:val="24292E"/>
                <w:sz w:val="24"/>
                <w:szCs w:val="24"/>
              </w:rPr>
            </w:pPr>
            <w:commentRangeStart w:id="135"/>
            <w:r w:rsidRPr="002F5BD2">
              <w:rPr>
                <w:rFonts w:ascii="Segoe UI" w:eastAsia="Times New Roman" w:hAnsi="Segoe UI" w:cs="Segoe UI"/>
                <w:b/>
                <w:bCs/>
                <w:color w:val="24292E"/>
                <w:sz w:val="24"/>
                <w:szCs w:val="24"/>
              </w:rPr>
              <w:t>Section</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29A4C" w14:textId="77777777"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5C1986C" w14:textId="77777777" w:rsidTr="002F5BD2">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ADD2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2.1</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7CB89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gives an overview of the product perspective.</w:t>
            </w:r>
          </w:p>
        </w:tc>
      </w:tr>
      <w:tr w:rsidR="002F5BD2" w:rsidRPr="002F5BD2" w14:paraId="4D371113" w14:textId="77777777" w:rsidTr="002F5BD2">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0149D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2.2</w:t>
            </w:r>
          </w:p>
        </w:tc>
        <w:tc>
          <w:tcPr>
            <w:tcW w:w="116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A987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overview of the product features is given.</w:t>
            </w:r>
          </w:p>
        </w:tc>
      </w:tr>
      <w:tr w:rsidR="002F5BD2" w:rsidRPr="002F5BD2" w14:paraId="738875BD" w14:textId="77777777" w:rsidTr="002F5BD2">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96E0A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2.3</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34CC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describes the types of calendar application users and their characteristics.</w:t>
            </w:r>
          </w:p>
        </w:tc>
      </w:tr>
      <w:tr w:rsidR="002F5BD2" w:rsidRPr="002F5BD2" w14:paraId="2F47C2C8" w14:textId="77777777" w:rsidTr="002F5BD2">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19CC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2.4</w:t>
            </w:r>
          </w:p>
        </w:tc>
        <w:tc>
          <w:tcPr>
            <w:tcW w:w="116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D0833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describes the web browsers and operating platforms that the calendar application will function on.</w:t>
            </w:r>
          </w:p>
        </w:tc>
      </w:tr>
      <w:tr w:rsidR="002F5BD2" w:rsidRPr="002F5BD2" w14:paraId="5D1E907D" w14:textId="77777777" w:rsidTr="002F5BD2">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0843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1845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contains images of typical user interface screens while using the calendar application.</w:t>
            </w:r>
          </w:p>
        </w:tc>
      </w:tr>
      <w:tr w:rsidR="002F5BD2" w:rsidRPr="002F5BD2" w14:paraId="1E6733B2" w14:textId="77777777" w:rsidTr="002F5BD2">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9FA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2.6</w:t>
            </w:r>
          </w:p>
        </w:tc>
        <w:tc>
          <w:tcPr>
            <w:tcW w:w="116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1E95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overview of technical requirements is given.</w:t>
            </w:r>
          </w:p>
        </w:tc>
      </w:tr>
      <w:tr w:rsidR="002F5BD2" w:rsidRPr="002F5BD2" w14:paraId="046F6C6F" w14:textId="77777777" w:rsidTr="002F5BD2">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6FE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2.7</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659C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describes the user documentation.</w:t>
            </w:r>
          </w:p>
        </w:tc>
      </w:tr>
      <w:tr w:rsidR="002F5BD2" w:rsidRPr="002F5BD2" w14:paraId="0D67DD85" w14:textId="77777777" w:rsidTr="002F5BD2">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F8DE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2.8</w:t>
            </w:r>
          </w:p>
        </w:tc>
        <w:tc>
          <w:tcPr>
            <w:tcW w:w="116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13BDD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Assumptions and Dependencies are listed.</w:t>
            </w:r>
            <w:commentRangeEnd w:id="135"/>
            <w:r w:rsidR="001B7B89">
              <w:rPr>
                <w:rStyle w:val="CommentReference"/>
              </w:rPr>
              <w:commentReference w:id="135"/>
            </w:r>
          </w:p>
        </w:tc>
      </w:tr>
    </w:tbl>
    <w:p w14:paraId="64A9F20F"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36" w:name="_Toc496508524"/>
      <w:commentRangeStart w:id="137"/>
      <w:r w:rsidRPr="002F5BD2">
        <w:rPr>
          <w:rFonts w:ascii="Segoe UI" w:eastAsia="Times New Roman" w:hAnsi="Segoe UI" w:cs="Segoe UI"/>
          <w:b/>
          <w:bCs/>
          <w:color w:val="24292E"/>
          <w:sz w:val="36"/>
          <w:szCs w:val="36"/>
        </w:rPr>
        <w:t>2.1 Product Perspective</w:t>
      </w:r>
      <w:bookmarkEnd w:id="136"/>
      <w:commentRangeEnd w:id="137"/>
      <w:r w:rsidR="008D1C8A">
        <w:rPr>
          <w:rStyle w:val="CommentReference"/>
        </w:rPr>
        <w:commentReference w:id="137"/>
      </w:r>
    </w:p>
    <w:p w14:paraId="66B812DF"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138"/>
      <w:r w:rsidRPr="002F5BD2">
        <w:rPr>
          <w:rFonts w:ascii="Segoe UI" w:eastAsia="Times New Roman" w:hAnsi="Segoe UI" w:cs="Segoe UI"/>
          <w:color w:val="24292E"/>
          <w:sz w:val="24"/>
          <w:szCs w:val="24"/>
        </w:rPr>
        <w:lastRenderedPageBreak/>
        <w:t xml:space="preserve">The Student Calendar can be used as a stand-alone application that gives students all of the functionality as described in the product functions section. </w:t>
      </w:r>
      <w:commentRangeEnd w:id="138"/>
      <w:r w:rsidR="001B7B89">
        <w:rPr>
          <w:rStyle w:val="CommentReference"/>
        </w:rPr>
        <w:commentReference w:id="138"/>
      </w:r>
      <w:r w:rsidRPr="002F5BD2">
        <w:rPr>
          <w:rFonts w:ascii="Segoe UI" w:eastAsia="Times New Roman" w:hAnsi="Segoe UI" w:cs="Segoe UI"/>
          <w:color w:val="24292E"/>
          <w:sz w:val="24"/>
          <w:szCs w:val="24"/>
        </w:rPr>
        <w:t>For BYU-I students, the calendar's main benefits come from interfacing with the University's I-Learn system allowing them to access assignments and other events. Interfaces to other external systems will provide further functionality outside of basic calendar tasks. Detailed descriptions of these external systems are beyond the scope of this document. All interfacing with external systems will be done according to industry standards.</w:t>
      </w:r>
      <w:r w:rsidRPr="002F5BD2">
        <w:rPr>
          <w:rFonts w:ascii="Segoe UI" w:eastAsia="Times New Roman" w:hAnsi="Segoe UI" w:cs="Segoe UI"/>
          <w:color w:val="24292E"/>
          <w:sz w:val="24"/>
          <w:szCs w:val="24"/>
        </w:rPr>
        <w:br/>
      </w:r>
      <w:commentRangeStart w:id="139"/>
      <w:r w:rsidRPr="002F5BD2">
        <w:rPr>
          <w:rFonts w:ascii="Segoe UI" w:eastAsia="Times New Roman" w:hAnsi="Segoe UI" w:cs="Segoe UI"/>
          <w:noProof/>
          <w:color w:val="0366D6"/>
          <w:sz w:val="24"/>
          <w:szCs w:val="24"/>
        </w:rPr>
        <w:drawing>
          <wp:inline distT="0" distB="0" distL="0" distR="0" wp14:anchorId="1F69F22D" wp14:editId="3E7C6CAF">
            <wp:extent cx="4874260" cy="3657600"/>
            <wp:effectExtent l="0" t="0" r="2540" b="0"/>
            <wp:docPr id="8" name="Picture 8" descr="https://github.com/MCLifeLeader/CS364/raw/master/Final%20Document/Images/Product%20perspective.jpg">
              <a:hlinkClick xmlns:a="http://schemas.openxmlformats.org/drawingml/2006/main" r:id="rId17" invalidUrl="https://github.com/MCLifeLeader/CS364/blob/master/Final Document/Images/Product perspective.jp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CLifeLeader/CS364/raw/master/Final%20Document/Images/Product%20perspective.jpg">
                      <a:hlinkClick r:id="rId18" invalidUrl="https://github.com/MCLifeLeader/CS364/blob/master/Final Document/Images/Product perspective.jpg"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commentRangeEnd w:id="139"/>
      <w:r w:rsidR="001B7B89">
        <w:rPr>
          <w:rStyle w:val="CommentReference"/>
        </w:rPr>
        <w:commentReference w:id="139"/>
      </w:r>
    </w:p>
    <w:p w14:paraId="3EB8E4A8"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5628CD3B"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40" w:name="_Toc496508525"/>
      <w:r w:rsidRPr="002F5BD2">
        <w:rPr>
          <w:rFonts w:ascii="Segoe UI" w:eastAsia="Times New Roman" w:hAnsi="Segoe UI" w:cs="Segoe UI"/>
          <w:b/>
          <w:bCs/>
          <w:color w:val="24292E"/>
          <w:sz w:val="36"/>
          <w:szCs w:val="36"/>
        </w:rPr>
        <w:lastRenderedPageBreak/>
        <w:t>2.2 Product Features</w:t>
      </w:r>
      <w:bookmarkEnd w:id="140"/>
    </w:p>
    <w:p w14:paraId="7656463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Features have been broken down into various categories:</w:t>
      </w:r>
    </w:p>
    <w:p w14:paraId="66D0C0D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1" w:name="_Toc496508526"/>
      <w:r w:rsidRPr="002F5BD2">
        <w:rPr>
          <w:rFonts w:ascii="Segoe UI" w:eastAsia="Times New Roman" w:hAnsi="Segoe UI" w:cs="Segoe UI"/>
          <w:b/>
          <w:bCs/>
          <w:color w:val="24292E"/>
          <w:sz w:val="30"/>
          <w:szCs w:val="30"/>
        </w:rPr>
        <w:t>2.2.1 - User Interface</w:t>
      </w:r>
      <w:bookmarkEnd w:id="141"/>
    </w:p>
    <w:p w14:paraId="7183B520" w14:textId="77777777" w:rsidR="002F5BD2" w:rsidRPr="002A4C62" w:rsidRDefault="002F5BD2" w:rsidP="002A4C62">
      <w:pPr>
        <w:spacing w:after="0" w:line="240" w:lineRule="auto"/>
        <w:outlineLvl w:val="3"/>
        <w:rPr>
          <w:rFonts w:ascii="Segoe UI" w:eastAsia="Times New Roman" w:hAnsi="Segoe UI" w:cs="Segoe UI"/>
          <w:bCs/>
          <w:color w:val="24292E"/>
          <w:sz w:val="24"/>
          <w:szCs w:val="24"/>
          <w:rPrChange w:id="142" w:author="Michael Forkey" w:date="2017-10-31T21:37:00Z">
            <w:rPr>
              <w:rFonts w:ascii="Segoe UI" w:eastAsia="Times New Roman" w:hAnsi="Segoe UI" w:cs="Segoe UI"/>
              <w:b/>
              <w:bCs/>
              <w:color w:val="24292E"/>
              <w:sz w:val="24"/>
              <w:szCs w:val="24"/>
            </w:rPr>
          </w:rPrChange>
        </w:rPr>
        <w:pPrChange w:id="143" w:author="Michael Forkey" w:date="2017-10-31T21:38:00Z">
          <w:pPr>
            <w:spacing w:before="360" w:after="240" w:line="240" w:lineRule="auto"/>
            <w:outlineLvl w:val="3"/>
          </w:pPr>
        </w:pPrChange>
      </w:pPr>
      <w:del w:id="144" w:author="Michael Forkey" w:date="2017-10-31T21:37:00Z">
        <w:r w:rsidRPr="002A4C62" w:rsidDel="002A4C62">
          <w:rPr>
            <w:rFonts w:ascii="Segoe UI" w:eastAsia="Times New Roman" w:hAnsi="Segoe UI" w:cs="Segoe UI"/>
            <w:bCs/>
            <w:color w:val="24292E"/>
            <w:sz w:val="24"/>
            <w:szCs w:val="24"/>
            <w:rPrChange w:id="145" w:author="Michael Forkey" w:date="2017-10-31T21:37:00Z">
              <w:rPr>
                <w:rFonts w:ascii="Segoe UI" w:eastAsia="Times New Roman" w:hAnsi="Segoe UI" w:cs="Segoe UI"/>
                <w:b/>
                <w:bCs/>
                <w:color w:val="24292E"/>
                <w:sz w:val="24"/>
                <w:szCs w:val="24"/>
              </w:rPr>
            </w:rPrChange>
          </w:rPr>
          <w:delText xml:space="preserve">2.2.1.1 - </w:delText>
        </w:r>
      </w:del>
      <w:r w:rsidRPr="002A4C62">
        <w:rPr>
          <w:rFonts w:ascii="Segoe UI" w:eastAsia="Times New Roman" w:hAnsi="Segoe UI" w:cs="Segoe UI"/>
          <w:bCs/>
          <w:color w:val="24292E"/>
          <w:sz w:val="24"/>
          <w:szCs w:val="24"/>
          <w:rPrChange w:id="146" w:author="Michael Forkey" w:date="2017-10-31T21:37:00Z">
            <w:rPr>
              <w:rFonts w:ascii="Segoe UI" w:eastAsia="Times New Roman" w:hAnsi="Segoe UI" w:cs="Segoe UI"/>
              <w:b/>
              <w:bCs/>
              <w:color w:val="24292E"/>
              <w:sz w:val="24"/>
              <w:szCs w:val="24"/>
            </w:rPr>
          </w:rPrChange>
        </w:rPr>
        <w:t xml:space="preserve">The application shall be </w:t>
      </w:r>
      <w:commentRangeStart w:id="147"/>
      <w:r w:rsidRPr="002A4C62">
        <w:rPr>
          <w:rFonts w:ascii="Segoe UI" w:eastAsia="Times New Roman" w:hAnsi="Segoe UI" w:cs="Segoe UI"/>
          <w:bCs/>
          <w:color w:val="24292E"/>
          <w:sz w:val="24"/>
          <w:szCs w:val="24"/>
          <w:rPrChange w:id="148" w:author="Michael Forkey" w:date="2017-10-31T21:37:00Z">
            <w:rPr>
              <w:rFonts w:ascii="Segoe UI" w:eastAsia="Times New Roman" w:hAnsi="Segoe UI" w:cs="Segoe UI"/>
              <w:b/>
              <w:bCs/>
              <w:color w:val="24292E"/>
              <w:sz w:val="24"/>
              <w:szCs w:val="24"/>
            </w:rPr>
          </w:rPrChange>
        </w:rPr>
        <w:t xml:space="preserve">mobile aware </w:t>
      </w:r>
      <w:commentRangeEnd w:id="147"/>
      <w:r w:rsidR="002A4C62">
        <w:rPr>
          <w:rStyle w:val="CommentReference"/>
        </w:rPr>
        <w:commentReference w:id="147"/>
      </w:r>
      <w:r w:rsidRPr="002A4C62">
        <w:rPr>
          <w:rFonts w:ascii="Segoe UI" w:eastAsia="Times New Roman" w:hAnsi="Segoe UI" w:cs="Segoe UI"/>
          <w:bCs/>
          <w:color w:val="24292E"/>
          <w:sz w:val="24"/>
          <w:szCs w:val="24"/>
          <w:rPrChange w:id="149" w:author="Michael Forkey" w:date="2017-10-31T21:37:00Z">
            <w:rPr>
              <w:rFonts w:ascii="Segoe UI" w:eastAsia="Times New Roman" w:hAnsi="Segoe UI" w:cs="Segoe UI"/>
              <w:b/>
              <w:bCs/>
              <w:color w:val="24292E"/>
              <w:sz w:val="24"/>
              <w:szCs w:val="24"/>
            </w:rPr>
          </w:rPrChange>
        </w:rPr>
        <w:t xml:space="preserve">and </w:t>
      </w:r>
      <w:commentRangeStart w:id="150"/>
      <w:r w:rsidRPr="002A4C62">
        <w:rPr>
          <w:rFonts w:ascii="Segoe UI" w:eastAsia="Times New Roman" w:hAnsi="Segoe UI" w:cs="Segoe UI"/>
          <w:bCs/>
          <w:color w:val="24292E"/>
          <w:sz w:val="24"/>
          <w:szCs w:val="24"/>
          <w:rPrChange w:id="151" w:author="Michael Forkey" w:date="2017-10-31T21:37:00Z">
            <w:rPr>
              <w:rFonts w:ascii="Segoe UI" w:eastAsia="Times New Roman" w:hAnsi="Segoe UI" w:cs="Segoe UI"/>
              <w:b/>
              <w:bCs/>
              <w:color w:val="24292E"/>
              <w:sz w:val="24"/>
              <w:szCs w:val="24"/>
            </w:rPr>
          </w:rPrChange>
        </w:rPr>
        <w:t xml:space="preserve">responsive </w:t>
      </w:r>
      <w:commentRangeEnd w:id="150"/>
      <w:r w:rsidR="002A4C62">
        <w:rPr>
          <w:rStyle w:val="CommentReference"/>
        </w:rPr>
        <w:commentReference w:id="150"/>
      </w:r>
      <w:r w:rsidRPr="002A4C62">
        <w:rPr>
          <w:rFonts w:ascii="Segoe UI" w:eastAsia="Times New Roman" w:hAnsi="Segoe UI" w:cs="Segoe UI"/>
          <w:bCs/>
          <w:color w:val="24292E"/>
          <w:sz w:val="24"/>
          <w:szCs w:val="24"/>
          <w:rPrChange w:id="152" w:author="Michael Forkey" w:date="2017-10-31T21:37:00Z">
            <w:rPr>
              <w:rFonts w:ascii="Segoe UI" w:eastAsia="Times New Roman" w:hAnsi="Segoe UI" w:cs="Segoe UI"/>
              <w:b/>
              <w:bCs/>
              <w:color w:val="24292E"/>
              <w:sz w:val="24"/>
              <w:szCs w:val="24"/>
            </w:rPr>
          </w:rPrChange>
        </w:rPr>
        <w:t>in its design.</w:t>
      </w:r>
    </w:p>
    <w:p w14:paraId="64C87A78" w14:textId="77777777" w:rsidR="002F5BD2" w:rsidRPr="002A4C62" w:rsidRDefault="002F5BD2" w:rsidP="002A4C62">
      <w:pPr>
        <w:spacing w:after="0" w:line="240" w:lineRule="auto"/>
        <w:outlineLvl w:val="3"/>
        <w:rPr>
          <w:rFonts w:ascii="Segoe UI" w:eastAsia="Times New Roman" w:hAnsi="Segoe UI" w:cs="Segoe UI"/>
          <w:bCs/>
          <w:color w:val="24292E"/>
          <w:sz w:val="24"/>
          <w:szCs w:val="24"/>
          <w:rPrChange w:id="153" w:author="Michael Forkey" w:date="2017-10-31T21:37:00Z">
            <w:rPr>
              <w:rFonts w:ascii="Segoe UI" w:eastAsia="Times New Roman" w:hAnsi="Segoe UI" w:cs="Segoe UI"/>
              <w:b/>
              <w:bCs/>
              <w:color w:val="24292E"/>
              <w:sz w:val="24"/>
              <w:szCs w:val="24"/>
            </w:rPr>
          </w:rPrChange>
        </w:rPr>
        <w:pPrChange w:id="154" w:author="Michael Forkey" w:date="2017-10-31T21:38:00Z">
          <w:pPr>
            <w:spacing w:before="360" w:after="240" w:line="240" w:lineRule="auto"/>
            <w:outlineLvl w:val="3"/>
          </w:pPr>
        </w:pPrChange>
      </w:pPr>
      <w:del w:id="155" w:author="Michael Forkey" w:date="2017-10-31T21:37:00Z">
        <w:r w:rsidRPr="002A4C62" w:rsidDel="002A4C62">
          <w:rPr>
            <w:rFonts w:ascii="Segoe UI" w:eastAsia="Times New Roman" w:hAnsi="Segoe UI" w:cs="Segoe UI"/>
            <w:bCs/>
            <w:color w:val="24292E"/>
            <w:sz w:val="24"/>
            <w:szCs w:val="24"/>
            <w:rPrChange w:id="156" w:author="Michael Forkey" w:date="2017-10-31T21:37:00Z">
              <w:rPr>
                <w:rFonts w:ascii="Segoe UI" w:eastAsia="Times New Roman" w:hAnsi="Segoe UI" w:cs="Segoe UI"/>
                <w:b/>
                <w:bCs/>
                <w:color w:val="24292E"/>
                <w:sz w:val="24"/>
                <w:szCs w:val="24"/>
              </w:rPr>
            </w:rPrChange>
          </w:rPr>
          <w:delText xml:space="preserve">2.2.1.2 - </w:delText>
        </w:r>
      </w:del>
      <w:r w:rsidRPr="002A4C62">
        <w:rPr>
          <w:rFonts w:ascii="Segoe UI" w:eastAsia="Times New Roman" w:hAnsi="Segoe UI" w:cs="Segoe UI"/>
          <w:bCs/>
          <w:color w:val="24292E"/>
          <w:sz w:val="24"/>
          <w:szCs w:val="24"/>
          <w:rPrChange w:id="157" w:author="Michael Forkey" w:date="2017-10-31T21:37:00Z">
            <w:rPr>
              <w:rFonts w:ascii="Segoe UI" w:eastAsia="Times New Roman" w:hAnsi="Segoe UI" w:cs="Segoe UI"/>
              <w:b/>
              <w:bCs/>
              <w:color w:val="24292E"/>
              <w:sz w:val="24"/>
              <w:szCs w:val="24"/>
            </w:rPr>
          </w:rPrChange>
        </w:rPr>
        <w:t>The application shall have a rich web page design available through a full web browser.</w:t>
      </w:r>
    </w:p>
    <w:p w14:paraId="7A0F3285" w14:textId="77777777" w:rsidR="002F5BD2" w:rsidRPr="002A4C62" w:rsidRDefault="002F5BD2" w:rsidP="002A4C62">
      <w:pPr>
        <w:spacing w:after="0" w:line="240" w:lineRule="auto"/>
        <w:outlineLvl w:val="3"/>
        <w:rPr>
          <w:rFonts w:ascii="Segoe UI" w:eastAsia="Times New Roman" w:hAnsi="Segoe UI" w:cs="Segoe UI"/>
          <w:bCs/>
          <w:color w:val="24292E"/>
          <w:sz w:val="24"/>
          <w:szCs w:val="24"/>
          <w:rPrChange w:id="158" w:author="Michael Forkey" w:date="2017-10-31T21:37:00Z">
            <w:rPr>
              <w:rFonts w:ascii="Segoe UI" w:eastAsia="Times New Roman" w:hAnsi="Segoe UI" w:cs="Segoe UI"/>
              <w:b/>
              <w:bCs/>
              <w:color w:val="24292E"/>
              <w:sz w:val="24"/>
              <w:szCs w:val="24"/>
            </w:rPr>
          </w:rPrChange>
        </w:rPr>
        <w:pPrChange w:id="159" w:author="Michael Forkey" w:date="2017-10-31T21:38:00Z">
          <w:pPr>
            <w:spacing w:before="360" w:after="240" w:line="240" w:lineRule="auto"/>
            <w:outlineLvl w:val="3"/>
          </w:pPr>
        </w:pPrChange>
      </w:pPr>
      <w:del w:id="160" w:author="Michael Forkey" w:date="2017-10-31T21:37:00Z">
        <w:r w:rsidRPr="002A4C62" w:rsidDel="002A4C62">
          <w:rPr>
            <w:rFonts w:ascii="Segoe UI" w:eastAsia="Times New Roman" w:hAnsi="Segoe UI" w:cs="Segoe UI"/>
            <w:bCs/>
            <w:color w:val="24292E"/>
            <w:sz w:val="24"/>
            <w:szCs w:val="24"/>
            <w:rPrChange w:id="161" w:author="Michael Forkey" w:date="2017-10-31T21:37:00Z">
              <w:rPr>
                <w:rFonts w:ascii="Segoe UI" w:eastAsia="Times New Roman" w:hAnsi="Segoe UI" w:cs="Segoe UI"/>
                <w:b/>
                <w:bCs/>
                <w:color w:val="24292E"/>
                <w:sz w:val="24"/>
                <w:szCs w:val="24"/>
              </w:rPr>
            </w:rPrChange>
          </w:rPr>
          <w:delText xml:space="preserve">2.2.1.3 - </w:delText>
        </w:r>
      </w:del>
      <w:r w:rsidRPr="002A4C62">
        <w:rPr>
          <w:rFonts w:ascii="Segoe UI" w:eastAsia="Times New Roman" w:hAnsi="Segoe UI" w:cs="Segoe UI"/>
          <w:bCs/>
          <w:color w:val="24292E"/>
          <w:sz w:val="24"/>
          <w:szCs w:val="24"/>
          <w:rPrChange w:id="162" w:author="Michael Forkey" w:date="2017-10-31T21:37:00Z">
            <w:rPr>
              <w:rFonts w:ascii="Segoe UI" w:eastAsia="Times New Roman" w:hAnsi="Segoe UI" w:cs="Segoe UI"/>
              <w:b/>
              <w:bCs/>
              <w:color w:val="24292E"/>
              <w:sz w:val="24"/>
              <w:szCs w:val="24"/>
            </w:rPr>
          </w:rPrChange>
        </w:rPr>
        <w:t xml:space="preserve">The application </w:t>
      </w:r>
      <w:commentRangeStart w:id="163"/>
      <w:r w:rsidRPr="002A4C62">
        <w:rPr>
          <w:rFonts w:ascii="Segoe UI" w:eastAsia="Times New Roman" w:hAnsi="Segoe UI" w:cs="Segoe UI"/>
          <w:bCs/>
          <w:color w:val="24292E"/>
          <w:sz w:val="24"/>
          <w:szCs w:val="24"/>
          <w:rPrChange w:id="164" w:author="Michael Forkey" w:date="2017-10-31T21:37:00Z">
            <w:rPr>
              <w:rFonts w:ascii="Segoe UI" w:eastAsia="Times New Roman" w:hAnsi="Segoe UI" w:cs="Segoe UI"/>
              <w:b/>
              <w:bCs/>
              <w:color w:val="24292E"/>
              <w:sz w:val="24"/>
              <w:szCs w:val="24"/>
            </w:rPr>
          </w:rPrChange>
        </w:rPr>
        <w:t xml:space="preserve">shall have app support </w:t>
      </w:r>
      <w:commentRangeEnd w:id="163"/>
      <w:r w:rsidR="002A4C62">
        <w:rPr>
          <w:rStyle w:val="CommentReference"/>
        </w:rPr>
        <w:commentReference w:id="163"/>
      </w:r>
      <w:r w:rsidRPr="002A4C62">
        <w:rPr>
          <w:rFonts w:ascii="Segoe UI" w:eastAsia="Times New Roman" w:hAnsi="Segoe UI" w:cs="Segoe UI"/>
          <w:bCs/>
          <w:color w:val="24292E"/>
          <w:sz w:val="24"/>
          <w:szCs w:val="24"/>
          <w:rPrChange w:id="165" w:author="Michael Forkey" w:date="2017-10-31T21:37:00Z">
            <w:rPr>
              <w:rFonts w:ascii="Segoe UI" w:eastAsia="Times New Roman" w:hAnsi="Segoe UI" w:cs="Segoe UI"/>
              <w:b/>
              <w:bCs/>
              <w:color w:val="24292E"/>
              <w:sz w:val="24"/>
              <w:szCs w:val="24"/>
            </w:rPr>
          </w:rPrChange>
        </w:rPr>
        <w:t xml:space="preserve">for </w:t>
      </w:r>
      <w:commentRangeStart w:id="166"/>
      <w:del w:id="167" w:author="Michael Forkey" w:date="2017-10-31T21:39:00Z">
        <w:r w:rsidRPr="002A4C62" w:rsidDel="002A4C62">
          <w:rPr>
            <w:rFonts w:ascii="Segoe UI" w:eastAsia="Times New Roman" w:hAnsi="Segoe UI" w:cs="Segoe UI"/>
            <w:bCs/>
            <w:color w:val="24292E"/>
            <w:sz w:val="24"/>
            <w:szCs w:val="24"/>
            <w:rPrChange w:id="168" w:author="Michael Forkey" w:date="2017-10-31T21:37:00Z">
              <w:rPr>
                <w:rFonts w:ascii="Segoe UI" w:eastAsia="Times New Roman" w:hAnsi="Segoe UI" w:cs="Segoe UI"/>
                <w:b/>
                <w:bCs/>
                <w:color w:val="24292E"/>
                <w:sz w:val="24"/>
                <w:szCs w:val="24"/>
              </w:rPr>
            </w:rPrChange>
          </w:rPr>
          <w:delText xml:space="preserve">android </w:delText>
        </w:r>
      </w:del>
      <w:ins w:id="169" w:author="Michael Forkey" w:date="2017-10-31T21:39:00Z">
        <w:r w:rsidR="002A4C62">
          <w:rPr>
            <w:rFonts w:ascii="Segoe UI" w:eastAsia="Times New Roman" w:hAnsi="Segoe UI" w:cs="Segoe UI"/>
            <w:bCs/>
            <w:color w:val="24292E"/>
            <w:sz w:val="24"/>
            <w:szCs w:val="24"/>
          </w:rPr>
          <w:t>A</w:t>
        </w:r>
        <w:r w:rsidR="002A4C62" w:rsidRPr="002A4C62">
          <w:rPr>
            <w:rFonts w:ascii="Segoe UI" w:eastAsia="Times New Roman" w:hAnsi="Segoe UI" w:cs="Segoe UI"/>
            <w:bCs/>
            <w:color w:val="24292E"/>
            <w:sz w:val="24"/>
            <w:szCs w:val="24"/>
            <w:rPrChange w:id="170" w:author="Michael Forkey" w:date="2017-10-31T21:37:00Z">
              <w:rPr>
                <w:rFonts w:ascii="Segoe UI" w:eastAsia="Times New Roman" w:hAnsi="Segoe UI" w:cs="Segoe UI"/>
                <w:b/>
                <w:bCs/>
                <w:color w:val="24292E"/>
                <w:sz w:val="24"/>
                <w:szCs w:val="24"/>
              </w:rPr>
            </w:rPrChange>
          </w:rPr>
          <w:t xml:space="preserve">ndroid </w:t>
        </w:r>
      </w:ins>
      <w:commentRangeEnd w:id="166"/>
      <w:ins w:id="171" w:author="Michael Forkey" w:date="2017-10-31T21:40:00Z">
        <w:r w:rsidR="002A4C62">
          <w:rPr>
            <w:rStyle w:val="CommentReference"/>
          </w:rPr>
          <w:commentReference w:id="166"/>
        </w:r>
      </w:ins>
      <w:r w:rsidRPr="002A4C62">
        <w:rPr>
          <w:rFonts w:ascii="Segoe UI" w:eastAsia="Times New Roman" w:hAnsi="Segoe UI" w:cs="Segoe UI"/>
          <w:bCs/>
          <w:color w:val="24292E"/>
          <w:sz w:val="24"/>
          <w:szCs w:val="24"/>
          <w:rPrChange w:id="172" w:author="Michael Forkey" w:date="2017-10-31T21:37:00Z">
            <w:rPr>
              <w:rFonts w:ascii="Segoe UI" w:eastAsia="Times New Roman" w:hAnsi="Segoe UI" w:cs="Segoe UI"/>
              <w:b/>
              <w:bCs/>
              <w:color w:val="24292E"/>
              <w:sz w:val="24"/>
              <w:szCs w:val="24"/>
            </w:rPr>
          </w:rPrChange>
        </w:rPr>
        <w:t xml:space="preserve">and </w:t>
      </w:r>
      <w:commentRangeStart w:id="173"/>
      <w:r w:rsidRPr="002A4C62">
        <w:rPr>
          <w:rFonts w:ascii="Segoe UI" w:eastAsia="Times New Roman" w:hAnsi="Segoe UI" w:cs="Segoe UI"/>
          <w:bCs/>
          <w:color w:val="24292E"/>
          <w:sz w:val="24"/>
          <w:szCs w:val="24"/>
          <w:rPrChange w:id="174" w:author="Michael Forkey" w:date="2017-10-31T21:37:00Z">
            <w:rPr>
              <w:rFonts w:ascii="Segoe UI" w:eastAsia="Times New Roman" w:hAnsi="Segoe UI" w:cs="Segoe UI"/>
              <w:b/>
              <w:bCs/>
              <w:color w:val="24292E"/>
              <w:sz w:val="24"/>
              <w:szCs w:val="24"/>
            </w:rPr>
          </w:rPrChange>
        </w:rPr>
        <w:t xml:space="preserve">iOS </w:t>
      </w:r>
      <w:commentRangeEnd w:id="173"/>
      <w:r w:rsidR="002A4C62">
        <w:rPr>
          <w:rStyle w:val="CommentReference"/>
        </w:rPr>
        <w:commentReference w:id="173"/>
      </w:r>
      <w:r w:rsidRPr="002A4C62">
        <w:rPr>
          <w:rFonts w:ascii="Segoe UI" w:eastAsia="Times New Roman" w:hAnsi="Segoe UI" w:cs="Segoe UI"/>
          <w:bCs/>
          <w:color w:val="24292E"/>
          <w:sz w:val="24"/>
          <w:szCs w:val="24"/>
          <w:rPrChange w:id="175" w:author="Michael Forkey" w:date="2017-10-31T21:37:00Z">
            <w:rPr>
              <w:rFonts w:ascii="Segoe UI" w:eastAsia="Times New Roman" w:hAnsi="Segoe UI" w:cs="Segoe UI"/>
              <w:b/>
              <w:bCs/>
              <w:color w:val="24292E"/>
              <w:sz w:val="24"/>
              <w:szCs w:val="24"/>
            </w:rPr>
          </w:rPrChange>
        </w:rPr>
        <w:t>with an interface similar to the web application.</w:t>
      </w:r>
    </w:p>
    <w:p w14:paraId="34120BDB"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6" w:name="_Toc496508527"/>
      <w:r w:rsidRPr="002F5BD2">
        <w:rPr>
          <w:rFonts w:ascii="Segoe UI" w:eastAsia="Times New Roman" w:hAnsi="Segoe UI" w:cs="Segoe UI"/>
          <w:b/>
          <w:bCs/>
          <w:color w:val="24292E"/>
          <w:sz w:val="30"/>
          <w:szCs w:val="30"/>
        </w:rPr>
        <w:t>2.2.2 - Security Features</w:t>
      </w:r>
      <w:bookmarkEnd w:id="176"/>
    </w:p>
    <w:p w14:paraId="335DADFF" w14:textId="77777777" w:rsidR="002F5BD2" w:rsidRPr="002A4C62" w:rsidRDefault="002F5BD2" w:rsidP="002A4C62">
      <w:pPr>
        <w:spacing w:after="0" w:line="240" w:lineRule="auto"/>
        <w:outlineLvl w:val="3"/>
        <w:rPr>
          <w:rFonts w:ascii="Segoe UI" w:eastAsia="Times New Roman" w:hAnsi="Segoe UI" w:cs="Segoe UI"/>
          <w:bCs/>
          <w:color w:val="24292E"/>
          <w:sz w:val="24"/>
          <w:szCs w:val="24"/>
          <w:rPrChange w:id="177" w:author="Michael Forkey" w:date="2017-10-31T21:37:00Z">
            <w:rPr>
              <w:rFonts w:ascii="Segoe UI" w:eastAsia="Times New Roman" w:hAnsi="Segoe UI" w:cs="Segoe UI"/>
              <w:b/>
              <w:bCs/>
              <w:color w:val="24292E"/>
              <w:sz w:val="24"/>
              <w:szCs w:val="24"/>
            </w:rPr>
          </w:rPrChange>
        </w:rPr>
        <w:pPrChange w:id="178" w:author="Michael Forkey" w:date="2017-10-31T21:39:00Z">
          <w:pPr>
            <w:spacing w:before="360" w:after="240" w:line="240" w:lineRule="auto"/>
            <w:outlineLvl w:val="3"/>
          </w:pPr>
        </w:pPrChange>
      </w:pPr>
      <w:del w:id="179" w:author="Michael Forkey" w:date="2017-10-31T21:39:00Z">
        <w:r w:rsidRPr="002A4C62" w:rsidDel="002A4C62">
          <w:rPr>
            <w:rFonts w:ascii="Segoe UI" w:eastAsia="Times New Roman" w:hAnsi="Segoe UI" w:cs="Segoe UI"/>
            <w:bCs/>
            <w:color w:val="24292E"/>
            <w:sz w:val="24"/>
            <w:szCs w:val="24"/>
            <w:rPrChange w:id="180" w:author="Michael Forkey" w:date="2017-10-31T21:37:00Z">
              <w:rPr>
                <w:rFonts w:ascii="Segoe UI" w:eastAsia="Times New Roman" w:hAnsi="Segoe UI" w:cs="Segoe UI"/>
                <w:b/>
                <w:bCs/>
                <w:color w:val="24292E"/>
                <w:sz w:val="24"/>
                <w:szCs w:val="24"/>
              </w:rPr>
            </w:rPrChange>
          </w:rPr>
          <w:delText xml:space="preserve">2.2.2.1 - </w:delText>
        </w:r>
      </w:del>
      <w:r w:rsidRPr="002A4C62">
        <w:rPr>
          <w:rFonts w:ascii="Segoe UI" w:eastAsia="Times New Roman" w:hAnsi="Segoe UI" w:cs="Segoe UI"/>
          <w:bCs/>
          <w:color w:val="24292E"/>
          <w:sz w:val="24"/>
          <w:szCs w:val="24"/>
          <w:rPrChange w:id="181" w:author="Michael Forkey" w:date="2017-10-31T21:37:00Z">
            <w:rPr>
              <w:rFonts w:ascii="Segoe UI" w:eastAsia="Times New Roman" w:hAnsi="Segoe UI" w:cs="Segoe UI"/>
              <w:b/>
              <w:bCs/>
              <w:color w:val="24292E"/>
              <w:sz w:val="24"/>
              <w:szCs w:val="24"/>
            </w:rPr>
          </w:rPrChange>
        </w:rPr>
        <w:t>The application shall support SSO authentication.</w:t>
      </w:r>
    </w:p>
    <w:p w14:paraId="2BE8D685" w14:textId="77777777" w:rsidR="002F5BD2" w:rsidRPr="002A4C62" w:rsidRDefault="002F5BD2" w:rsidP="002A4C62">
      <w:pPr>
        <w:spacing w:after="0" w:line="240" w:lineRule="auto"/>
        <w:outlineLvl w:val="3"/>
        <w:rPr>
          <w:rFonts w:ascii="Segoe UI" w:eastAsia="Times New Roman" w:hAnsi="Segoe UI" w:cs="Segoe UI"/>
          <w:bCs/>
          <w:color w:val="24292E"/>
          <w:sz w:val="24"/>
          <w:szCs w:val="24"/>
          <w:rPrChange w:id="182" w:author="Michael Forkey" w:date="2017-10-31T21:37:00Z">
            <w:rPr>
              <w:rFonts w:ascii="Segoe UI" w:eastAsia="Times New Roman" w:hAnsi="Segoe UI" w:cs="Segoe UI"/>
              <w:b/>
              <w:bCs/>
              <w:color w:val="24292E"/>
              <w:sz w:val="24"/>
              <w:szCs w:val="24"/>
            </w:rPr>
          </w:rPrChange>
        </w:rPr>
        <w:pPrChange w:id="183" w:author="Michael Forkey" w:date="2017-10-31T21:39:00Z">
          <w:pPr>
            <w:spacing w:before="360" w:after="240" w:line="240" w:lineRule="auto"/>
            <w:outlineLvl w:val="3"/>
          </w:pPr>
        </w:pPrChange>
      </w:pPr>
      <w:del w:id="184" w:author="Michael Forkey" w:date="2017-10-31T21:39:00Z">
        <w:r w:rsidRPr="002A4C62" w:rsidDel="002A4C62">
          <w:rPr>
            <w:rFonts w:ascii="Segoe UI" w:eastAsia="Times New Roman" w:hAnsi="Segoe UI" w:cs="Segoe UI"/>
            <w:bCs/>
            <w:color w:val="24292E"/>
            <w:sz w:val="24"/>
            <w:szCs w:val="24"/>
            <w:rPrChange w:id="185" w:author="Michael Forkey" w:date="2017-10-31T21:37:00Z">
              <w:rPr>
                <w:rFonts w:ascii="Segoe UI" w:eastAsia="Times New Roman" w:hAnsi="Segoe UI" w:cs="Segoe UI"/>
                <w:b/>
                <w:bCs/>
                <w:color w:val="24292E"/>
                <w:sz w:val="24"/>
                <w:szCs w:val="24"/>
              </w:rPr>
            </w:rPrChange>
          </w:rPr>
          <w:delText xml:space="preserve">2.2.2.2 - </w:delText>
        </w:r>
      </w:del>
      <w:r w:rsidRPr="002A4C62">
        <w:rPr>
          <w:rFonts w:ascii="Segoe UI" w:eastAsia="Times New Roman" w:hAnsi="Segoe UI" w:cs="Segoe UI"/>
          <w:bCs/>
          <w:color w:val="24292E"/>
          <w:sz w:val="24"/>
          <w:szCs w:val="24"/>
          <w:rPrChange w:id="186" w:author="Michael Forkey" w:date="2017-10-31T21:37:00Z">
            <w:rPr>
              <w:rFonts w:ascii="Segoe UI" w:eastAsia="Times New Roman" w:hAnsi="Segoe UI" w:cs="Segoe UI"/>
              <w:b/>
              <w:bCs/>
              <w:color w:val="24292E"/>
              <w:sz w:val="24"/>
              <w:szCs w:val="24"/>
            </w:rPr>
          </w:rPrChange>
        </w:rPr>
        <w:t>The application shall support non-SSO authentication.</w:t>
      </w:r>
    </w:p>
    <w:p w14:paraId="1E7A7FB7" w14:textId="77777777" w:rsidR="002F5BD2" w:rsidRPr="002A4C62" w:rsidRDefault="002F5BD2" w:rsidP="002A4C62">
      <w:pPr>
        <w:spacing w:after="0" w:line="240" w:lineRule="auto"/>
        <w:outlineLvl w:val="3"/>
        <w:rPr>
          <w:rFonts w:ascii="Segoe UI" w:eastAsia="Times New Roman" w:hAnsi="Segoe UI" w:cs="Segoe UI"/>
          <w:bCs/>
          <w:color w:val="24292E"/>
          <w:sz w:val="24"/>
          <w:szCs w:val="24"/>
          <w:rPrChange w:id="187" w:author="Michael Forkey" w:date="2017-10-31T21:37:00Z">
            <w:rPr>
              <w:rFonts w:ascii="Segoe UI" w:eastAsia="Times New Roman" w:hAnsi="Segoe UI" w:cs="Segoe UI"/>
              <w:b/>
              <w:bCs/>
              <w:color w:val="24292E"/>
              <w:sz w:val="24"/>
              <w:szCs w:val="24"/>
            </w:rPr>
          </w:rPrChange>
        </w:rPr>
        <w:pPrChange w:id="188" w:author="Michael Forkey" w:date="2017-10-31T21:39:00Z">
          <w:pPr>
            <w:spacing w:before="360" w:after="240" w:line="240" w:lineRule="auto"/>
            <w:outlineLvl w:val="3"/>
          </w:pPr>
        </w:pPrChange>
      </w:pPr>
      <w:del w:id="189" w:author="Michael Forkey" w:date="2017-10-31T21:39:00Z">
        <w:r w:rsidRPr="002A4C62" w:rsidDel="002A4C62">
          <w:rPr>
            <w:rFonts w:ascii="Segoe UI" w:eastAsia="Times New Roman" w:hAnsi="Segoe UI" w:cs="Segoe UI"/>
            <w:bCs/>
            <w:color w:val="24292E"/>
            <w:sz w:val="24"/>
            <w:szCs w:val="24"/>
            <w:rPrChange w:id="190" w:author="Michael Forkey" w:date="2017-10-31T21:37:00Z">
              <w:rPr>
                <w:rFonts w:ascii="Segoe UI" w:eastAsia="Times New Roman" w:hAnsi="Segoe UI" w:cs="Segoe UI"/>
                <w:b/>
                <w:bCs/>
                <w:color w:val="24292E"/>
                <w:sz w:val="24"/>
                <w:szCs w:val="24"/>
              </w:rPr>
            </w:rPrChange>
          </w:rPr>
          <w:delText xml:space="preserve">2.2.2.3 - </w:delText>
        </w:r>
      </w:del>
      <w:r w:rsidRPr="002A4C62">
        <w:rPr>
          <w:rFonts w:ascii="Segoe UI" w:eastAsia="Times New Roman" w:hAnsi="Segoe UI" w:cs="Segoe UI"/>
          <w:bCs/>
          <w:color w:val="24292E"/>
          <w:sz w:val="24"/>
          <w:szCs w:val="24"/>
          <w:rPrChange w:id="191" w:author="Michael Forkey" w:date="2017-10-31T21:37:00Z">
            <w:rPr>
              <w:rFonts w:ascii="Segoe UI" w:eastAsia="Times New Roman" w:hAnsi="Segoe UI" w:cs="Segoe UI"/>
              <w:b/>
              <w:bCs/>
              <w:color w:val="24292E"/>
              <w:sz w:val="24"/>
              <w:szCs w:val="24"/>
            </w:rPr>
          </w:rPrChange>
        </w:rPr>
        <w:t xml:space="preserve">The application shall support </w:t>
      </w:r>
      <w:commentRangeStart w:id="192"/>
      <w:r w:rsidRPr="002A4C62">
        <w:rPr>
          <w:rFonts w:ascii="Segoe UI" w:eastAsia="Times New Roman" w:hAnsi="Segoe UI" w:cs="Segoe UI"/>
          <w:bCs/>
          <w:color w:val="24292E"/>
          <w:sz w:val="24"/>
          <w:szCs w:val="24"/>
          <w:rPrChange w:id="193" w:author="Michael Forkey" w:date="2017-10-31T21:37:00Z">
            <w:rPr>
              <w:rFonts w:ascii="Segoe UI" w:eastAsia="Times New Roman" w:hAnsi="Segoe UI" w:cs="Segoe UI"/>
              <w:b/>
              <w:bCs/>
              <w:color w:val="24292E"/>
              <w:sz w:val="24"/>
              <w:szCs w:val="24"/>
            </w:rPr>
          </w:rPrChange>
        </w:rPr>
        <w:t>Active Directory and LDAP validation</w:t>
      </w:r>
      <w:commentRangeEnd w:id="192"/>
      <w:r w:rsidR="002A4C62">
        <w:rPr>
          <w:rStyle w:val="CommentReference"/>
        </w:rPr>
        <w:commentReference w:id="192"/>
      </w:r>
      <w:r w:rsidRPr="002A4C62">
        <w:rPr>
          <w:rFonts w:ascii="Segoe UI" w:eastAsia="Times New Roman" w:hAnsi="Segoe UI" w:cs="Segoe UI"/>
          <w:bCs/>
          <w:color w:val="24292E"/>
          <w:sz w:val="24"/>
          <w:szCs w:val="24"/>
          <w:rPrChange w:id="194" w:author="Michael Forkey" w:date="2017-10-31T21:37:00Z">
            <w:rPr>
              <w:rFonts w:ascii="Segoe UI" w:eastAsia="Times New Roman" w:hAnsi="Segoe UI" w:cs="Segoe UI"/>
              <w:b/>
              <w:bCs/>
              <w:color w:val="24292E"/>
              <w:sz w:val="24"/>
              <w:szCs w:val="24"/>
            </w:rPr>
          </w:rPrChange>
        </w:rPr>
        <w:t>.</w:t>
      </w:r>
    </w:p>
    <w:p w14:paraId="5C82495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95" w:name="_Toc496508528"/>
      <w:r w:rsidRPr="002F5BD2">
        <w:rPr>
          <w:rFonts w:ascii="Segoe UI" w:eastAsia="Times New Roman" w:hAnsi="Segoe UI" w:cs="Segoe UI"/>
          <w:b/>
          <w:bCs/>
          <w:color w:val="24292E"/>
          <w:sz w:val="30"/>
          <w:szCs w:val="30"/>
        </w:rPr>
        <w:t xml:space="preserve">2.2.3 - </w:t>
      </w:r>
      <w:commentRangeStart w:id="196"/>
      <w:r w:rsidRPr="002F5BD2">
        <w:rPr>
          <w:rFonts w:ascii="Segoe UI" w:eastAsia="Times New Roman" w:hAnsi="Segoe UI" w:cs="Segoe UI"/>
          <w:b/>
          <w:bCs/>
          <w:color w:val="24292E"/>
          <w:sz w:val="30"/>
          <w:szCs w:val="30"/>
        </w:rPr>
        <w:t>Software Interfaces</w:t>
      </w:r>
      <w:bookmarkEnd w:id="195"/>
      <w:commentRangeEnd w:id="196"/>
      <w:r w:rsidR="001A2A1E">
        <w:rPr>
          <w:rStyle w:val="CommentReference"/>
        </w:rPr>
        <w:commentReference w:id="196"/>
      </w:r>
    </w:p>
    <w:p w14:paraId="0D43D7B0" w14:textId="77777777" w:rsidR="002F5BD2" w:rsidRPr="002A4C62" w:rsidRDefault="002F5BD2" w:rsidP="002F5BD2">
      <w:pPr>
        <w:spacing w:before="360" w:after="240" w:line="240" w:lineRule="auto"/>
        <w:outlineLvl w:val="3"/>
        <w:rPr>
          <w:rFonts w:ascii="Segoe UI" w:eastAsia="Times New Roman" w:hAnsi="Segoe UI" w:cs="Segoe UI"/>
          <w:bCs/>
          <w:color w:val="24292E"/>
          <w:sz w:val="24"/>
          <w:szCs w:val="24"/>
          <w:rPrChange w:id="197" w:author="Michael Forkey" w:date="2017-10-31T21:37:00Z">
            <w:rPr>
              <w:rFonts w:ascii="Segoe UI" w:eastAsia="Times New Roman" w:hAnsi="Segoe UI" w:cs="Segoe UI"/>
              <w:b/>
              <w:bCs/>
              <w:color w:val="24292E"/>
              <w:sz w:val="24"/>
              <w:szCs w:val="24"/>
            </w:rPr>
          </w:rPrChange>
        </w:rPr>
      </w:pPr>
      <w:del w:id="198" w:author="Michael Forkey" w:date="2017-10-31T21:46:00Z">
        <w:r w:rsidRPr="002A4C62" w:rsidDel="00F634E9">
          <w:rPr>
            <w:rFonts w:ascii="Segoe UI" w:eastAsia="Times New Roman" w:hAnsi="Segoe UI" w:cs="Segoe UI"/>
            <w:bCs/>
            <w:color w:val="24292E"/>
            <w:sz w:val="24"/>
            <w:szCs w:val="24"/>
            <w:rPrChange w:id="199" w:author="Michael Forkey" w:date="2017-10-31T21:37:00Z">
              <w:rPr>
                <w:rFonts w:ascii="Segoe UI" w:eastAsia="Times New Roman" w:hAnsi="Segoe UI" w:cs="Segoe UI"/>
                <w:b/>
                <w:bCs/>
                <w:color w:val="24292E"/>
                <w:sz w:val="24"/>
                <w:szCs w:val="24"/>
              </w:rPr>
            </w:rPrChange>
          </w:rPr>
          <w:delText xml:space="preserve">2.2.3.1 - </w:delText>
        </w:r>
      </w:del>
      <w:r w:rsidRPr="002A4C62">
        <w:rPr>
          <w:rFonts w:ascii="Segoe UI" w:eastAsia="Times New Roman" w:hAnsi="Segoe UI" w:cs="Segoe UI"/>
          <w:bCs/>
          <w:color w:val="24292E"/>
          <w:sz w:val="24"/>
          <w:szCs w:val="24"/>
          <w:rPrChange w:id="200" w:author="Michael Forkey" w:date="2017-10-31T21:37:00Z">
            <w:rPr>
              <w:rFonts w:ascii="Segoe UI" w:eastAsia="Times New Roman" w:hAnsi="Segoe UI" w:cs="Segoe UI"/>
              <w:b/>
              <w:bCs/>
              <w:color w:val="24292E"/>
              <w:sz w:val="24"/>
              <w:szCs w:val="24"/>
            </w:rPr>
          </w:rPrChange>
        </w:rPr>
        <w:t>The application shall interface with BYU-Idaho's I-Learn web service.</w:t>
      </w:r>
    </w:p>
    <w:p w14:paraId="7EB628F1"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01" w:name="_Toc496508529"/>
      <w:r w:rsidRPr="002F5BD2">
        <w:rPr>
          <w:rFonts w:ascii="Segoe UI" w:eastAsia="Times New Roman" w:hAnsi="Segoe UI" w:cs="Segoe UI"/>
          <w:b/>
          <w:bCs/>
          <w:color w:val="24292E"/>
          <w:sz w:val="30"/>
          <w:szCs w:val="30"/>
        </w:rPr>
        <w:t>2.2.4 - Notification Features</w:t>
      </w:r>
      <w:bookmarkEnd w:id="201"/>
    </w:p>
    <w:p w14:paraId="2D4D939F" w14:textId="77777777" w:rsidR="002F5BD2" w:rsidRPr="002A4C62" w:rsidRDefault="002F5BD2" w:rsidP="00F634E9">
      <w:pPr>
        <w:spacing w:after="0" w:line="240" w:lineRule="auto"/>
        <w:outlineLvl w:val="3"/>
        <w:rPr>
          <w:rFonts w:ascii="Segoe UI" w:eastAsia="Times New Roman" w:hAnsi="Segoe UI" w:cs="Segoe UI"/>
          <w:bCs/>
          <w:color w:val="24292E"/>
          <w:sz w:val="24"/>
          <w:szCs w:val="24"/>
          <w:rPrChange w:id="202" w:author="Michael Forkey" w:date="2017-10-31T21:37:00Z">
            <w:rPr>
              <w:rFonts w:ascii="Segoe UI" w:eastAsia="Times New Roman" w:hAnsi="Segoe UI" w:cs="Segoe UI"/>
              <w:b/>
              <w:bCs/>
              <w:color w:val="24292E"/>
              <w:sz w:val="24"/>
              <w:szCs w:val="24"/>
            </w:rPr>
          </w:rPrChange>
        </w:rPr>
        <w:pPrChange w:id="203" w:author="Michael Forkey" w:date="2017-10-31T21:46:00Z">
          <w:pPr>
            <w:spacing w:before="360" w:after="240" w:line="240" w:lineRule="auto"/>
            <w:outlineLvl w:val="3"/>
          </w:pPr>
        </w:pPrChange>
      </w:pPr>
      <w:del w:id="204" w:author="Michael Forkey" w:date="2017-10-31T21:46:00Z">
        <w:r w:rsidRPr="002A4C62" w:rsidDel="00F634E9">
          <w:rPr>
            <w:rFonts w:ascii="Segoe UI" w:eastAsia="Times New Roman" w:hAnsi="Segoe UI" w:cs="Segoe UI"/>
            <w:bCs/>
            <w:color w:val="24292E"/>
            <w:sz w:val="24"/>
            <w:szCs w:val="24"/>
            <w:rPrChange w:id="205" w:author="Michael Forkey" w:date="2017-10-31T21:37:00Z">
              <w:rPr>
                <w:rFonts w:ascii="Segoe UI" w:eastAsia="Times New Roman" w:hAnsi="Segoe UI" w:cs="Segoe UI"/>
                <w:b/>
                <w:bCs/>
                <w:color w:val="24292E"/>
                <w:sz w:val="24"/>
                <w:szCs w:val="24"/>
              </w:rPr>
            </w:rPrChange>
          </w:rPr>
          <w:delText xml:space="preserve">2.2.4.1 - </w:delText>
        </w:r>
      </w:del>
      <w:r w:rsidRPr="002A4C62">
        <w:rPr>
          <w:rFonts w:ascii="Segoe UI" w:eastAsia="Times New Roman" w:hAnsi="Segoe UI" w:cs="Segoe UI"/>
          <w:bCs/>
          <w:color w:val="24292E"/>
          <w:sz w:val="24"/>
          <w:szCs w:val="24"/>
          <w:rPrChange w:id="206" w:author="Michael Forkey" w:date="2017-10-31T21:37:00Z">
            <w:rPr>
              <w:rFonts w:ascii="Segoe UI" w:eastAsia="Times New Roman" w:hAnsi="Segoe UI" w:cs="Segoe UI"/>
              <w:b/>
              <w:bCs/>
              <w:color w:val="24292E"/>
              <w:sz w:val="24"/>
              <w:szCs w:val="24"/>
            </w:rPr>
          </w:rPrChange>
        </w:rPr>
        <w:t xml:space="preserve">The application shall </w:t>
      </w:r>
      <w:commentRangeStart w:id="207"/>
      <w:r w:rsidRPr="002A4C62">
        <w:rPr>
          <w:rFonts w:ascii="Segoe UI" w:eastAsia="Times New Roman" w:hAnsi="Segoe UI" w:cs="Segoe UI"/>
          <w:bCs/>
          <w:color w:val="24292E"/>
          <w:sz w:val="24"/>
          <w:szCs w:val="24"/>
          <w:rPrChange w:id="208" w:author="Michael Forkey" w:date="2017-10-31T21:37:00Z">
            <w:rPr>
              <w:rFonts w:ascii="Segoe UI" w:eastAsia="Times New Roman" w:hAnsi="Segoe UI" w:cs="Segoe UI"/>
              <w:b/>
              <w:bCs/>
              <w:color w:val="24292E"/>
              <w:sz w:val="24"/>
              <w:szCs w:val="24"/>
            </w:rPr>
          </w:rPrChange>
        </w:rPr>
        <w:t xml:space="preserve">notify </w:t>
      </w:r>
      <w:commentRangeEnd w:id="207"/>
      <w:r w:rsidR="00F634E9">
        <w:rPr>
          <w:rStyle w:val="CommentReference"/>
        </w:rPr>
        <w:commentReference w:id="207"/>
      </w:r>
      <w:r w:rsidRPr="002A4C62">
        <w:rPr>
          <w:rFonts w:ascii="Segoe UI" w:eastAsia="Times New Roman" w:hAnsi="Segoe UI" w:cs="Segoe UI"/>
          <w:bCs/>
          <w:color w:val="24292E"/>
          <w:sz w:val="24"/>
          <w:szCs w:val="24"/>
          <w:rPrChange w:id="209" w:author="Michael Forkey" w:date="2017-10-31T21:37:00Z">
            <w:rPr>
              <w:rFonts w:ascii="Segoe UI" w:eastAsia="Times New Roman" w:hAnsi="Segoe UI" w:cs="Segoe UI"/>
              <w:b/>
              <w:bCs/>
              <w:color w:val="24292E"/>
              <w:sz w:val="24"/>
              <w:szCs w:val="24"/>
            </w:rPr>
          </w:rPrChange>
        </w:rPr>
        <w:t xml:space="preserve">users of </w:t>
      </w:r>
      <w:commentRangeStart w:id="210"/>
      <w:r w:rsidRPr="002A4C62">
        <w:rPr>
          <w:rFonts w:ascii="Segoe UI" w:eastAsia="Times New Roman" w:hAnsi="Segoe UI" w:cs="Segoe UI"/>
          <w:bCs/>
          <w:color w:val="24292E"/>
          <w:sz w:val="24"/>
          <w:szCs w:val="24"/>
          <w:rPrChange w:id="211" w:author="Michael Forkey" w:date="2017-10-31T21:37:00Z">
            <w:rPr>
              <w:rFonts w:ascii="Segoe UI" w:eastAsia="Times New Roman" w:hAnsi="Segoe UI" w:cs="Segoe UI"/>
              <w:b/>
              <w:bCs/>
              <w:color w:val="24292E"/>
              <w:sz w:val="24"/>
              <w:szCs w:val="24"/>
            </w:rPr>
          </w:rPrChange>
        </w:rPr>
        <w:t xml:space="preserve">invites </w:t>
      </w:r>
      <w:commentRangeEnd w:id="210"/>
      <w:r w:rsidR="00F634E9">
        <w:rPr>
          <w:rStyle w:val="CommentReference"/>
        </w:rPr>
        <w:commentReference w:id="210"/>
      </w:r>
      <w:r w:rsidRPr="002A4C62">
        <w:rPr>
          <w:rFonts w:ascii="Segoe UI" w:eastAsia="Times New Roman" w:hAnsi="Segoe UI" w:cs="Segoe UI"/>
          <w:bCs/>
          <w:color w:val="24292E"/>
          <w:sz w:val="24"/>
          <w:szCs w:val="24"/>
          <w:rPrChange w:id="212" w:author="Michael Forkey" w:date="2017-10-31T21:37:00Z">
            <w:rPr>
              <w:rFonts w:ascii="Segoe UI" w:eastAsia="Times New Roman" w:hAnsi="Segoe UI" w:cs="Segoe UI"/>
              <w:b/>
              <w:bCs/>
              <w:color w:val="24292E"/>
              <w:sz w:val="24"/>
              <w:szCs w:val="24"/>
            </w:rPr>
          </w:rPrChange>
        </w:rPr>
        <w:t>from other users.</w:t>
      </w:r>
    </w:p>
    <w:p w14:paraId="14250E29" w14:textId="77777777" w:rsidR="002F5BD2" w:rsidRPr="00F634E9" w:rsidRDefault="002F5BD2" w:rsidP="00F634E9">
      <w:pPr>
        <w:spacing w:after="0" w:line="240" w:lineRule="auto"/>
        <w:outlineLvl w:val="3"/>
        <w:rPr>
          <w:rFonts w:ascii="Segoe UI" w:eastAsia="Times New Roman" w:hAnsi="Segoe UI" w:cs="Segoe UI"/>
          <w:bCs/>
          <w:color w:val="24292E"/>
          <w:sz w:val="24"/>
          <w:szCs w:val="24"/>
          <w:rPrChange w:id="213" w:author="Michael Forkey" w:date="2017-10-31T21:45:00Z">
            <w:rPr>
              <w:rFonts w:ascii="Segoe UI" w:eastAsia="Times New Roman" w:hAnsi="Segoe UI" w:cs="Segoe UI"/>
              <w:b/>
              <w:bCs/>
              <w:color w:val="24292E"/>
              <w:sz w:val="24"/>
              <w:szCs w:val="24"/>
            </w:rPr>
          </w:rPrChange>
        </w:rPr>
        <w:pPrChange w:id="214" w:author="Michael Forkey" w:date="2017-10-31T21:46:00Z">
          <w:pPr>
            <w:spacing w:before="360" w:after="240" w:line="240" w:lineRule="auto"/>
            <w:outlineLvl w:val="3"/>
          </w:pPr>
        </w:pPrChange>
      </w:pPr>
      <w:del w:id="215" w:author="Michael Forkey" w:date="2017-10-31T21:46:00Z">
        <w:r w:rsidRPr="00F634E9" w:rsidDel="00F634E9">
          <w:rPr>
            <w:rFonts w:ascii="Segoe UI" w:eastAsia="Times New Roman" w:hAnsi="Segoe UI" w:cs="Segoe UI"/>
            <w:bCs/>
            <w:color w:val="24292E"/>
            <w:sz w:val="24"/>
            <w:szCs w:val="24"/>
            <w:rPrChange w:id="216" w:author="Michael Forkey" w:date="2017-10-31T21:45:00Z">
              <w:rPr>
                <w:rFonts w:ascii="Segoe UI" w:eastAsia="Times New Roman" w:hAnsi="Segoe UI" w:cs="Segoe UI"/>
                <w:b/>
                <w:bCs/>
                <w:color w:val="24292E"/>
                <w:sz w:val="24"/>
                <w:szCs w:val="24"/>
              </w:rPr>
            </w:rPrChange>
          </w:rPr>
          <w:delText xml:space="preserve">2.2.4.2 - </w:delText>
        </w:r>
      </w:del>
      <w:r w:rsidRPr="00F634E9">
        <w:rPr>
          <w:rFonts w:ascii="Segoe UI" w:eastAsia="Times New Roman" w:hAnsi="Segoe UI" w:cs="Segoe UI"/>
          <w:bCs/>
          <w:color w:val="24292E"/>
          <w:sz w:val="24"/>
          <w:szCs w:val="24"/>
          <w:rPrChange w:id="217" w:author="Michael Forkey" w:date="2017-10-31T21:45:00Z">
            <w:rPr>
              <w:rFonts w:ascii="Segoe UI" w:eastAsia="Times New Roman" w:hAnsi="Segoe UI" w:cs="Segoe UI"/>
              <w:b/>
              <w:bCs/>
              <w:color w:val="24292E"/>
              <w:sz w:val="24"/>
              <w:szCs w:val="24"/>
            </w:rPr>
          </w:rPrChange>
        </w:rPr>
        <w:t>The application shall notify users of upcoming due dates.</w:t>
      </w:r>
    </w:p>
    <w:p w14:paraId="6C9CF4BD"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5C65D931"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18" w:name="_Toc496508530"/>
      <w:r w:rsidRPr="002F5BD2">
        <w:rPr>
          <w:rFonts w:ascii="Segoe UI" w:eastAsia="Times New Roman" w:hAnsi="Segoe UI" w:cs="Segoe UI"/>
          <w:b/>
          <w:bCs/>
          <w:color w:val="24292E"/>
          <w:sz w:val="36"/>
          <w:szCs w:val="36"/>
        </w:rPr>
        <w:lastRenderedPageBreak/>
        <w:t>2.3 User Classes and Characteristics</w:t>
      </w:r>
      <w:bookmarkEnd w:id="218"/>
    </w:p>
    <w:p w14:paraId="4A4A013F"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19" w:name="_Toc496508531"/>
      <w:r w:rsidRPr="002F5BD2">
        <w:rPr>
          <w:rFonts w:ascii="Segoe UI" w:eastAsia="Times New Roman" w:hAnsi="Segoe UI" w:cs="Segoe UI"/>
          <w:b/>
          <w:bCs/>
          <w:color w:val="24292E"/>
          <w:sz w:val="30"/>
          <w:szCs w:val="30"/>
        </w:rPr>
        <w:t>2.3.1 - Students:</w:t>
      </w:r>
      <w:bookmarkEnd w:id="219"/>
    </w:p>
    <w:p w14:paraId="141E9C9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majority of users will be students during the school year. The application will be simple enough that students from all technical backgrounds can easily navigate the interface.</w:t>
      </w:r>
    </w:p>
    <w:p w14:paraId="75690F8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20" w:name="_Toc496508532"/>
      <w:r w:rsidRPr="002F5BD2">
        <w:rPr>
          <w:rFonts w:ascii="Segoe UI" w:eastAsia="Times New Roman" w:hAnsi="Segoe UI" w:cs="Segoe UI"/>
          <w:b/>
          <w:bCs/>
          <w:color w:val="24292E"/>
          <w:sz w:val="30"/>
          <w:szCs w:val="30"/>
        </w:rPr>
        <w:t>2.3.2 - Professors:</w:t>
      </w:r>
      <w:bookmarkEnd w:id="220"/>
    </w:p>
    <w:p w14:paraId="5A84EE34"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21"/>
      <w:r w:rsidRPr="002F5BD2">
        <w:rPr>
          <w:rFonts w:ascii="Segoe UI" w:eastAsia="Times New Roman" w:hAnsi="Segoe UI" w:cs="Segoe UI"/>
          <w:color w:val="24292E"/>
          <w:sz w:val="24"/>
          <w:szCs w:val="24"/>
        </w:rPr>
        <w:t xml:space="preserve">There will be some features that professors may want to access. </w:t>
      </w:r>
      <w:commentRangeEnd w:id="221"/>
      <w:r w:rsidR="00A0618E">
        <w:rPr>
          <w:rStyle w:val="CommentReference"/>
        </w:rPr>
        <w:commentReference w:id="221"/>
      </w:r>
      <w:r w:rsidRPr="002F5BD2">
        <w:rPr>
          <w:rFonts w:ascii="Segoe UI" w:eastAsia="Times New Roman" w:hAnsi="Segoe UI" w:cs="Segoe UI"/>
          <w:color w:val="24292E"/>
          <w:sz w:val="24"/>
          <w:szCs w:val="24"/>
        </w:rPr>
        <w:t>The interface will be simple enough to accommodate all technical backgrounds.</w:t>
      </w:r>
    </w:p>
    <w:p w14:paraId="38B3240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22" w:name="_Toc496508533"/>
      <w:r w:rsidRPr="002F5BD2">
        <w:rPr>
          <w:rFonts w:ascii="Segoe UI" w:eastAsia="Times New Roman" w:hAnsi="Segoe UI" w:cs="Segoe UI"/>
          <w:b/>
          <w:bCs/>
          <w:color w:val="24292E"/>
          <w:sz w:val="30"/>
          <w:szCs w:val="30"/>
        </w:rPr>
        <w:t xml:space="preserve">2.3.3 - </w:t>
      </w:r>
      <w:commentRangeStart w:id="223"/>
      <w:commentRangeStart w:id="224"/>
      <w:r w:rsidRPr="002F5BD2">
        <w:rPr>
          <w:rFonts w:ascii="Segoe UI" w:eastAsia="Times New Roman" w:hAnsi="Segoe UI" w:cs="Segoe UI"/>
          <w:b/>
          <w:bCs/>
          <w:color w:val="24292E"/>
          <w:sz w:val="30"/>
          <w:szCs w:val="30"/>
        </w:rPr>
        <w:t>ITS</w:t>
      </w:r>
      <w:commentRangeEnd w:id="223"/>
      <w:r w:rsidR="00A0618E">
        <w:rPr>
          <w:rStyle w:val="CommentReference"/>
        </w:rPr>
        <w:commentReference w:id="223"/>
      </w:r>
      <w:r w:rsidRPr="002F5BD2">
        <w:rPr>
          <w:rFonts w:ascii="Segoe UI" w:eastAsia="Times New Roman" w:hAnsi="Segoe UI" w:cs="Segoe UI"/>
          <w:b/>
          <w:bCs/>
          <w:color w:val="24292E"/>
          <w:sz w:val="30"/>
          <w:szCs w:val="30"/>
        </w:rPr>
        <w:t xml:space="preserve"> Staff:</w:t>
      </w:r>
      <w:bookmarkEnd w:id="222"/>
      <w:commentRangeEnd w:id="224"/>
      <w:r w:rsidR="00951BED">
        <w:rPr>
          <w:rStyle w:val="CommentReference"/>
        </w:rPr>
        <w:commentReference w:id="224"/>
      </w:r>
    </w:p>
    <w:p w14:paraId="4B79B99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ITS Staff will maintain the application and keep it updated. The ITS Staff will have a sufficient technical background to perform all maintenance duties.</w:t>
      </w:r>
    </w:p>
    <w:p w14:paraId="17D0E325"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43A6B265"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25" w:name="_Toc496508534"/>
      <w:r w:rsidRPr="002F5BD2">
        <w:rPr>
          <w:rFonts w:ascii="Segoe UI" w:eastAsia="Times New Roman" w:hAnsi="Segoe UI" w:cs="Segoe UI"/>
          <w:b/>
          <w:bCs/>
          <w:color w:val="24292E"/>
          <w:sz w:val="36"/>
          <w:szCs w:val="36"/>
        </w:rPr>
        <w:lastRenderedPageBreak/>
        <w:t>2.4 Operating Environment</w:t>
      </w:r>
      <w:bookmarkEnd w:id="225"/>
    </w:p>
    <w:p w14:paraId="6D16B01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software being developed will run as a </w:t>
      </w:r>
      <w:commentRangeStart w:id="226"/>
      <w:r w:rsidRPr="002F5BD2">
        <w:rPr>
          <w:rFonts w:ascii="Segoe UI" w:eastAsia="Times New Roman" w:hAnsi="Segoe UI" w:cs="Segoe UI"/>
          <w:color w:val="24292E"/>
          <w:sz w:val="24"/>
          <w:szCs w:val="24"/>
        </w:rPr>
        <w:t>web application on selected web browsers and on most devices</w:t>
      </w:r>
      <w:commentRangeEnd w:id="226"/>
      <w:r w:rsidR="00F634E7">
        <w:rPr>
          <w:rStyle w:val="CommentReference"/>
        </w:rPr>
        <w:commentReference w:id="226"/>
      </w:r>
      <w:r w:rsidRPr="002F5BD2">
        <w:rPr>
          <w:rFonts w:ascii="Segoe UI" w:eastAsia="Times New Roman" w:hAnsi="Segoe UI" w:cs="Segoe UI"/>
          <w:color w:val="24292E"/>
          <w:sz w:val="24"/>
          <w:szCs w:val="24"/>
        </w:rPr>
        <w:t>.</w:t>
      </w:r>
    </w:p>
    <w:p w14:paraId="1A6F708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browser technologies that will be developed for are:</w:t>
      </w:r>
    </w:p>
    <w:p w14:paraId="403CA7CF" w14:textId="77777777" w:rsidR="002F5BD2" w:rsidRPr="002F5BD2" w:rsidRDefault="002F5BD2" w:rsidP="002F5BD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Chrome</w:t>
      </w:r>
    </w:p>
    <w:p w14:paraId="71FE95F3" w14:textId="77777777" w:rsidR="002F5BD2" w:rsidRPr="002F5BD2" w:rsidRDefault="002F5BD2" w:rsidP="00B502F2">
      <w:pPr>
        <w:numPr>
          <w:ilvl w:val="0"/>
          <w:numId w:val="1"/>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Firefox</w:t>
      </w:r>
    </w:p>
    <w:p w14:paraId="4ECB7EBE" w14:textId="77777777" w:rsidR="002F5BD2" w:rsidRPr="002F5BD2" w:rsidRDefault="002F5BD2" w:rsidP="002F5BD2">
      <w:pPr>
        <w:numPr>
          <w:ilvl w:val="0"/>
          <w:numId w:val="1"/>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Safari</w:t>
      </w:r>
    </w:p>
    <w:p w14:paraId="6FCA156A" w14:textId="77777777" w:rsidR="002F5BD2" w:rsidRPr="002F5BD2" w:rsidRDefault="002F5BD2" w:rsidP="002F5BD2">
      <w:pPr>
        <w:numPr>
          <w:ilvl w:val="0"/>
          <w:numId w:val="1"/>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Internet Explorer / Edge</w:t>
      </w:r>
    </w:p>
    <w:p w14:paraId="36A46D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selected </w:t>
      </w:r>
      <w:commentRangeStart w:id="227"/>
      <w:r w:rsidRPr="002F5BD2">
        <w:rPr>
          <w:rFonts w:ascii="Segoe UI" w:eastAsia="Times New Roman" w:hAnsi="Segoe UI" w:cs="Segoe UI"/>
          <w:color w:val="24292E"/>
          <w:sz w:val="24"/>
          <w:szCs w:val="24"/>
        </w:rPr>
        <w:t xml:space="preserve">device operating systems </w:t>
      </w:r>
      <w:commentRangeEnd w:id="227"/>
      <w:r w:rsidR="00A0618E">
        <w:rPr>
          <w:rStyle w:val="CommentReference"/>
        </w:rPr>
        <w:commentReference w:id="227"/>
      </w:r>
      <w:commentRangeStart w:id="228"/>
      <w:r w:rsidRPr="002F5BD2">
        <w:rPr>
          <w:rFonts w:ascii="Segoe UI" w:eastAsia="Times New Roman" w:hAnsi="Segoe UI" w:cs="Segoe UI"/>
          <w:color w:val="24292E"/>
          <w:sz w:val="24"/>
          <w:szCs w:val="24"/>
        </w:rPr>
        <w:t>that will be developed for are</w:t>
      </w:r>
      <w:commentRangeEnd w:id="228"/>
      <w:r w:rsidR="00F634E7">
        <w:rPr>
          <w:rStyle w:val="CommentReference"/>
        </w:rPr>
        <w:commentReference w:id="228"/>
      </w:r>
      <w:r w:rsidRPr="002F5BD2">
        <w:rPr>
          <w:rFonts w:ascii="Segoe UI" w:eastAsia="Times New Roman" w:hAnsi="Segoe UI" w:cs="Segoe UI"/>
          <w:color w:val="24292E"/>
          <w:sz w:val="24"/>
          <w:szCs w:val="24"/>
        </w:rPr>
        <w:t>:</w:t>
      </w:r>
    </w:p>
    <w:p w14:paraId="5D19346C" w14:textId="77777777" w:rsidR="002F5BD2" w:rsidRPr="002F5BD2" w:rsidRDefault="002F5BD2" w:rsidP="002F5BD2">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iOS</w:t>
      </w:r>
    </w:p>
    <w:p w14:paraId="2AFCF697" w14:textId="77777777" w:rsidR="002F5BD2" w:rsidRPr="002F5BD2" w:rsidRDefault="002F5BD2" w:rsidP="002F5BD2">
      <w:pPr>
        <w:numPr>
          <w:ilvl w:val="0"/>
          <w:numId w:val="2"/>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Android</w:t>
      </w:r>
    </w:p>
    <w:p w14:paraId="458CD326"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29"/>
      <w:r w:rsidRPr="002F5BD2">
        <w:rPr>
          <w:rFonts w:ascii="Segoe UI" w:eastAsia="Times New Roman" w:hAnsi="Segoe UI" w:cs="Segoe UI"/>
          <w:color w:val="24292E"/>
          <w:sz w:val="24"/>
          <w:szCs w:val="24"/>
        </w:rPr>
        <w:t>Validation for these will be performed through Automated UI testing.</w:t>
      </w:r>
      <w:commentRangeEnd w:id="229"/>
      <w:r w:rsidR="00A0618E">
        <w:rPr>
          <w:rStyle w:val="CommentReference"/>
        </w:rPr>
        <w:commentReference w:id="229"/>
      </w:r>
      <w:r w:rsidRPr="002F5BD2">
        <w:rPr>
          <w:rFonts w:ascii="Segoe UI" w:eastAsia="Times New Roman" w:hAnsi="Segoe UI" w:cs="Segoe UI"/>
          <w:color w:val="24292E"/>
          <w:sz w:val="24"/>
          <w:szCs w:val="24"/>
        </w:rPr>
        <w:t xml:space="preserve"> The application will be hosted on </w:t>
      </w:r>
      <w:commentRangeStart w:id="230"/>
      <w:r w:rsidRPr="002F5BD2">
        <w:rPr>
          <w:rFonts w:ascii="Segoe UI" w:eastAsia="Times New Roman" w:hAnsi="Segoe UI" w:cs="Segoe UI"/>
          <w:color w:val="24292E"/>
          <w:sz w:val="24"/>
          <w:szCs w:val="24"/>
        </w:rPr>
        <w:t xml:space="preserve">our </w:t>
      </w:r>
      <w:commentRangeEnd w:id="230"/>
      <w:r w:rsidR="00A0618E">
        <w:rPr>
          <w:rStyle w:val="CommentReference"/>
        </w:rPr>
        <w:commentReference w:id="230"/>
      </w:r>
      <w:r w:rsidRPr="002F5BD2">
        <w:rPr>
          <w:rFonts w:ascii="Segoe UI" w:eastAsia="Times New Roman" w:hAnsi="Segoe UI" w:cs="Segoe UI"/>
          <w:color w:val="24292E"/>
          <w:sz w:val="24"/>
          <w:szCs w:val="24"/>
        </w:rPr>
        <w:t>servers.</w:t>
      </w:r>
    </w:p>
    <w:p w14:paraId="468D3FE8"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33D97EB9"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31" w:name="_Toc496508535"/>
      <w:r w:rsidRPr="002F5BD2">
        <w:rPr>
          <w:rFonts w:ascii="Segoe UI" w:eastAsia="Times New Roman" w:hAnsi="Segoe UI" w:cs="Segoe UI"/>
          <w:b/>
          <w:bCs/>
          <w:color w:val="24292E"/>
          <w:sz w:val="36"/>
          <w:szCs w:val="36"/>
        </w:rPr>
        <w:lastRenderedPageBreak/>
        <w:t xml:space="preserve">2.5 </w:t>
      </w:r>
      <w:commentRangeStart w:id="232"/>
      <w:r w:rsidRPr="002F5BD2">
        <w:rPr>
          <w:rFonts w:ascii="Segoe UI" w:eastAsia="Times New Roman" w:hAnsi="Segoe UI" w:cs="Segoe UI"/>
          <w:b/>
          <w:bCs/>
          <w:color w:val="24292E"/>
          <w:sz w:val="36"/>
          <w:szCs w:val="36"/>
        </w:rPr>
        <w:t>Image References</w:t>
      </w:r>
      <w:bookmarkEnd w:id="231"/>
      <w:commentRangeEnd w:id="232"/>
      <w:r w:rsidR="00A0618E">
        <w:rPr>
          <w:rStyle w:val="CommentReference"/>
        </w:rPr>
        <w:commentReference w:id="232"/>
      </w:r>
    </w:p>
    <w:p w14:paraId="39DF5813"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33"/>
      <w:r w:rsidRPr="002F5BD2">
        <w:rPr>
          <w:rFonts w:ascii="Segoe UI" w:eastAsia="Times New Roman" w:hAnsi="Segoe UI" w:cs="Segoe UI"/>
          <w:color w:val="24292E"/>
          <w:sz w:val="24"/>
          <w:szCs w:val="24"/>
        </w:rPr>
        <w:t>The following images are representative examples and non-binding.</w:t>
      </w:r>
      <w:commentRangeEnd w:id="233"/>
      <w:r w:rsidR="00987B07">
        <w:rPr>
          <w:rStyle w:val="CommentReference"/>
        </w:rPr>
        <w:commentReference w:id="233"/>
      </w:r>
    </w:p>
    <w:p w14:paraId="484294B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34" w:name="_Toc496508536"/>
      <w:commentRangeStart w:id="235"/>
      <w:r w:rsidRPr="002F5BD2">
        <w:rPr>
          <w:rFonts w:ascii="Segoe UI" w:eastAsia="Times New Roman" w:hAnsi="Segoe UI" w:cs="Segoe UI"/>
          <w:b/>
          <w:bCs/>
          <w:color w:val="24292E"/>
          <w:sz w:val="30"/>
          <w:szCs w:val="30"/>
        </w:rPr>
        <w:t>2.5.1 - Example Main Calendar View:</w:t>
      </w:r>
      <w:bookmarkEnd w:id="234"/>
      <w:commentRangeEnd w:id="235"/>
      <w:r w:rsidR="00987B07">
        <w:rPr>
          <w:rStyle w:val="CommentReference"/>
        </w:rPr>
        <w:commentReference w:id="235"/>
      </w:r>
    </w:p>
    <w:p w14:paraId="3D4FF2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Main Calendar view is the primary screen that a user sees after logging in to the application. There are </w:t>
      </w:r>
      <w:ins w:id="236" w:author="Michael Forkey" w:date="2017-10-31T21:57:00Z">
        <w:r w:rsidR="00987B07">
          <w:rPr>
            <w:rFonts w:ascii="Segoe UI" w:eastAsia="Times New Roman" w:hAnsi="Segoe UI" w:cs="Segoe UI"/>
            <w:color w:val="24292E"/>
            <w:sz w:val="24"/>
            <w:szCs w:val="24"/>
          </w:rPr>
          <w:t xml:space="preserve">also </w:t>
        </w:r>
      </w:ins>
      <w:r w:rsidRPr="002F5BD2">
        <w:rPr>
          <w:rFonts w:ascii="Segoe UI" w:eastAsia="Times New Roman" w:hAnsi="Segoe UI" w:cs="Segoe UI"/>
          <w:color w:val="24292E"/>
          <w:sz w:val="24"/>
          <w:szCs w:val="24"/>
        </w:rPr>
        <w:t xml:space="preserve">other times that this view is displayed. The user is taken to this page when the user selects the </w:t>
      </w:r>
      <w:commentRangeStart w:id="237"/>
      <w:r w:rsidRPr="002F5BD2">
        <w:rPr>
          <w:rFonts w:ascii="Segoe UI" w:eastAsia="Times New Roman" w:hAnsi="Segoe UI" w:cs="Segoe UI"/>
          <w:color w:val="24292E"/>
          <w:sz w:val="24"/>
          <w:szCs w:val="24"/>
        </w:rPr>
        <w:t>home</w:t>
      </w:r>
      <w:commentRangeEnd w:id="237"/>
      <w:r w:rsidR="00987B07">
        <w:rPr>
          <w:rStyle w:val="CommentReference"/>
        </w:rPr>
        <w:commentReference w:id="237"/>
      </w:r>
      <w:r w:rsidRPr="002F5BD2">
        <w:rPr>
          <w:rFonts w:ascii="Segoe UI" w:eastAsia="Times New Roman" w:hAnsi="Segoe UI" w:cs="Segoe UI"/>
          <w:color w:val="24292E"/>
          <w:sz w:val="24"/>
          <w:szCs w:val="24"/>
        </w:rPr>
        <w:t xml:space="preserve"> button.</w:t>
      </w:r>
    </w:p>
    <w:p w14:paraId="3F1F4633"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38"/>
      <w:r w:rsidRPr="002F5BD2">
        <w:rPr>
          <w:rFonts w:ascii="Segoe UI" w:eastAsia="Times New Roman" w:hAnsi="Segoe UI" w:cs="Segoe UI"/>
          <w:noProof/>
          <w:color w:val="0366D6"/>
          <w:sz w:val="24"/>
          <w:szCs w:val="24"/>
        </w:rPr>
        <w:drawing>
          <wp:inline distT="0" distB="0" distL="0" distR="0" wp14:anchorId="4662423A" wp14:editId="42937DF1">
            <wp:extent cx="4874260" cy="3657600"/>
            <wp:effectExtent l="0" t="0" r="2540" b="0"/>
            <wp:docPr id="7" name="Picture 7" descr="https://github.com/MCLifeLeader/CS364/raw/master/Final%20Document/Images/Main%20Calendar%20View.jpg">
              <a:hlinkClick xmlns:a="http://schemas.openxmlformats.org/drawingml/2006/main" r:id="rId20" invalidUrl="https://github.com/MCLifeLeader/CS364/blob/master/Final Document/Images/Main Calendar View.jp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CLifeLeader/CS364/raw/master/Final%20Document/Images/Main%20Calendar%20View.jpg">
                      <a:hlinkClick r:id="rId21" invalidUrl="https://github.com/MCLifeLeader/CS364/blob/master/Final Document/Images/Main Calendar View.jpg"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commentRangeEnd w:id="238"/>
      <w:r w:rsidR="00987B07">
        <w:rPr>
          <w:rStyle w:val="CommentReference"/>
        </w:rPr>
        <w:commentReference w:id="238"/>
      </w:r>
    </w:p>
    <w:p w14:paraId="2DD4E5B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39" w:name="_Toc496508537"/>
      <w:commentRangeStart w:id="240"/>
      <w:r w:rsidRPr="002F5BD2">
        <w:rPr>
          <w:rFonts w:ascii="Segoe UI" w:eastAsia="Times New Roman" w:hAnsi="Segoe UI" w:cs="Segoe UI"/>
          <w:b/>
          <w:bCs/>
          <w:color w:val="24292E"/>
          <w:sz w:val="30"/>
          <w:szCs w:val="30"/>
        </w:rPr>
        <w:t>2.5.2 - Example Assignment Priority List View:</w:t>
      </w:r>
      <w:bookmarkEnd w:id="239"/>
      <w:commentRangeEnd w:id="240"/>
      <w:r w:rsidR="00987B07">
        <w:rPr>
          <w:rStyle w:val="CommentReference"/>
        </w:rPr>
        <w:commentReference w:id="240"/>
      </w:r>
    </w:p>
    <w:p w14:paraId="5B7CCF5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Priority list view is the screen displayed when a user is viewing the list of assignments. The user will see this view when setting a priority ranking to an assignment. See section 3.2.4 for details of the priority list feature.</w:t>
      </w:r>
    </w:p>
    <w:p w14:paraId="5E2AB8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drawing>
          <wp:inline distT="0" distB="0" distL="0" distR="0" wp14:anchorId="57BB8AF0" wp14:editId="50CDF7AC">
            <wp:extent cx="4714875" cy="2966085"/>
            <wp:effectExtent l="0" t="0" r="9525" b="5715"/>
            <wp:docPr id="6" name="Picture 6" descr="https://github.com/MCLifeLeader/CS364/raw/master/Final%20Document/Images/3.2.004.0_Diagram_attempt2.jpg">
              <a:hlinkClick xmlns:a="http://schemas.openxmlformats.org/drawingml/2006/main" r:id="rId23" invalidUrl="https://github.com/MCLifeLeader/CS364/blob/master/Final Document/Images/3.2.004.0_Diagram_attempt2.jp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CLifeLeader/CS364/raw/master/Final%20Document/Images/3.2.004.0_Diagram_attempt2.jpg">
                      <a:hlinkClick r:id="rId24" invalidUrl="https://github.com/MCLifeLeader/CS364/blob/master/Final Document/Images/3.2.004.0_Diagram_attempt2.jpg"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875" cy="2966085"/>
                    </a:xfrm>
                    <a:prstGeom prst="rect">
                      <a:avLst/>
                    </a:prstGeom>
                    <a:noFill/>
                    <a:ln>
                      <a:noFill/>
                    </a:ln>
                  </pic:spPr>
                </pic:pic>
              </a:graphicData>
            </a:graphic>
          </wp:inline>
        </w:drawing>
      </w:r>
    </w:p>
    <w:p w14:paraId="27F1676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41" w:name="_Toc496508538"/>
      <w:r w:rsidRPr="002F5BD2">
        <w:rPr>
          <w:rFonts w:ascii="Segoe UI" w:eastAsia="Times New Roman" w:hAnsi="Segoe UI" w:cs="Segoe UI"/>
          <w:b/>
          <w:bCs/>
          <w:color w:val="24292E"/>
          <w:sz w:val="30"/>
          <w:szCs w:val="30"/>
        </w:rPr>
        <w:t>2.5.3 - Example Simplified "To-Do" List View:</w:t>
      </w:r>
      <w:bookmarkEnd w:id="241"/>
    </w:p>
    <w:p w14:paraId="731839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Simplified "To-Do" List View is the screen displayed when the user is working on assignments in the to-do list. See section 3.2.24 for details of the to-do list feature.</w:t>
      </w:r>
    </w:p>
    <w:p w14:paraId="03668D5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14:anchorId="08A35D33" wp14:editId="7E3B2D96">
            <wp:extent cx="4874260" cy="3657600"/>
            <wp:effectExtent l="0" t="0" r="2540" b="0"/>
            <wp:docPr id="5" name="Picture 5" descr="https://github.com/MCLifeLeader/CS364/raw/master/Final%20Document/Images/Simplified%20to%20do%20list.jpg">
              <a:hlinkClick xmlns:a="http://schemas.openxmlformats.org/drawingml/2006/main" r:id="rId26" invalidUrl="https://github.com/MCLifeLeader/CS364/blob/master/Final Document/Images/Simplified to do list.jp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CLifeLeader/CS364/raw/master/Final%20Document/Images/Simplified%20to%20do%20list.jpg">
                      <a:hlinkClick r:id="rId27" invalidUrl="https://github.com/MCLifeLeader/CS364/blob/master/Final Document/Images/Simplified to do list.jpg"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14:paraId="1049AFC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42" w:name="_Toc496508539"/>
      <w:r w:rsidRPr="002F5BD2">
        <w:rPr>
          <w:rFonts w:ascii="Segoe UI" w:eastAsia="Times New Roman" w:hAnsi="Segoe UI" w:cs="Segoe UI"/>
          <w:b/>
          <w:bCs/>
          <w:color w:val="24292E"/>
          <w:sz w:val="30"/>
          <w:szCs w:val="30"/>
        </w:rPr>
        <w:t>2.5.4 - Example Login Page View:</w:t>
      </w:r>
      <w:bookmarkEnd w:id="242"/>
    </w:p>
    <w:p w14:paraId="75E854D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Login page is the first screen the user sees when opening the application. The user will see this page whenever their log in session has timed out due to inactivity. See section 3.2.32 for details of the sign-in feature.</w:t>
      </w:r>
    </w:p>
    <w:p w14:paraId="6D0B41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14:anchorId="3F50DF4F" wp14:editId="1C93B171">
            <wp:extent cx="4874260" cy="3657600"/>
            <wp:effectExtent l="0" t="0" r="2540" b="0"/>
            <wp:docPr id="4" name="Picture 4" descr="https://github.com/MCLifeLeader/CS364/raw/master/Final%20Document/Images/Login-Page.jpg">
              <a:hlinkClick xmlns:a="http://schemas.openxmlformats.org/drawingml/2006/main" r:id="rId29" invalidUrl="https://github.com/MCLifeLeader/CS364/blob/master/Final Document/Images/Login-Page.jp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CLifeLeader/CS364/raw/master/Final%20Document/Images/Login-Page.jpg">
                      <a:hlinkClick r:id="rId30" invalidUrl="https://github.com/MCLifeLeader/CS364/blob/master/Final Document/Images/Login-Page.jpg"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14:paraId="63D9C88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43" w:name="_Toc496508540"/>
      <w:r w:rsidRPr="002F5BD2">
        <w:rPr>
          <w:rFonts w:ascii="Segoe UI" w:eastAsia="Times New Roman" w:hAnsi="Segoe UI" w:cs="Segoe UI"/>
          <w:b/>
          <w:bCs/>
          <w:color w:val="24292E"/>
          <w:sz w:val="30"/>
          <w:szCs w:val="30"/>
        </w:rPr>
        <w:t>2.5.5 - Example Settings Page View:</w:t>
      </w:r>
      <w:bookmarkEnd w:id="243"/>
    </w:p>
    <w:p w14:paraId="34EF3D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settings page will be seen by the user whenever the user is making changes to their personal settings of the feature. The settings may be opened from the Main Calendar Menu. See section 3.2.57 for details of the user settings feature.</w:t>
      </w:r>
    </w:p>
    <w:p w14:paraId="590A1E5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14:anchorId="690B0A6C" wp14:editId="679BD149">
            <wp:extent cx="4874260" cy="3657600"/>
            <wp:effectExtent l="0" t="0" r="2540" b="0"/>
            <wp:docPr id="3" name="Picture 3" descr="https://github.com/MCLifeLeader/CS364/raw/master/Final%20Document/Images/settings_window.png">
              <a:hlinkClick xmlns:a="http://schemas.openxmlformats.org/drawingml/2006/main" r:id="rId32" invalidUrl="https://github.com/MCLifeLeader/CS364/blob/master/Final Document/Images/settings_window.pn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CLifeLeader/CS364/raw/master/Final%20Document/Images/settings_window.png">
                      <a:hlinkClick r:id="rId33" invalidUrl="https://github.com/MCLifeLeader/CS364/blob/master/Final Document/Images/settings_window.png"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14:paraId="743BD92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44" w:name="_Toc496508541"/>
      <w:r w:rsidRPr="002F5BD2">
        <w:rPr>
          <w:rFonts w:ascii="Segoe UI" w:eastAsia="Times New Roman" w:hAnsi="Segoe UI" w:cs="Segoe UI"/>
          <w:b/>
          <w:bCs/>
          <w:color w:val="24292E"/>
          <w:sz w:val="30"/>
          <w:szCs w:val="30"/>
        </w:rPr>
        <w:t>2.5.6 - Example Notifications Window View:</w:t>
      </w:r>
      <w:bookmarkEnd w:id="244"/>
    </w:p>
    <w:p w14:paraId="3705D7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notification window is displayed whenever a notification is sent the user. See section 3.2.22 for details of the push notification feature.</w:t>
      </w:r>
    </w:p>
    <w:p w14:paraId="761BB8E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14:anchorId="5FB8C79E" wp14:editId="4ECEDA08">
            <wp:extent cx="4874260" cy="3657600"/>
            <wp:effectExtent l="0" t="0" r="2540" b="0"/>
            <wp:docPr id="2" name="Picture 2" descr="https://github.com/MCLifeLeader/CS364/raw/master/Final%20Document/Images/Notifications%20View.jpg">
              <a:hlinkClick xmlns:a="http://schemas.openxmlformats.org/drawingml/2006/main" r:id="rId35" invalidUrl="https://github.com/MCLifeLeader/CS364/blob/master/Final Document/Images/Notifications View.jp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CLifeLeader/CS364/raw/master/Final%20Document/Images/Notifications%20View.jpg">
                      <a:hlinkClick r:id="rId36" invalidUrl="https://github.com/MCLifeLeader/CS364/blob/master/Final Document/Images/Notifications View.jpg"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14:paraId="20923A0F"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45" w:name="_Toc496508542"/>
      <w:r w:rsidRPr="002F5BD2">
        <w:rPr>
          <w:rFonts w:ascii="Segoe UI" w:eastAsia="Times New Roman" w:hAnsi="Segoe UI" w:cs="Segoe UI"/>
          <w:b/>
          <w:bCs/>
          <w:color w:val="24292E"/>
          <w:sz w:val="30"/>
          <w:szCs w:val="30"/>
        </w:rPr>
        <w:t>2.5.7 - Example Daily Calendar Window View:</w:t>
      </w:r>
      <w:bookmarkEnd w:id="245"/>
    </w:p>
    <w:p w14:paraId="24CA22E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Daily Calendar Window view is displayed when the user selects a specific day from the Main Calendar View. Any calendar events or assignments for the day will be enlarged and the name of the event or assignment will be displayed.</w:t>
      </w:r>
    </w:p>
    <w:p w14:paraId="79A996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14:anchorId="708F3261" wp14:editId="408CAC66">
            <wp:extent cx="4874260" cy="3657600"/>
            <wp:effectExtent l="0" t="0" r="2540" b="0"/>
            <wp:docPr id="1" name="Picture 1" descr="https://github.com/MCLifeLeader/CS364/raw/master/Final%20Document/Images/Today%20View.jpg">
              <a:hlinkClick xmlns:a="http://schemas.openxmlformats.org/drawingml/2006/main" r:id="rId38" invalidUrl="https://github.com/MCLifeLeader/CS364/blob/master/Final Document/Images/Today View.jp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MCLifeLeader/CS364/raw/master/Final%20Document/Images/Today%20View.jpg">
                      <a:hlinkClick r:id="rId39" invalidUrl="https://github.com/MCLifeLeader/CS364/blob/master/Final Document/Images/Today View.jpg"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14:paraId="79EDD838" w14:textId="77777777" w:rsidR="00363DBC" w:rsidRDefault="00363DB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348CCD69"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46" w:name="_Toc496508543"/>
      <w:r w:rsidRPr="002F5BD2">
        <w:rPr>
          <w:rFonts w:ascii="Segoe UI" w:eastAsia="Times New Roman" w:hAnsi="Segoe UI" w:cs="Segoe UI"/>
          <w:b/>
          <w:bCs/>
          <w:color w:val="24292E"/>
          <w:sz w:val="36"/>
          <w:szCs w:val="36"/>
        </w:rPr>
        <w:lastRenderedPageBreak/>
        <w:t>2.6 Technical Requirements</w:t>
      </w:r>
      <w:bookmarkEnd w:id="246"/>
    </w:p>
    <w:p w14:paraId="18B112B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47" w:name="_Toc496508544"/>
      <w:r w:rsidRPr="002F5BD2">
        <w:rPr>
          <w:rFonts w:ascii="Segoe UI" w:eastAsia="Times New Roman" w:hAnsi="Segoe UI" w:cs="Segoe UI"/>
          <w:b/>
          <w:bCs/>
          <w:color w:val="24292E"/>
          <w:sz w:val="30"/>
          <w:szCs w:val="30"/>
        </w:rPr>
        <w:t>2.6.1 - Database Integration</w:t>
      </w:r>
      <w:bookmarkEnd w:id="247"/>
    </w:p>
    <w:p w14:paraId="5C2864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project will implement a database to store the User's information. </w:t>
      </w:r>
      <w:commentRangeStart w:id="248"/>
      <w:r w:rsidRPr="002F5BD2">
        <w:rPr>
          <w:rFonts w:ascii="Segoe UI" w:eastAsia="Times New Roman" w:hAnsi="Segoe UI" w:cs="Segoe UI"/>
          <w:color w:val="24292E"/>
          <w:sz w:val="24"/>
          <w:szCs w:val="24"/>
        </w:rPr>
        <w:t>The database will be written using a Database Management System like Oracle or Firebase.</w:t>
      </w:r>
      <w:commentRangeEnd w:id="248"/>
      <w:r w:rsidR="00A40FF4">
        <w:rPr>
          <w:rStyle w:val="CommentReference"/>
        </w:rPr>
        <w:commentReference w:id="248"/>
      </w:r>
    </w:p>
    <w:p w14:paraId="14AE0B4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49" w:name="_Toc496508545"/>
      <w:commentRangeStart w:id="250"/>
      <w:r w:rsidRPr="002F5BD2">
        <w:rPr>
          <w:rFonts w:ascii="Segoe UI" w:eastAsia="Times New Roman" w:hAnsi="Segoe UI" w:cs="Segoe UI"/>
          <w:b/>
          <w:bCs/>
          <w:color w:val="24292E"/>
          <w:sz w:val="30"/>
          <w:szCs w:val="30"/>
        </w:rPr>
        <w:t>2.6.2 - Coding Standards</w:t>
      </w:r>
      <w:bookmarkEnd w:id="249"/>
    </w:p>
    <w:p w14:paraId="73F310A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the project's code shall follow coding conventions and standards based on the project's chosen coding language. These standards will be finalized by the Developers to help with readability and maintainability. Every Developer will follow these standards.</w:t>
      </w:r>
    </w:p>
    <w:p w14:paraId="4ED2FEE2" w14:textId="77777777" w:rsidR="002F5BD2" w:rsidRPr="002F5BD2" w:rsidRDefault="00301AE8" w:rsidP="002F5BD2">
      <w:pPr>
        <w:spacing w:before="360" w:after="240" w:line="240" w:lineRule="auto"/>
        <w:outlineLvl w:val="2"/>
        <w:rPr>
          <w:rFonts w:ascii="Segoe UI" w:eastAsia="Times New Roman" w:hAnsi="Segoe UI" w:cs="Segoe UI"/>
          <w:b/>
          <w:bCs/>
          <w:color w:val="24292E"/>
          <w:sz w:val="30"/>
          <w:szCs w:val="30"/>
        </w:rPr>
      </w:pPr>
      <w:bookmarkStart w:id="251" w:name="_Toc496508546"/>
      <w:commentRangeEnd w:id="250"/>
      <w:r>
        <w:rPr>
          <w:rStyle w:val="CommentReference"/>
        </w:rPr>
        <w:commentReference w:id="250"/>
      </w:r>
      <w:r w:rsidR="002F5BD2" w:rsidRPr="002F5BD2">
        <w:rPr>
          <w:rFonts w:ascii="Segoe UI" w:eastAsia="Times New Roman" w:hAnsi="Segoe UI" w:cs="Segoe UI"/>
          <w:b/>
          <w:bCs/>
          <w:color w:val="24292E"/>
          <w:sz w:val="30"/>
          <w:szCs w:val="30"/>
        </w:rPr>
        <w:t>2.6.3 - System Permissions</w:t>
      </w:r>
      <w:bookmarkEnd w:id="251"/>
    </w:p>
    <w:p w14:paraId="0F88F5B4"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252"/>
      <w:r w:rsidRPr="002F5BD2">
        <w:rPr>
          <w:rFonts w:ascii="Segoe UI" w:eastAsia="Times New Roman" w:hAnsi="Segoe UI" w:cs="Segoe UI"/>
          <w:color w:val="24292E"/>
          <w:sz w:val="24"/>
          <w:szCs w:val="24"/>
        </w:rPr>
        <w:t>This project will need access to system resources like the device's camera or file system.</w:t>
      </w:r>
      <w:commentRangeEnd w:id="252"/>
      <w:r w:rsidR="00F634E7">
        <w:rPr>
          <w:rStyle w:val="CommentReference"/>
        </w:rPr>
        <w:commentReference w:id="252"/>
      </w:r>
      <w:r w:rsidRPr="002F5BD2">
        <w:rPr>
          <w:rFonts w:ascii="Segoe UI" w:eastAsia="Times New Roman" w:hAnsi="Segoe UI" w:cs="Segoe UI"/>
          <w:color w:val="24292E"/>
          <w:sz w:val="24"/>
          <w:szCs w:val="24"/>
        </w:rPr>
        <w:t xml:space="preserve"> These permissions are directly based off features outlined in this document.</w:t>
      </w:r>
    </w:p>
    <w:p w14:paraId="1446A67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53" w:name="_Toc496508547"/>
      <w:r w:rsidRPr="002F5BD2">
        <w:rPr>
          <w:rFonts w:ascii="Segoe UI" w:eastAsia="Times New Roman" w:hAnsi="Segoe UI" w:cs="Segoe UI"/>
          <w:b/>
          <w:bCs/>
          <w:color w:val="24292E"/>
          <w:sz w:val="30"/>
          <w:szCs w:val="30"/>
        </w:rPr>
        <w:t>2.6.4 - I-Learn Access</w:t>
      </w:r>
      <w:bookmarkEnd w:id="253"/>
    </w:p>
    <w:p w14:paraId="756C5C1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connect to services at BYU-Idaho in order to connect to I-Learn.</w:t>
      </w:r>
    </w:p>
    <w:p w14:paraId="59170300"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54" w:name="_Toc496508548"/>
      <w:r w:rsidRPr="002F5BD2">
        <w:rPr>
          <w:rFonts w:ascii="Segoe UI" w:eastAsia="Times New Roman" w:hAnsi="Segoe UI" w:cs="Segoe UI"/>
          <w:b/>
          <w:bCs/>
          <w:color w:val="24292E"/>
          <w:sz w:val="36"/>
          <w:szCs w:val="36"/>
        </w:rPr>
        <w:t>2.7 User Documentation</w:t>
      </w:r>
      <w:bookmarkEnd w:id="254"/>
    </w:p>
    <w:p w14:paraId="62DB0D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When a user creates an account with the </w:t>
      </w:r>
      <w:commentRangeStart w:id="255"/>
      <w:r w:rsidRPr="002F5BD2">
        <w:rPr>
          <w:rFonts w:ascii="Segoe UI" w:eastAsia="Times New Roman" w:hAnsi="Segoe UI" w:cs="Segoe UI"/>
          <w:color w:val="24292E"/>
          <w:sz w:val="24"/>
          <w:szCs w:val="24"/>
        </w:rPr>
        <w:t xml:space="preserve">Student Calendar </w:t>
      </w:r>
      <w:commentRangeEnd w:id="255"/>
      <w:r w:rsidR="00301AE8">
        <w:rPr>
          <w:rStyle w:val="CommentReference"/>
        </w:rPr>
        <w:commentReference w:id="255"/>
      </w:r>
      <w:r w:rsidRPr="002F5BD2">
        <w:rPr>
          <w:rFonts w:ascii="Segoe UI" w:eastAsia="Times New Roman" w:hAnsi="Segoe UI" w:cs="Segoe UI"/>
          <w:color w:val="24292E"/>
          <w:sz w:val="24"/>
          <w:szCs w:val="24"/>
        </w:rPr>
        <w:t xml:space="preserve">application, a video tutorial will be the first thing that they encounter in the application. </w:t>
      </w:r>
      <w:commentRangeStart w:id="256"/>
      <w:r w:rsidRPr="002F5BD2">
        <w:rPr>
          <w:rFonts w:ascii="Segoe UI" w:eastAsia="Times New Roman" w:hAnsi="Segoe UI" w:cs="Segoe UI"/>
          <w:color w:val="24292E"/>
          <w:sz w:val="24"/>
          <w:szCs w:val="24"/>
        </w:rPr>
        <w:t>This tutorial will quickly run the user through the most important features to get started on using the calendar</w:t>
      </w:r>
      <w:commentRangeEnd w:id="256"/>
      <w:r w:rsidR="00301AE8">
        <w:rPr>
          <w:rStyle w:val="CommentReference"/>
        </w:rPr>
        <w:commentReference w:id="256"/>
      </w:r>
      <w:r w:rsidRPr="002F5BD2">
        <w:rPr>
          <w:rFonts w:ascii="Segoe UI" w:eastAsia="Times New Roman" w:hAnsi="Segoe UI" w:cs="Segoe UI"/>
          <w:color w:val="24292E"/>
          <w:sz w:val="24"/>
          <w:szCs w:val="24"/>
        </w:rPr>
        <w:t>. Additionally, there will be separate tutorials on the other features not covered in the initial tutorial that the user can look at when they need some extra help.</w:t>
      </w:r>
    </w:p>
    <w:p w14:paraId="088F0928"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br w:type="page"/>
      </w:r>
    </w:p>
    <w:p w14:paraId="725EE792"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57" w:name="_Toc496508549"/>
      <w:r w:rsidRPr="002F5BD2">
        <w:rPr>
          <w:rFonts w:ascii="Segoe UI" w:eastAsia="Times New Roman" w:hAnsi="Segoe UI" w:cs="Segoe UI"/>
          <w:b/>
          <w:bCs/>
          <w:color w:val="24292E"/>
          <w:sz w:val="36"/>
          <w:szCs w:val="36"/>
        </w:rPr>
        <w:lastRenderedPageBreak/>
        <w:t>2.8 Assumptions and Dependencies</w:t>
      </w:r>
      <w:bookmarkEnd w:id="257"/>
    </w:p>
    <w:p w14:paraId="3DE6B40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58" w:name="_Toc496508550"/>
      <w:r w:rsidRPr="002F5BD2">
        <w:rPr>
          <w:rFonts w:ascii="Segoe UI" w:eastAsia="Times New Roman" w:hAnsi="Segoe UI" w:cs="Segoe UI"/>
          <w:b/>
          <w:bCs/>
          <w:color w:val="24292E"/>
          <w:sz w:val="30"/>
          <w:szCs w:val="30"/>
        </w:rPr>
        <w:t>2.8.1 - Assumptions</w:t>
      </w:r>
      <w:bookmarkEnd w:id="258"/>
    </w:p>
    <w:p w14:paraId="5695C1F7" w14:textId="0CA66473" w:rsidR="002F5BD2" w:rsidRPr="00584F0E" w:rsidRDefault="00584F0E" w:rsidP="002F5BD2">
      <w:pPr>
        <w:spacing w:before="360" w:after="240" w:line="240" w:lineRule="auto"/>
        <w:outlineLvl w:val="3"/>
        <w:rPr>
          <w:rFonts w:ascii="Segoe UI" w:eastAsia="Times New Roman" w:hAnsi="Segoe UI" w:cs="Segoe UI"/>
          <w:bCs/>
          <w:color w:val="24292E"/>
          <w:sz w:val="24"/>
          <w:szCs w:val="24"/>
          <w:rPrChange w:id="259" w:author="Michael Forkey" w:date="2017-11-01T19:22:00Z">
            <w:rPr>
              <w:rFonts w:ascii="Segoe UI" w:eastAsia="Times New Roman" w:hAnsi="Segoe UI" w:cs="Segoe UI"/>
              <w:b/>
              <w:bCs/>
              <w:color w:val="24292E"/>
              <w:sz w:val="24"/>
              <w:szCs w:val="24"/>
            </w:rPr>
          </w:rPrChange>
        </w:rPr>
      </w:pPr>
      <w:ins w:id="260" w:author="Michael Forkey" w:date="2017-11-01T19:22:00Z">
        <w:r w:rsidRPr="00584F0E">
          <w:rPr>
            <w:rFonts w:ascii="Segoe UI" w:eastAsia="Times New Roman" w:hAnsi="Segoe UI" w:cs="Segoe UI"/>
            <w:bCs/>
            <w:color w:val="24292E"/>
            <w:sz w:val="24"/>
            <w:szCs w:val="24"/>
            <w:rPrChange w:id="261" w:author="Michael Forkey" w:date="2017-11-01T19:22:00Z">
              <w:rPr>
                <w:rFonts w:ascii="Segoe UI" w:eastAsia="Times New Roman" w:hAnsi="Segoe UI" w:cs="Segoe UI"/>
                <w:b/>
                <w:bCs/>
                <w:color w:val="24292E"/>
                <w:sz w:val="24"/>
                <w:szCs w:val="24"/>
              </w:rPr>
            </w:rPrChange>
          </w:rPr>
          <w:t>This document makes the following assumptions:</w:t>
        </w:r>
      </w:ins>
      <w:del w:id="262" w:author="Michael Forkey" w:date="2017-11-01T19:13:00Z">
        <w:r w:rsidR="002F5BD2" w:rsidRPr="00584F0E" w:rsidDel="003671C8">
          <w:rPr>
            <w:rFonts w:ascii="Segoe UI" w:eastAsia="Times New Roman" w:hAnsi="Segoe UI" w:cs="Segoe UI"/>
            <w:bCs/>
            <w:color w:val="24292E"/>
            <w:sz w:val="24"/>
            <w:szCs w:val="24"/>
            <w:rPrChange w:id="263" w:author="Michael Forkey" w:date="2017-11-01T19:22:00Z">
              <w:rPr>
                <w:rFonts w:ascii="Segoe UI" w:eastAsia="Times New Roman" w:hAnsi="Segoe UI" w:cs="Segoe UI"/>
                <w:b/>
                <w:bCs/>
                <w:color w:val="24292E"/>
                <w:sz w:val="24"/>
                <w:szCs w:val="24"/>
              </w:rPr>
            </w:rPrChange>
          </w:rPr>
          <w:delText>2.8.1.1 Assumption 1</w:delText>
        </w:r>
      </w:del>
    </w:p>
    <w:p w14:paraId="4A3F14DE" w14:textId="4250F132" w:rsidR="002F5BD2" w:rsidRPr="002F5BD2" w:rsidRDefault="00584F0E" w:rsidP="002F5BD2">
      <w:pPr>
        <w:spacing w:after="240" w:line="240" w:lineRule="auto"/>
        <w:rPr>
          <w:rFonts w:ascii="Segoe UI" w:eastAsia="Times New Roman" w:hAnsi="Segoe UI" w:cs="Segoe UI"/>
          <w:color w:val="24292E"/>
          <w:sz w:val="24"/>
          <w:szCs w:val="24"/>
        </w:rPr>
      </w:pPr>
      <w:ins w:id="264" w:author="Michael Forkey" w:date="2017-11-01T19:23:00Z">
        <w:r>
          <w:rPr>
            <w:rFonts w:ascii="Segoe UI" w:eastAsia="Times New Roman" w:hAnsi="Segoe UI" w:cs="Segoe UI"/>
            <w:color w:val="24292E"/>
            <w:sz w:val="24"/>
            <w:szCs w:val="24"/>
          </w:rPr>
          <w:t xml:space="preserve">1. </w:t>
        </w:r>
      </w:ins>
      <w:del w:id="265" w:author="Michael Forkey" w:date="2017-11-01T19:23:00Z">
        <w:r w:rsidR="002F5BD2" w:rsidRPr="002F5BD2" w:rsidDel="00584F0E">
          <w:rPr>
            <w:rFonts w:ascii="Segoe UI" w:eastAsia="Times New Roman" w:hAnsi="Segoe UI" w:cs="Segoe UI"/>
            <w:color w:val="24292E"/>
            <w:sz w:val="24"/>
            <w:szCs w:val="24"/>
          </w:rPr>
          <w:delText>An assumption made is that the d</w:delText>
        </w:r>
      </w:del>
      <w:ins w:id="266" w:author="Michael Forkey" w:date="2017-11-01T19:23:00Z">
        <w:r>
          <w:rPr>
            <w:rFonts w:ascii="Segoe UI" w:eastAsia="Times New Roman" w:hAnsi="Segoe UI" w:cs="Segoe UI"/>
            <w:color w:val="24292E"/>
            <w:sz w:val="24"/>
            <w:szCs w:val="24"/>
          </w:rPr>
          <w:t>D</w:t>
        </w:r>
      </w:ins>
      <w:r w:rsidR="002F5BD2" w:rsidRPr="002F5BD2">
        <w:rPr>
          <w:rFonts w:ascii="Segoe UI" w:eastAsia="Times New Roman" w:hAnsi="Segoe UI" w:cs="Segoe UI"/>
          <w:color w:val="24292E"/>
          <w:sz w:val="24"/>
          <w:szCs w:val="24"/>
        </w:rPr>
        <w:t xml:space="preserve">evices that access the application will have the requisite hardware resources to properly </w:t>
      </w:r>
      <w:commentRangeStart w:id="267"/>
      <w:r w:rsidR="002F5BD2" w:rsidRPr="002F5BD2">
        <w:rPr>
          <w:rFonts w:ascii="Segoe UI" w:eastAsia="Times New Roman" w:hAnsi="Segoe UI" w:cs="Segoe UI"/>
          <w:color w:val="24292E"/>
          <w:sz w:val="24"/>
          <w:szCs w:val="24"/>
        </w:rPr>
        <w:t xml:space="preserve">access </w:t>
      </w:r>
      <w:commentRangeEnd w:id="267"/>
      <w:r w:rsidR="00F83C4D">
        <w:rPr>
          <w:rStyle w:val="CommentReference"/>
        </w:rPr>
        <w:commentReference w:id="267"/>
      </w:r>
      <w:r w:rsidR="002F5BD2" w:rsidRPr="002F5BD2">
        <w:rPr>
          <w:rFonts w:ascii="Segoe UI" w:eastAsia="Times New Roman" w:hAnsi="Segoe UI" w:cs="Segoe UI"/>
          <w:color w:val="24292E"/>
          <w:sz w:val="24"/>
          <w:szCs w:val="24"/>
        </w:rPr>
        <w:t>the content.</w:t>
      </w:r>
    </w:p>
    <w:p w14:paraId="71107751" w14:textId="3641EDD8" w:rsidR="002F5BD2" w:rsidRPr="002F5BD2" w:rsidDel="00584F0E" w:rsidRDefault="002F5BD2" w:rsidP="002F5BD2">
      <w:pPr>
        <w:spacing w:before="360" w:after="240" w:line="240" w:lineRule="auto"/>
        <w:outlineLvl w:val="3"/>
        <w:rPr>
          <w:del w:id="268" w:author="Michael Forkey" w:date="2017-11-01T19:23:00Z"/>
          <w:rFonts w:ascii="Segoe UI" w:eastAsia="Times New Roman" w:hAnsi="Segoe UI" w:cs="Segoe UI"/>
          <w:b/>
          <w:bCs/>
          <w:color w:val="24292E"/>
          <w:sz w:val="24"/>
          <w:szCs w:val="24"/>
        </w:rPr>
      </w:pPr>
      <w:del w:id="269" w:author="Michael Forkey" w:date="2017-11-01T19:23:00Z">
        <w:r w:rsidRPr="002F5BD2" w:rsidDel="00584F0E">
          <w:rPr>
            <w:rFonts w:ascii="Segoe UI" w:eastAsia="Times New Roman" w:hAnsi="Segoe UI" w:cs="Segoe UI"/>
            <w:b/>
            <w:bCs/>
            <w:color w:val="24292E"/>
            <w:sz w:val="24"/>
            <w:szCs w:val="24"/>
          </w:rPr>
          <w:delText>2.8.1.2 Assumption 2</w:delText>
        </w:r>
      </w:del>
    </w:p>
    <w:p w14:paraId="1FBE4322" w14:textId="1A4E59C7" w:rsidR="002F5BD2" w:rsidRPr="002F5BD2" w:rsidRDefault="00584F0E" w:rsidP="002F5BD2">
      <w:pPr>
        <w:spacing w:after="240" w:line="240" w:lineRule="auto"/>
        <w:rPr>
          <w:rFonts w:ascii="Segoe UI" w:eastAsia="Times New Roman" w:hAnsi="Segoe UI" w:cs="Segoe UI"/>
          <w:color w:val="24292E"/>
          <w:sz w:val="24"/>
          <w:szCs w:val="24"/>
        </w:rPr>
      </w:pPr>
      <w:ins w:id="270" w:author="Michael Forkey" w:date="2017-11-01T19:23:00Z">
        <w:r>
          <w:rPr>
            <w:rFonts w:ascii="Segoe UI" w:eastAsia="Times New Roman" w:hAnsi="Segoe UI" w:cs="Segoe UI"/>
            <w:color w:val="24292E"/>
            <w:sz w:val="24"/>
            <w:szCs w:val="24"/>
          </w:rPr>
          <w:t xml:space="preserve">2. </w:t>
        </w:r>
      </w:ins>
      <w:commentRangeStart w:id="271"/>
      <w:r w:rsidR="002F5BD2" w:rsidRPr="002F5BD2">
        <w:rPr>
          <w:rFonts w:ascii="Segoe UI" w:eastAsia="Times New Roman" w:hAnsi="Segoe UI" w:cs="Segoe UI"/>
          <w:color w:val="24292E"/>
          <w:sz w:val="24"/>
          <w:szCs w:val="24"/>
        </w:rPr>
        <w:t>The student calendar requirements highlight optional features that are not critical to the function of the application. They consist of various improvements to usability and convenience and may or may not be added after the development of the core features based on the discretion of the stakeholders.</w:t>
      </w:r>
      <w:commentRangeEnd w:id="271"/>
      <w:r w:rsidR="00F634E7">
        <w:rPr>
          <w:rStyle w:val="CommentReference"/>
        </w:rPr>
        <w:commentReference w:id="271"/>
      </w:r>
    </w:p>
    <w:p w14:paraId="6122279F" w14:textId="3606F10F" w:rsidR="002F5BD2" w:rsidRPr="002F5BD2" w:rsidDel="00584F0E" w:rsidRDefault="002F5BD2" w:rsidP="002F5BD2">
      <w:pPr>
        <w:spacing w:before="360" w:after="240" w:line="240" w:lineRule="auto"/>
        <w:outlineLvl w:val="3"/>
        <w:rPr>
          <w:del w:id="272" w:author="Michael Forkey" w:date="2017-11-01T19:23:00Z"/>
          <w:rFonts w:ascii="Segoe UI" w:eastAsia="Times New Roman" w:hAnsi="Segoe UI" w:cs="Segoe UI"/>
          <w:b/>
          <w:bCs/>
          <w:color w:val="24292E"/>
          <w:sz w:val="24"/>
          <w:szCs w:val="24"/>
        </w:rPr>
      </w:pPr>
      <w:del w:id="273" w:author="Michael Forkey" w:date="2017-11-01T19:23:00Z">
        <w:r w:rsidRPr="002F5BD2" w:rsidDel="00584F0E">
          <w:rPr>
            <w:rFonts w:ascii="Segoe UI" w:eastAsia="Times New Roman" w:hAnsi="Segoe UI" w:cs="Segoe UI"/>
            <w:b/>
            <w:bCs/>
            <w:color w:val="24292E"/>
            <w:sz w:val="24"/>
            <w:szCs w:val="24"/>
          </w:rPr>
          <w:delText>2.8.1.3 Assumption 3</w:delText>
        </w:r>
      </w:del>
      <w:ins w:id="274" w:author="Michael Forkey" w:date="2017-11-01T19:23:00Z">
        <w:r w:rsidR="00584F0E">
          <w:rPr>
            <w:rFonts w:ascii="Segoe UI" w:eastAsia="Times New Roman" w:hAnsi="Segoe UI" w:cs="Segoe UI"/>
            <w:b/>
            <w:bCs/>
            <w:color w:val="24292E"/>
            <w:sz w:val="24"/>
            <w:szCs w:val="24"/>
          </w:rPr>
          <w:t xml:space="preserve">3. </w:t>
        </w:r>
      </w:ins>
    </w:p>
    <w:p w14:paraId="7656E868" w14:textId="77777777" w:rsidR="002F5BD2" w:rsidRPr="002F5BD2" w:rsidRDefault="002F5BD2" w:rsidP="00584F0E">
      <w:pPr>
        <w:spacing w:before="360" w:after="240" w:line="240" w:lineRule="auto"/>
        <w:outlineLvl w:val="3"/>
        <w:rPr>
          <w:rFonts w:ascii="Segoe UI" w:eastAsia="Times New Roman" w:hAnsi="Segoe UI" w:cs="Segoe UI"/>
          <w:color w:val="24292E"/>
          <w:sz w:val="24"/>
          <w:szCs w:val="24"/>
        </w:rPr>
        <w:pPrChange w:id="275" w:author="Michael Forkey" w:date="2017-11-01T19:23:00Z">
          <w:pPr>
            <w:spacing w:after="240" w:line="240" w:lineRule="auto"/>
          </w:pPr>
        </w:pPrChange>
      </w:pPr>
      <w:r w:rsidRPr="002F5BD2">
        <w:rPr>
          <w:rFonts w:ascii="Segoe UI" w:eastAsia="Times New Roman" w:hAnsi="Segoe UI" w:cs="Segoe UI"/>
          <w:color w:val="24292E"/>
          <w:sz w:val="24"/>
          <w:szCs w:val="24"/>
        </w:rPr>
        <w:t xml:space="preserve">Concerning the security of the application API, it is assumed that the </w:t>
      </w:r>
      <w:commentRangeStart w:id="276"/>
      <w:r w:rsidRPr="002F5BD2">
        <w:rPr>
          <w:rFonts w:ascii="Segoe UI" w:eastAsia="Times New Roman" w:hAnsi="Segoe UI" w:cs="Segoe UI"/>
          <w:color w:val="24292E"/>
          <w:sz w:val="24"/>
          <w:szCs w:val="24"/>
        </w:rPr>
        <w:t xml:space="preserve">necessary identification and authentication is in place </w:t>
      </w:r>
      <w:commentRangeEnd w:id="276"/>
      <w:r w:rsidR="00F634E7">
        <w:rPr>
          <w:rStyle w:val="CommentReference"/>
        </w:rPr>
        <w:commentReference w:id="276"/>
      </w:r>
      <w:r w:rsidRPr="002F5BD2">
        <w:rPr>
          <w:rFonts w:ascii="Segoe UI" w:eastAsia="Times New Roman" w:hAnsi="Segoe UI" w:cs="Segoe UI"/>
          <w:color w:val="24292E"/>
          <w:sz w:val="24"/>
          <w:szCs w:val="24"/>
        </w:rPr>
        <w:t>for users who wish to access the API.</w:t>
      </w:r>
    </w:p>
    <w:p w14:paraId="7F1EE253" w14:textId="435A89E4" w:rsidR="002F5BD2" w:rsidRPr="002F5BD2" w:rsidDel="00584F0E" w:rsidRDefault="002F5BD2" w:rsidP="002F5BD2">
      <w:pPr>
        <w:spacing w:before="360" w:after="240" w:line="240" w:lineRule="auto"/>
        <w:outlineLvl w:val="3"/>
        <w:rPr>
          <w:del w:id="277" w:author="Michael Forkey" w:date="2017-11-01T19:23:00Z"/>
          <w:rFonts w:ascii="Segoe UI" w:eastAsia="Times New Roman" w:hAnsi="Segoe UI" w:cs="Segoe UI"/>
          <w:b/>
          <w:bCs/>
          <w:color w:val="24292E"/>
          <w:sz w:val="24"/>
          <w:szCs w:val="24"/>
        </w:rPr>
      </w:pPr>
      <w:del w:id="278" w:author="Michael Forkey" w:date="2017-11-01T19:23:00Z">
        <w:r w:rsidRPr="002F5BD2" w:rsidDel="00584F0E">
          <w:rPr>
            <w:rFonts w:ascii="Segoe UI" w:eastAsia="Times New Roman" w:hAnsi="Segoe UI" w:cs="Segoe UI"/>
            <w:b/>
            <w:bCs/>
            <w:color w:val="24292E"/>
            <w:sz w:val="24"/>
            <w:szCs w:val="24"/>
          </w:rPr>
          <w:delText>2.8.1.4 Assumption 4</w:delText>
        </w:r>
      </w:del>
    </w:p>
    <w:p w14:paraId="5EDD96CB" w14:textId="0368C793" w:rsidR="002F5BD2" w:rsidRPr="002F5BD2" w:rsidRDefault="00584F0E" w:rsidP="002F5BD2">
      <w:pPr>
        <w:spacing w:after="240" w:line="240" w:lineRule="auto"/>
        <w:rPr>
          <w:rFonts w:ascii="Segoe UI" w:eastAsia="Times New Roman" w:hAnsi="Segoe UI" w:cs="Segoe UI"/>
          <w:color w:val="24292E"/>
          <w:sz w:val="24"/>
          <w:szCs w:val="24"/>
        </w:rPr>
      </w:pPr>
      <w:ins w:id="279" w:author="Michael Forkey" w:date="2017-11-01T19:23:00Z">
        <w:r>
          <w:rPr>
            <w:rFonts w:ascii="Segoe UI" w:eastAsia="Times New Roman" w:hAnsi="Segoe UI" w:cs="Segoe UI"/>
            <w:color w:val="24292E"/>
            <w:sz w:val="24"/>
            <w:szCs w:val="24"/>
          </w:rPr>
          <w:t xml:space="preserve">4. </w:t>
        </w:r>
      </w:ins>
      <w:r w:rsidR="002F5BD2" w:rsidRPr="002F5BD2">
        <w:rPr>
          <w:rFonts w:ascii="Segoe UI" w:eastAsia="Times New Roman" w:hAnsi="Segoe UI" w:cs="Segoe UI"/>
          <w:color w:val="24292E"/>
          <w:sz w:val="24"/>
          <w:szCs w:val="24"/>
        </w:rPr>
        <w:t>In order for the calendar application to comply with the Americans with Disabilities Act any device using the speech recognition and speech to text features of the application are assumed to have the hardware and software capabilities to do so.</w:t>
      </w:r>
    </w:p>
    <w:p w14:paraId="75EEC156" w14:textId="65BCFA69" w:rsidR="002F5BD2" w:rsidRPr="002F5BD2" w:rsidDel="00584F0E" w:rsidRDefault="002F5BD2" w:rsidP="002F5BD2">
      <w:pPr>
        <w:spacing w:before="360" w:after="240" w:line="240" w:lineRule="auto"/>
        <w:outlineLvl w:val="3"/>
        <w:rPr>
          <w:del w:id="280" w:author="Michael Forkey" w:date="2017-11-01T19:23:00Z"/>
          <w:rFonts w:ascii="Segoe UI" w:eastAsia="Times New Roman" w:hAnsi="Segoe UI" w:cs="Segoe UI"/>
          <w:b/>
          <w:bCs/>
          <w:color w:val="24292E"/>
          <w:sz w:val="24"/>
          <w:szCs w:val="24"/>
        </w:rPr>
      </w:pPr>
      <w:del w:id="281" w:author="Michael Forkey" w:date="2017-11-01T19:23:00Z">
        <w:r w:rsidRPr="002F5BD2" w:rsidDel="00584F0E">
          <w:rPr>
            <w:rFonts w:ascii="Segoe UI" w:eastAsia="Times New Roman" w:hAnsi="Segoe UI" w:cs="Segoe UI"/>
            <w:b/>
            <w:bCs/>
            <w:color w:val="24292E"/>
            <w:sz w:val="24"/>
            <w:szCs w:val="24"/>
          </w:rPr>
          <w:delText>2.8.1.5 Assumption 5</w:delText>
        </w:r>
      </w:del>
    </w:p>
    <w:p w14:paraId="637BE70B" w14:textId="1DDF8E33" w:rsidR="002F5BD2" w:rsidRPr="002F5BD2" w:rsidRDefault="00584F0E" w:rsidP="002F5BD2">
      <w:pPr>
        <w:spacing w:after="240" w:line="240" w:lineRule="auto"/>
        <w:rPr>
          <w:rFonts w:ascii="Segoe UI" w:eastAsia="Times New Roman" w:hAnsi="Segoe UI" w:cs="Segoe UI"/>
          <w:color w:val="24292E"/>
          <w:sz w:val="24"/>
          <w:szCs w:val="24"/>
        </w:rPr>
      </w:pPr>
      <w:ins w:id="282" w:author="Michael Forkey" w:date="2017-11-01T19:23:00Z">
        <w:r>
          <w:rPr>
            <w:rFonts w:ascii="Segoe UI" w:eastAsia="Times New Roman" w:hAnsi="Segoe UI" w:cs="Segoe UI"/>
            <w:color w:val="24292E"/>
            <w:sz w:val="24"/>
            <w:szCs w:val="24"/>
          </w:rPr>
          <w:t xml:space="preserve">5. </w:t>
        </w:r>
      </w:ins>
      <w:r w:rsidR="002F5BD2" w:rsidRPr="002F5BD2">
        <w:rPr>
          <w:rFonts w:ascii="Segoe UI" w:eastAsia="Times New Roman" w:hAnsi="Segoe UI" w:cs="Segoe UI"/>
          <w:color w:val="24292E"/>
          <w:sz w:val="24"/>
          <w:szCs w:val="24"/>
        </w:rPr>
        <w:t xml:space="preserve">It is assumed that the messaging feature, including text messages, will incorporate </w:t>
      </w:r>
      <w:commentRangeStart w:id="283"/>
      <w:r w:rsidR="002F5BD2" w:rsidRPr="002F5BD2">
        <w:rPr>
          <w:rFonts w:ascii="Segoe UI" w:eastAsia="Times New Roman" w:hAnsi="Segoe UI" w:cs="Segoe UI"/>
          <w:color w:val="24292E"/>
          <w:sz w:val="24"/>
          <w:szCs w:val="24"/>
        </w:rPr>
        <w:t>PHP's mail function and a list of mobile carrier's email servers to function.</w:t>
      </w:r>
      <w:commentRangeEnd w:id="283"/>
      <w:r w:rsidR="001A2A1E">
        <w:rPr>
          <w:rStyle w:val="CommentReference"/>
        </w:rPr>
        <w:commentReference w:id="283"/>
      </w:r>
    </w:p>
    <w:p w14:paraId="235B72EE" w14:textId="77EE30DA" w:rsidR="002F5BD2" w:rsidRPr="002F5BD2" w:rsidDel="00DB0D28" w:rsidRDefault="002F5BD2" w:rsidP="002F5BD2">
      <w:pPr>
        <w:spacing w:before="360" w:after="240" w:line="240" w:lineRule="auto"/>
        <w:outlineLvl w:val="3"/>
        <w:rPr>
          <w:del w:id="284" w:author="Michael Forkey" w:date="2017-11-01T19:24:00Z"/>
          <w:rFonts w:ascii="Segoe UI" w:eastAsia="Times New Roman" w:hAnsi="Segoe UI" w:cs="Segoe UI"/>
          <w:b/>
          <w:bCs/>
          <w:color w:val="24292E"/>
          <w:sz w:val="24"/>
          <w:szCs w:val="24"/>
        </w:rPr>
      </w:pPr>
      <w:del w:id="285" w:author="Michael Forkey" w:date="2017-11-01T19:24:00Z">
        <w:r w:rsidRPr="002F5BD2" w:rsidDel="00DB0D28">
          <w:rPr>
            <w:rFonts w:ascii="Segoe UI" w:eastAsia="Times New Roman" w:hAnsi="Segoe UI" w:cs="Segoe UI"/>
            <w:b/>
            <w:bCs/>
            <w:color w:val="24292E"/>
            <w:sz w:val="24"/>
            <w:szCs w:val="24"/>
          </w:rPr>
          <w:delText>2.8.1.6 Assumption 6</w:delText>
        </w:r>
      </w:del>
    </w:p>
    <w:p w14:paraId="0654D773" w14:textId="07D51CFA" w:rsidR="002F5BD2" w:rsidRPr="002F5BD2" w:rsidRDefault="00DB0D28" w:rsidP="002F5BD2">
      <w:pPr>
        <w:spacing w:after="240" w:line="240" w:lineRule="auto"/>
        <w:rPr>
          <w:rFonts w:ascii="Segoe UI" w:eastAsia="Times New Roman" w:hAnsi="Segoe UI" w:cs="Segoe UI"/>
          <w:color w:val="24292E"/>
          <w:sz w:val="24"/>
          <w:szCs w:val="24"/>
        </w:rPr>
      </w:pPr>
      <w:ins w:id="286" w:author="Michael Forkey" w:date="2017-11-01T19:24:00Z">
        <w:r>
          <w:rPr>
            <w:rFonts w:ascii="Segoe UI" w:eastAsia="Times New Roman" w:hAnsi="Segoe UI" w:cs="Segoe UI"/>
            <w:color w:val="24292E"/>
            <w:sz w:val="24"/>
            <w:szCs w:val="24"/>
          </w:rPr>
          <w:t xml:space="preserve">6. </w:t>
        </w:r>
      </w:ins>
      <w:r w:rsidR="002F5BD2" w:rsidRPr="002F5BD2">
        <w:rPr>
          <w:rFonts w:ascii="Segoe UI" w:eastAsia="Times New Roman" w:hAnsi="Segoe UI" w:cs="Segoe UI"/>
          <w:color w:val="24292E"/>
          <w:sz w:val="24"/>
          <w:szCs w:val="24"/>
        </w:rPr>
        <w:t>It is assumed that the calendar application will adhere to FERPA law in the same manner that I-Learn does for the protection and privacy of student education records.</w:t>
      </w:r>
    </w:p>
    <w:p w14:paraId="7FDA1916" w14:textId="44E48915" w:rsidR="002F5BD2" w:rsidRPr="002F5BD2" w:rsidDel="00DB0D28" w:rsidRDefault="002F5BD2" w:rsidP="002F5BD2">
      <w:pPr>
        <w:spacing w:before="360" w:after="240" w:line="240" w:lineRule="auto"/>
        <w:outlineLvl w:val="3"/>
        <w:rPr>
          <w:del w:id="287" w:author="Michael Forkey" w:date="2017-11-01T19:24:00Z"/>
          <w:rFonts w:ascii="Segoe UI" w:eastAsia="Times New Roman" w:hAnsi="Segoe UI" w:cs="Segoe UI"/>
          <w:b/>
          <w:bCs/>
          <w:color w:val="24292E"/>
          <w:sz w:val="24"/>
          <w:szCs w:val="24"/>
        </w:rPr>
      </w:pPr>
      <w:del w:id="288" w:author="Michael Forkey" w:date="2017-11-01T19:24:00Z">
        <w:r w:rsidRPr="002F5BD2" w:rsidDel="00DB0D28">
          <w:rPr>
            <w:rFonts w:ascii="Segoe UI" w:eastAsia="Times New Roman" w:hAnsi="Segoe UI" w:cs="Segoe UI"/>
            <w:b/>
            <w:bCs/>
            <w:color w:val="24292E"/>
            <w:sz w:val="24"/>
            <w:szCs w:val="24"/>
          </w:rPr>
          <w:delText>2.8.1.7 Assumption 7</w:delText>
        </w:r>
      </w:del>
      <w:ins w:id="289" w:author="Michael Forkey" w:date="2017-11-01T19:24:00Z">
        <w:r w:rsidR="00DB0D28">
          <w:rPr>
            <w:rFonts w:ascii="Segoe UI" w:eastAsia="Times New Roman" w:hAnsi="Segoe UI" w:cs="Segoe UI"/>
            <w:color w:val="24292E"/>
            <w:sz w:val="24"/>
            <w:szCs w:val="24"/>
          </w:rPr>
          <w:t xml:space="preserve">7. </w:t>
        </w:r>
      </w:ins>
    </w:p>
    <w:p w14:paraId="6D0157AD" w14:textId="77777777" w:rsidR="002F5BD2" w:rsidRPr="002F5BD2" w:rsidRDefault="002F5BD2" w:rsidP="00DB0D28">
      <w:pPr>
        <w:spacing w:before="360" w:after="240" w:line="240" w:lineRule="auto"/>
        <w:outlineLvl w:val="3"/>
        <w:rPr>
          <w:rFonts w:ascii="Segoe UI" w:eastAsia="Times New Roman" w:hAnsi="Segoe UI" w:cs="Segoe UI"/>
          <w:color w:val="24292E"/>
          <w:sz w:val="24"/>
          <w:szCs w:val="24"/>
        </w:rPr>
        <w:pPrChange w:id="290" w:author="Michael Forkey" w:date="2017-11-01T19:24:00Z">
          <w:pPr>
            <w:spacing w:after="240" w:line="240" w:lineRule="auto"/>
          </w:pPr>
        </w:pPrChange>
      </w:pPr>
      <w:r w:rsidRPr="002F5BD2">
        <w:rPr>
          <w:rFonts w:ascii="Segoe UI" w:eastAsia="Times New Roman" w:hAnsi="Segoe UI" w:cs="Segoe UI"/>
          <w:color w:val="24292E"/>
          <w:sz w:val="24"/>
          <w:szCs w:val="24"/>
        </w:rPr>
        <w:t>For the purpose of setting time zones for the calendar application it is assumed that the application's time zone will use the device's current time zone setting.</w:t>
      </w:r>
    </w:p>
    <w:p w14:paraId="678D7D42" w14:textId="1BD04D4B" w:rsidR="002F5BD2" w:rsidRPr="002F5BD2" w:rsidDel="00F83C4D" w:rsidRDefault="002F5BD2" w:rsidP="002F5BD2">
      <w:pPr>
        <w:spacing w:before="360" w:after="240" w:line="240" w:lineRule="auto"/>
        <w:outlineLvl w:val="3"/>
        <w:rPr>
          <w:del w:id="291" w:author="Michael Forkey" w:date="2017-11-01T19:26:00Z"/>
          <w:rFonts w:ascii="Segoe UI" w:eastAsia="Times New Roman" w:hAnsi="Segoe UI" w:cs="Segoe UI"/>
          <w:b/>
          <w:bCs/>
          <w:color w:val="24292E"/>
          <w:sz w:val="24"/>
          <w:szCs w:val="24"/>
        </w:rPr>
      </w:pPr>
      <w:del w:id="292" w:author="Michael Forkey" w:date="2017-11-01T19:26:00Z">
        <w:r w:rsidRPr="002F5BD2" w:rsidDel="00F83C4D">
          <w:rPr>
            <w:rFonts w:ascii="Segoe UI" w:eastAsia="Times New Roman" w:hAnsi="Segoe UI" w:cs="Segoe UI"/>
            <w:b/>
            <w:bCs/>
            <w:color w:val="24292E"/>
            <w:sz w:val="24"/>
            <w:szCs w:val="24"/>
          </w:rPr>
          <w:delText>2.8.1.8 Assumption 8</w:delText>
        </w:r>
      </w:del>
    </w:p>
    <w:p w14:paraId="3A0B3F18" w14:textId="2131EA06" w:rsidR="002F5BD2" w:rsidRPr="002F5BD2" w:rsidRDefault="00F83C4D" w:rsidP="002F5BD2">
      <w:pPr>
        <w:spacing w:after="240" w:line="240" w:lineRule="auto"/>
        <w:rPr>
          <w:rFonts w:ascii="Segoe UI" w:eastAsia="Times New Roman" w:hAnsi="Segoe UI" w:cs="Segoe UI"/>
          <w:color w:val="24292E"/>
          <w:sz w:val="24"/>
          <w:szCs w:val="24"/>
        </w:rPr>
      </w:pPr>
      <w:ins w:id="293" w:author="Michael Forkey" w:date="2017-11-01T19:26:00Z">
        <w:r>
          <w:rPr>
            <w:rFonts w:ascii="Segoe UI" w:eastAsia="Times New Roman" w:hAnsi="Segoe UI" w:cs="Segoe UI"/>
            <w:color w:val="24292E"/>
            <w:sz w:val="24"/>
            <w:szCs w:val="24"/>
          </w:rPr>
          <w:t xml:space="preserve">8. </w:t>
        </w:r>
      </w:ins>
      <w:r w:rsidR="002F5BD2" w:rsidRPr="002F5BD2">
        <w:rPr>
          <w:rFonts w:ascii="Segoe UI" w:eastAsia="Times New Roman" w:hAnsi="Segoe UI" w:cs="Segoe UI"/>
          <w:color w:val="24292E"/>
          <w:sz w:val="24"/>
          <w:szCs w:val="24"/>
        </w:rPr>
        <w:t xml:space="preserve">There is an assumption that the </w:t>
      </w:r>
      <w:commentRangeStart w:id="294"/>
      <w:r w:rsidR="002F5BD2" w:rsidRPr="002F5BD2">
        <w:rPr>
          <w:rFonts w:ascii="Segoe UI" w:eastAsia="Times New Roman" w:hAnsi="Segoe UI" w:cs="Segoe UI"/>
          <w:color w:val="24292E"/>
          <w:sz w:val="24"/>
          <w:szCs w:val="24"/>
        </w:rPr>
        <w:t xml:space="preserve">active student directory </w:t>
      </w:r>
      <w:commentRangeEnd w:id="294"/>
      <w:r w:rsidR="001A2A1E">
        <w:rPr>
          <w:rStyle w:val="CommentReference"/>
        </w:rPr>
        <w:commentReference w:id="294"/>
      </w:r>
      <w:r w:rsidR="002F5BD2" w:rsidRPr="002F5BD2">
        <w:rPr>
          <w:rFonts w:ascii="Segoe UI" w:eastAsia="Times New Roman" w:hAnsi="Segoe UI" w:cs="Segoe UI"/>
          <w:color w:val="24292E"/>
          <w:sz w:val="24"/>
          <w:szCs w:val="24"/>
        </w:rPr>
        <w:t xml:space="preserve">will be used simply for look-up and then contacting of students. </w:t>
      </w:r>
      <w:commentRangeStart w:id="295"/>
      <w:r w:rsidR="002F5BD2" w:rsidRPr="002F5BD2">
        <w:rPr>
          <w:rFonts w:ascii="Segoe UI" w:eastAsia="Times New Roman" w:hAnsi="Segoe UI" w:cs="Segoe UI"/>
          <w:color w:val="24292E"/>
          <w:sz w:val="24"/>
          <w:szCs w:val="24"/>
        </w:rPr>
        <w:t>LDAP is relatively slower with add, delete, and update, but quicker through simple reads or queries.</w:t>
      </w:r>
      <w:commentRangeEnd w:id="295"/>
      <w:r w:rsidR="001A2A1E">
        <w:rPr>
          <w:rStyle w:val="CommentReference"/>
        </w:rPr>
        <w:commentReference w:id="295"/>
      </w:r>
    </w:p>
    <w:p w14:paraId="5C8047B2" w14:textId="12EBAF5D" w:rsidR="002F5BD2" w:rsidRPr="002F5BD2" w:rsidDel="00F83C4D" w:rsidRDefault="002F5BD2" w:rsidP="002F5BD2">
      <w:pPr>
        <w:spacing w:before="360" w:after="240" w:line="240" w:lineRule="auto"/>
        <w:outlineLvl w:val="3"/>
        <w:rPr>
          <w:del w:id="296" w:author="Michael Forkey" w:date="2017-11-01T19:26:00Z"/>
          <w:rFonts w:ascii="Segoe UI" w:eastAsia="Times New Roman" w:hAnsi="Segoe UI" w:cs="Segoe UI"/>
          <w:b/>
          <w:bCs/>
          <w:color w:val="24292E"/>
          <w:sz w:val="24"/>
          <w:szCs w:val="24"/>
        </w:rPr>
      </w:pPr>
      <w:del w:id="297" w:author="Michael Forkey" w:date="2017-11-01T19:26:00Z">
        <w:r w:rsidRPr="002F5BD2" w:rsidDel="00F83C4D">
          <w:rPr>
            <w:rFonts w:ascii="Segoe UI" w:eastAsia="Times New Roman" w:hAnsi="Segoe UI" w:cs="Segoe UI"/>
            <w:b/>
            <w:bCs/>
            <w:color w:val="24292E"/>
            <w:sz w:val="24"/>
            <w:szCs w:val="24"/>
          </w:rPr>
          <w:delText>2.8.1.9 Assumption 9</w:delText>
        </w:r>
      </w:del>
    </w:p>
    <w:p w14:paraId="404B588C" w14:textId="76B34BB0" w:rsidR="002F5BD2" w:rsidRPr="002F5BD2" w:rsidRDefault="00F83C4D" w:rsidP="002F5BD2">
      <w:pPr>
        <w:spacing w:after="240" w:line="240" w:lineRule="auto"/>
        <w:rPr>
          <w:rFonts w:ascii="Segoe UI" w:eastAsia="Times New Roman" w:hAnsi="Segoe UI" w:cs="Segoe UI"/>
          <w:color w:val="24292E"/>
          <w:sz w:val="24"/>
          <w:szCs w:val="24"/>
        </w:rPr>
      </w:pPr>
      <w:ins w:id="298" w:author="Michael Forkey" w:date="2017-11-01T19:26:00Z">
        <w:r>
          <w:rPr>
            <w:rFonts w:ascii="Segoe UI" w:eastAsia="Times New Roman" w:hAnsi="Segoe UI" w:cs="Segoe UI"/>
            <w:color w:val="24292E"/>
            <w:sz w:val="24"/>
            <w:szCs w:val="24"/>
          </w:rPr>
          <w:t xml:space="preserve">9. </w:t>
        </w:r>
      </w:ins>
      <w:r w:rsidR="002F5BD2" w:rsidRPr="002F5BD2">
        <w:rPr>
          <w:rFonts w:ascii="Segoe UI" w:eastAsia="Times New Roman" w:hAnsi="Segoe UI" w:cs="Segoe UI"/>
          <w:color w:val="24292E"/>
          <w:sz w:val="24"/>
          <w:szCs w:val="24"/>
        </w:rPr>
        <w:t>The Student Calendar App assumes the student is a student at Brigham Young University - Idaho who uses I-Learn 3.0.</w:t>
      </w:r>
    </w:p>
    <w:p w14:paraId="2590C761" w14:textId="0D8CCB1A" w:rsidR="002F5BD2" w:rsidRPr="002F5BD2" w:rsidDel="00F83C4D" w:rsidRDefault="002F5BD2" w:rsidP="002F5BD2">
      <w:pPr>
        <w:spacing w:before="360" w:after="240" w:line="240" w:lineRule="auto"/>
        <w:outlineLvl w:val="3"/>
        <w:rPr>
          <w:del w:id="299" w:author="Michael Forkey" w:date="2017-11-01T19:26:00Z"/>
          <w:rFonts w:ascii="Segoe UI" w:eastAsia="Times New Roman" w:hAnsi="Segoe UI" w:cs="Segoe UI"/>
          <w:b/>
          <w:bCs/>
          <w:color w:val="24292E"/>
          <w:sz w:val="24"/>
          <w:szCs w:val="24"/>
        </w:rPr>
      </w:pPr>
      <w:del w:id="300" w:author="Michael Forkey" w:date="2017-11-01T19:26:00Z">
        <w:r w:rsidRPr="002F5BD2" w:rsidDel="00F83C4D">
          <w:rPr>
            <w:rFonts w:ascii="Segoe UI" w:eastAsia="Times New Roman" w:hAnsi="Segoe UI" w:cs="Segoe UI"/>
            <w:b/>
            <w:bCs/>
            <w:color w:val="24292E"/>
            <w:sz w:val="24"/>
            <w:szCs w:val="24"/>
          </w:rPr>
          <w:lastRenderedPageBreak/>
          <w:delText>2.8.1.10 Assumption 10</w:delText>
        </w:r>
      </w:del>
    </w:p>
    <w:p w14:paraId="3E3DA9E2" w14:textId="6D586901" w:rsidR="002F5BD2" w:rsidRPr="002F5BD2" w:rsidRDefault="00F83C4D" w:rsidP="002F5BD2">
      <w:pPr>
        <w:spacing w:after="240" w:line="240" w:lineRule="auto"/>
        <w:rPr>
          <w:rFonts w:ascii="Segoe UI" w:eastAsia="Times New Roman" w:hAnsi="Segoe UI" w:cs="Segoe UI"/>
          <w:color w:val="24292E"/>
          <w:sz w:val="24"/>
          <w:szCs w:val="24"/>
        </w:rPr>
      </w:pPr>
      <w:ins w:id="301" w:author="Michael Forkey" w:date="2017-11-01T19:26:00Z">
        <w:r>
          <w:rPr>
            <w:rFonts w:ascii="Segoe UI" w:eastAsia="Times New Roman" w:hAnsi="Segoe UI" w:cs="Segoe UI"/>
            <w:color w:val="24292E"/>
            <w:sz w:val="24"/>
            <w:szCs w:val="24"/>
          </w:rPr>
          <w:t xml:space="preserve">10. </w:t>
        </w:r>
      </w:ins>
      <w:commentRangeStart w:id="302"/>
      <w:r w:rsidR="002F5BD2" w:rsidRPr="002F5BD2">
        <w:rPr>
          <w:rFonts w:ascii="Segoe UI" w:eastAsia="Times New Roman" w:hAnsi="Segoe UI" w:cs="Segoe UI"/>
          <w:color w:val="24292E"/>
          <w:sz w:val="24"/>
          <w:szCs w:val="24"/>
        </w:rPr>
        <w:t>It is assumed that the student is in possession of their Brigham Young University - Idaho username and password in order to gain access to the application.</w:t>
      </w:r>
      <w:commentRangeEnd w:id="302"/>
      <w:r w:rsidR="001A2A1E">
        <w:rPr>
          <w:rStyle w:val="CommentReference"/>
        </w:rPr>
        <w:commentReference w:id="302"/>
      </w:r>
    </w:p>
    <w:p w14:paraId="5EAB0E2E" w14:textId="73C12CEB" w:rsidR="002F5BD2" w:rsidRPr="002F5BD2" w:rsidDel="00F83C4D" w:rsidRDefault="002F5BD2" w:rsidP="002F5BD2">
      <w:pPr>
        <w:spacing w:before="360" w:after="240" w:line="240" w:lineRule="auto"/>
        <w:outlineLvl w:val="3"/>
        <w:rPr>
          <w:del w:id="303" w:author="Michael Forkey" w:date="2017-11-01T19:26:00Z"/>
          <w:rFonts w:ascii="Segoe UI" w:eastAsia="Times New Roman" w:hAnsi="Segoe UI" w:cs="Segoe UI"/>
          <w:b/>
          <w:bCs/>
          <w:color w:val="24292E"/>
          <w:sz w:val="24"/>
          <w:szCs w:val="24"/>
        </w:rPr>
      </w:pPr>
      <w:del w:id="304" w:author="Michael Forkey" w:date="2017-11-01T19:26:00Z">
        <w:r w:rsidRPr="002F5BD2" w:rsidDel="00F83C4D">
          <w:rPr>
            <w:rFonts w:ascii="Segoe UI" w:eastAsia="Times New Roman" w:hAnsi="Segoe UI" w:cs="Segoe UI"/>
            <w:b/>
            <w:bCs/>
            <w:color w:val="24292E"/>
            <w:sz w:val="24"/>
            <w:szCs w:val="24"/>
          </w:rPr>
          <w:delText>2.8.1.11 Assumption 11</w:delText>
        </w:r>
      </w:del>
    </w:p>
    <w:p w14:paraId="634BD4B3" w14:textId="54E52064" w:rsidR="002F5BD2" w:rsidRPr="002F5BD2" w:rsidRDefault="00F83C4D" w:rsidP="002F5BD2">
      <w:pPr>
        <w:spacing w:after="240" w:line="240" w:lineRule="auto"/>
        <w:rPr>
          <w:rFonts w:ascii="Segoe UI" w:eastAsia="Times New Roman" w:hAnsi="Segoe UI" w:cs="Segoe UI"/>
          <w:color w:val="24292E"/>
          <w:sz w:val="24"/>
          <w:szCs w:val="24"/>
        </w:rPr>
      </w:pPr>
      <w:ins w:id="305" w:author="Michael Forkey" w:date="2017-11-01T19:26:00Z">
        <w:r>
          <w:rPr>
            <w:rFonts w:ascii="Segoe UI" w:eastAsia="Times New Roman" w:hAnsi="Segoe UI" w:cs="Segoe UI"/>
            <w:color w:val="24292E"/>
            <w:sz w:val="24"/>
            <w:szCs w:val="24"/>
          </w:rPr>
          <w:t xml:space="preserve">11. </w:t>
        </w:r>
      </w:ins>
      <w:commentRangeStart w:id="306"/>
      <w:r w:rsidR="002F5BD2" w:rsidRPr="002F5BD2">
        <w:rPr>
          <w:rFonts w:ascii="Segoe UI" w:eastAsia="Times New Roman" w:hAnsi="Segoe UI" w:cs="Segoe UI"/>
          <w:color w:val="24292E"/>
          <w:sz w:val="24"/>
          <w:szCs w:val="24"/>
        </w:rPr>
        <w:t>It is assumed that the student is using the application on a device that supports color in order to view certain features.</w:t>
      </w:r>
      <w:commentRangeEnd w:id="306"/>
      <w:r w:rsidR="00192F81">
        <w:rPr>
          <w:rStyle w:val="CommentReference"/>
        </w:rPr>
        <w:commentReference w:id="306"/>
      </w:r>
    </w:p>
    <w:p w14:paraId="6F2BB6A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07" w:name="_Toc496508551"/>
      <w:r w:rsidRPr="002F5BD2">
        <w:rPr>
          <w:rFonts w:ascii="Segoe UI" w:eastAsia="Times New Roman" w:hAnsi="Segoe UI" w:cs="Segoe UI"/>
          <w:b/>
          <w:bCs/>
          <w:color w:val="24292E"/>
          <w:sz w:val="30"/>
          <w:szCs w:val="30"/>
        </w:rPr>
        <w:t>2.8.2 - Dependencies</w:t>
      </w:r>
      <w:bookmarkEnd w:id="307"/>
    </w:p>
    <w:p w14:paraId="7B0A5C5C" w14:textId="6990F2B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2.8.2.1 </w:t>
      </w:r>
      <w:ins w:id="308" w:author="Michael Forkey" w:date="2017-11-02T22:29:00Z">
        <w:r w:rsidR="00192F81">
          <w:rPr>
            <w:rFonts w:ascii="Segoe UI" w:eastAsia="Times New Roman" w:hAnsi="Segoe UI" w:cs="Segoe UI"/>
            <w:b/>
            <w:bCs/>
            <w:color w:val="24292E"/>
            <w:sz w:val="24"/>
            <w:szCs w:val="24"/>
          </w:rPr>
          <w:t>&lt;Put a descriptive name of the dependency – e.g. “Hardware dependencies”, or “Camera dependency”&gt;</w:t>
        </w:r>
      </w:ins>
      <w:commentRangeStart w:id="309"/>
      <w:del w:id="310" w:author="Michael Forkey" w:date="2017-11-02T22:29:00Z">
        <w:r w:rsidRPr="002F5BD2" w:rsidDel="00192F81">
          <w:rPr>
            <w:rFonts w:ascii="Segoe UI" w:eastAsia="Times New Roman" w:hAnsi="Segoe UI" w:cs="Segoe UI"/>
            <w:b/>
            <w:bCs/>
            <w:color w:val="24292E"/>
            <w:sz w:val="24"/>
            <w:szCs w:val="24"/>
          </w:rPr>
          <w:delText>Dependency 1</w:delText>
        </w:r>
      </w:del>
      <w:commentRangeEnd w:id="309"/>
      <w:r w:rsidR="00192F81">
        <w:rPr>
          <w:rStyle w:val="CommentReference"/>
        </w:rPr>
        <w:commentReference w:id="309"/>
      </w:r>
    </w:p>
    <w:p w14:paraId="57862A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Some of the application's features are dependent on hardware components that are more commonly found in mobile handsets. For example, the video calling integration would depend on a physical camera and the </w:t>
      </w:r>
      <w:commentRangeStart w:id="311"/>
      <w:r w:rsidRPr="002F5BD2">
        <w:rPr>
          <w:rFonts w:ascii="Segoe UI" w:eastAsia="Times New Roman" w:hAnsi="Segoe UI" w:cs="Segoe UI"/>
          <w:color w:val="24292E"/>
          <w:sz w:val="24"/>
          <w:szCs w:val="24"/>
        </w:rPr>
        <w:t xml:space="preserve">travel-time indicator </w:t>
      </w:r>
      <w:commentRangeEnd w:id="311"/>
      <w:r w:rsidR="00192F81">
        <w:rPr>
          <w:rStyle w:val="CommentReference"/>
        </w:rPr>
        <w:commentReference w:id="311"/>
      </w:r>
      <w:r w:rsidRPr="002F5BD2">
        <w:rPr>
          <w:rFonts w:ascii="Segoe UI" w:eastAsia="Times New Roman" w:hAnsi="Segoe UI" w:cs="Segoe UI"/>
          <w:color w:val="24292E"/>
          <w:sz w:val="24"/>
          <w:szCs w:val="24"/>
        </w:rPr>
        <w:t>will benefit from the inclusion of a GPS antenna.</w:t>
      </w:r>
    </w:p>
    <w:p w14:paraId="51261F7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2.8.2.2 </w:t>
      </w:r>
      <w:commentRangeStart w:id="312"/>
      <w:r w:rsidRPr="002F5BD2">
        <w:rPr>
          <w:rFonts w:ascii="Segoe UI" w:eastAsia="Times New Roman" w:hAnsi="Segoe UI" w:cs="Segoe UI"/>
          <w:b/>
          <w:bCs/>
          <w:color w:val="24292E"/>
          <w:sz w:val="24"/>
          <w:szCs w:val="24"/>
        </w:rPr>
        <w:t>Dependency 2</w:t>
      </w:r>
      <w:commentRangeEnd w:id="312"/>
      <w:r w:rsidR="00192F81">
        <w:rPr>
          <w:rStyle w:val="CommentReference"/>
        </w:rPr>
        <w:commentReference w:id="312"/>
      </w:r>
    </w:p>
    <w:p w14:paraId="3E93171D"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13"/>
      <w:r w:rsidRPr="002F5BD2">
        <w:rPr>
          <w:rFonts w:ascii="Segoe UI" w:eastAsia="Times New Roman" w:hAnsi="Segoe UI" w:cs="Segoe UI"/>
          <w:color w:val="24292E"/>
          <w:sz w:val="24"/>
          <w:szCs w:val="24"/>
        </w:rPr>
        <w:t>Several features in this document will depend wholly on the existence and maintenance of various APIs.</w:t>
      </w:r>
      <w:commentRangeEnd w:id="313"/>
      <w:r w:rsidR="00192F81">
        <w:rPr>
          <w:rStyle w:val="CommentReference"/>
        </w:rPr>
        <w:commentReference w:id="313"/>
      </w:r>
    </w:p>
    <w:p w14:paraId="2BEA946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2.8.2.3 Dependency 3</w:t>
      </w:r>
    </w:p>
    <w:p w14:paraId="614CA1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depend on mobile devices which will include the necessary mobile internet browsers (i.e. Chrome, Safari) to accommodate the mobile form factor of the application in those environments.</w:t>
      </w:r>
    </w:p>
    <w:p w14:paraId="53D84EF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2.8.2.4 Dependency 4</w:t>
      </w:r>
    </w:p>
    <w:p w14:paraId="2C5A718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incorporation and usability of the calendar application API depends on </w:t>
      </w:r>
      <w:commentRangeStart w:id="314"/>
      <w:r w:rsidRPr="002F5BD2">
        <w:rPr>
          <w:rFonts w:ascii="Segoe UI" w:eastAsia="Times New Roman" w:hAnsi="Segoe UI" w:cs="Segoe UI"/>
          <w:color w:val="24292E"/>
          <w:sz w:val="24"/>
          <w:szCs w:val="24"/>
        </w:rPr>
        <w:t xml:space="preserve">runnable code contained within documentation </w:t>
      </w:r>
      <w:commentRangeEnd w:id="314"/>
      <w:r w:rsidR="00192F81">
        <w:rPr>
          <w:rStyle w:val="CommentReference"/>
        </w:rPr>
        <w:commentReference w:id="314"/>
      </w:r>
      <w:commentRangeStart w:id="315"/>
      <w:r w:rsidRPr="002F5BD2">
        <w:rPr>
          <w:rFonts w:ascii="Segoe UI" w:eastAsia="Times New Roman" w:hAnsi="Segoe UI" w:cs="Segoe UI"/>
          <w:color w:val="24292E"/>
          <w:sz w:val="24"/>
          <w:szCs w:val="24"/>
        </w:rPr>
        <w:t>to help and encourage developers to add functionality and interactivity.</w:t>
      </w:r>
      <w:commentRangeEnd w:id="315"/>
      <w:r w:rsidR="00192F81">
        <w:rPr>
          <w:rStyle w:val="CommentReference"/>
        </w:rPr>
        <w:commentReference w:id="315"/>
      </w:r>
    </w:p>
    <w:p w14:paraId="24C26EC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2.8.2.5 Dependency 5</w:t>
      </w:r>
    </w:p>
    <w:p w14:paraId="521FE816"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16"/>
      <w:r w:rsidRPr="002F5BD2">
        <w:rPr>
          <w:rFonts w:ascii="Segoe UI" w:eastAsia="Times New Roman" w:hAnsi="Segoe UI" w:cs="Segoe UI"/>
          <w:color w:val="24292E"/>
          <w:sz w:val="24"/>
          <w:szCs w:val="24"/>
        </w:rPr>
        <w:t>Successful syncing of the application with BYU-Idaho's I-Learn is dependent on a user's ability to login as a currently admitted student and the condition of the user's current enrollment in the classes they wish to sync.</w:t>
      </w:r>
      <w:commentRangeEnd w:id="316"/>
      <w:r w:rsidR="00192F81">
        <w:rPr>
          <w:rStyle w:val="CommentReference"/>
        </w:rPr>
        <w:commentReference w:id="316"/>
      </w:r>
    </w:p>
    <w:p w14:paraId="2D17652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2.8.2.6 Dependency 6</w:t>
      </w:r>
    </w:p>
    <w:p w14:paraId="758FE50D"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17"/>
      <w:r w:rsidRPr="002F5BD2">
        <w:rPr>
          <w:rFonts w:ascii="Segoe UI" w:eastAsia="Times New Roman" w:hAnsi="Segoe UI" w:cs="Segoe UI"/>
          <w:color w:val="24292E"/>
          <w:sz w:val="24"/>
          <w:szCs w:val="24"/>
        </w:rPr>
        <w:t>Uploading of images will depend on the functionality of Google's Cloud Vision API to detect inappropriate content. Requests to bypass this filtering must be resolved with a site administrator.</w:t>
      </w:r>
      <w:commentRangeEnd w:id="317"/>
      <w:r w:rsidR="000B74EF">
        <w:rPr>
          <w:rStyle w:val="CommentReference"/>
        </w:rPr>
        <w:commentReference w:id="317"/>
      </w:r>
    </w:p>
    <w:p w14:paraId="2C530EC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2.8.2.7 Dependency 7</w:t>
      </w:r>
    </w:p>
    <w:p w14:paraId="096B715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Push notifications will rely on Google Cloud Messaging for Chrome and Android users. They will rely on Apple Push Notification service for </w:t>
      </w:r>
      <w:proofErr w:type="spellStart"/>
      <w:r w:rsidRPr="002F5BD2">
        <w:rPr>
          <w:rFonts w:ascii="Segoe UI" w:eastAsia="Times New Roman" w:hAnsi="Segoe UI" w:cs="Segoe UI"/>
          <w:color w:val="24292E"/>
          <w:sz w:val="24"/>
          <w:szCs w:val="24"/>
        </w:rPr>
        <w:t>macOS</w:t>
      </w:r>
      <w:proofErr w:type="spellEnd"/>
      <w:r w:rsidRPr="002F5BD2">
        <w:rPr>
          <w:rFonts w:ascii="Segoe UI" w:eastAsia="Times New Roman" w:hAnsi="Segoe UI" w:cs="Segoe UI"/>
          <w:color w:val="24292E"/>
          <w:sz w:val="24"/>
          <w:szCs w:val="24"/>
        </w:rPr>
        <w:t xml:space="preserve"> and iOS devices.</w:t>
      </w:r>
    </w:p>
    <w:p w14:paraId="79E6F5A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2.8.2.8 Dependency 8</w:t>
      </w:r>
    </w:p>
    <w:p w14:paraId="2C6B27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Student Calendar Application </w:t>
      </w:r>
      <w:commentRangeStart w:id="318"/>
      <w:r w:rsidRPr="002F5BD2">
        <w:rPr>
          <w:rFonts w:ascii="Segoe UI" w:eastAsia="Times New Roman" w:hAnsi="Segoe UI" w:cs="Segoe UI"/>
          <w:color w:val="24292E"/>
          <w:sz w:val="24"/>
          <w:szCs w:val="24"/>
        </w:rPr>
        <w:t xml:space="preserve">requires </w:t>
      </w:r>
      <w:commentRangeEnd w:id="318"/>
      <w:r w:rsidR="00FB32DE">
        <w:rPr>
          <w:rStyle w:val="CommentReference"/>
        </w:rPr>
        <w:commentReference w:id="318"/>
      </w:r>
      <w:r w:rsidRPr="002F5BD2">
        <w:rPr>
          <w:rFonts w:ascii="Segoe UI" w:eastAsia="Times New Roman" w:hAnsi="Segoe UI" w:cs="Segoe UI"/>
          <w:color w:val="24292E"/>
          <w:sz w:val="24"/>
          <w:szCs w:val="24"/>
        </w:rPr>
        <w:t>the student be an active enrolled student at Brigham Young University - Idaho.</w:t>
      </w:r>
    </w:p>
    <w:p w14:paraId="25E8106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2.8.2.9 Dependency 9</w:t>
      </w:r>
    </w:p>
    <w:p w14:paraId="52CA47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Student Calendar Application </w:t>
      </w:r>
      <w:commentRangeStart w:id="319"/>
      <w:r w:rsidRPr="002F5BD2">
        <w:rPr>
          <w:rFonts w:ascii="Segoe UI" w:eastAsia="Times New Roman" w:hAnsi="Segoe UI" w:cs="Segoe UI"/>
          <w:color w:val="24292E"/>
          <w:sz w:val="24"/>
          <w:szCs w:val="24"/>
        </w:rPr>
        <w:t xml:space="preserve">replies </w:t>
      </w:r>
      <w:commentRangeEnd w:id="319"/>
      <w:r w:rsidR="00FB32DE">
        <w:rPr>
          <w:rStyle w:val="CommentReference"/>
        </w:rPr>
        <w:commentReference w:id="319"/>
      </w:r>
      <w:r w:rsidRPr="002F5BD2">
        <w:rPr>
          <w:rFonts w:ascii="Segoe UI" w:eastAsia="Times New Roman" w:hAnsi="Segoe UI" w:cs="Segoe UI"/>
          <w:color w:val="24292E"/>
          <w:sz w:val="24"/>
          <w:szCs w:val="24"/>
        </w:rPr>
        <w:t>upon the Facebook, Google Plus, and Twitter services for sharing students calendar information.</w:t>
      </w:r>
    </w:p>
    <w:p w14:paraId="35141BA2" w14:textId="77777777"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14:paraId="5F74D6E3"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320" w:name="_Toc496508552"/>
      <w:r w:rsidRPr="002F5BD2">
        <w:rPr>
          <w:rFonts w:ascii="Segoe UI" w:eastAsia="Times New Roman" w:hAnsi="Segoe UI" w:cs="Segoe UI"/>
          <w:b/>
          <w:bCs/>
          <w:color w:val="24292E"/>
          <w:kern w:val="36"/>
          <w:sz w:val="48"/>
          <w:szCs w:val="48"/>
        </w:rPr>
        <w:lastRenderedPageBreak/>
        <w:t>3.0 Requirements Specification</w:t>
      </w:r>
      <w:bookmarkEnd w:id="320"/>
    </w:p>
    <w:p w14:paraId="2064B5C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contains all of the functional and quality requirements of the Student Calendar Application. It gives a detailed description of the application and its features.</w:t>
      </w:r>
    </w:p>
    <w:p w14:paraId="529E8209"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21" w:name="_Toc496508553"/>
      <w:r w:rsidRPr="002F5BD2">
        <w:rPr>
          <w:rFonts w:ascii="Segoe UI" w:eastAsia="Times New Roman" w:hAnsi="Segoe UI" w:cs="Segoe UI"/>
          <w:b/>
          <w:bCs/>
          <w:color w:val="24292E"/>
          <w:sz w:val="36"/>
          <w:szCs w:val="36"/>
        </w:rPr>
        <w:t xml:space="preserve">3.1 </w:t>
      </w:r>
      <w:commentRangeStart w:id="322"/>
      <w:r w:rsidRPr="002F5BD2">
        <w:rPr>
          <w:rFonts w:ascii="Segoe UI" w:eastAsia="Times New Roman" w:hAnsi="Segoe UI" w:cs="Segoe UI"/>
          <w:b/>
          <w:bCs/>
          <w:color w:val="24292E"/>
          <w:sz w:val="36"/>
          <w:szCs w:val="36"/>
        </w:rPr>
        <w:t>External Interface Requirements</w:t>
      </w:r>
      <w:bookmarkEnd w:id="321"/>
      <w:commentRangeEnd w:id="322"/>
      <w:r w:rsidR="00693895">
        <w:rPr>
          <w:rStyle w:val="CommentReference"/>
        </w:rPr>
        <w:commentReference w:id="322"/>
      </w:r>
    </w:p>
    <w:p w14:paraId="25EF7E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is integrated with a number of third-party applications and services. These COTS applications and services are designed to enhance the user's experience when using our application. Below is a list of those systems that will be integrated into the Calendar Application.</w:t>
      </w:r>
    </w:p>
    <w:p w14:paraId="6FE5BE10" w14:textId="77777777" w:rsidR="002F5BD2" w:rsidRPr="002F5BD2" w:rsidRDefault="002F5BD2" w:rsidP="002F5BD2">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Facebook</w:t>
      </w:r>
    </w:p>
    <w:p w14:paraId="5BB955D6" w14:textId="77777777"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Google Calendar</w:t>
      </w:r>
    </w:p>
    <w:p w14:paraId="701ECD7A" w14:textId="77777777"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Google Hangouts</w:t>
      </w:r>
    </w:p>
    <w:p w14:paraId="68BDC03F" w14:textId="77777777"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Google Maps</w:t>
      </w:r>
    </w:p>
    <w:p w14:paraId="528525B3" w14:textId="77777777"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Here </w:t>
      </w:r>
      <w:proofErr w:type="spellStart"/>
      <w:r>
        <w:rPr>
          <w:rFonts w:ascii="Segoe UI" w:eastAsia="Times New Roman" w:hAnsi="Segoe UI" w:cs="Segoe UI"/>
          <w:color w:val="24292E"/>
          <w:sz w:val="24"/>
          <w:szCs w:val="24"/>
        </w:rPr>
        <w:t>WeGo</w:t>
      </w:r>
      <w:proofErr w:type="spellEnd"/>
    </w:p>
    <w:p w14:paraId="590424AF" w14:textId="77777777"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Instagram</w:t>
      </w:r>
    </w:p>
    <w:p w14:paraId="0F00338E" w14:textId="77777777"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I-Learn</w:t>
      </w:r>
    </w:p>
    <w:p w14:paraId="15C68A3B" w14:textId="77777777"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2F5BD2">
        <w:rPr>
          <w:rFonts w:ascii="Segoe UI" w:eastAsia="Times New Roman" w:hAnsi="Segoe UI" w:cs="Segoe UI"/>
          <w:color w:val="24292E"/>
          <w:sz w:val="24"/>
          <w:szCs w:val="24"/>
        </w:rPr>
        <w:t>InRoute</w:t>
      </w:r>
      <w:proofErr w:type="spellEnd"/>
    </w:p>
    <w:p w14:paraId="7CB1C362" w14:textId="77777777"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2F5BD2">
        <w:rPr>
          <w:rFonts w:ascii="Segoe UI" w:eastAsia="Times New Roman" w:hAnsi="Segoe UI" w:cs="Segoe UI"/>
          <w:color w:val="24292E"/>
          <w:sz w:val="24"/>
          <w:szCs w:val="24"/>
        </w:rPr>
        <w:t>MapFactor</w:t>
      </w:r>
      <w:proofErr w:type="spellEnd"/>
    </w:p>
    <w:p w14:paraId="4AA19185" w14:textId="77777777"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2F5BD2">
        <w:rPr>
          <w:rFonts w:ascii="Segoe UI" w:eastAsia="Times New Roman" w:hAnsi="Segoe UI" w:cs="Segoe UI"/>
          <w:color w:val="24292E"/>
          <w:sz w:val="24"/>
          <w:szCs w:val="24"/>
        </w:rPr>
        <w:t>Mapquest</w:t>
      </w:r>
      <w:proofErr w:type="spellEnd"/>
    </w:p>
    <w:p w14:paraId="33586C2A" w14:textId="77777777"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Maps.Me</w:t>
      </w:r>
      <w:proofErr w:type="spellEnd"/>
    </w:p>
    <w:p w14:paraId="623A60B8" w14:textId="77777777"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Outlook</w:t>
      </w:r>
    </w:p>
    <w:p w14:paraId="749D6E66" w14:textId="77777777"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Scout GPS</w:t>
      </w:r>
    </w:p>
    <w:p w14:paraId="56A12D0C" w14:textId="77777777"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Skype</w:t>
      </w:r>
    </w:p>
    <w:p w14:paraId="004A1814" w14:textId="77777777" w:rsidR="002F5BD2" w:rsidRDefault="002F5BD2" w:rsidP="00390A7B">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Twitter</w:t>
      </w:r>
    </w:p>
    <w:p w14:paraId="358A6E44" w14:textId="77777777"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Waze</w:t>
      </w:r>
    </w:p>
    <w:p w14:paraId="1AB4E69F" w14:textId="77777777" w:rsidR="00390A7B" w:rsidRDefault="00390A7B"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14:paraId="2900214D"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50A6204"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23" w:name="_Toc496508554"/>
      <w:r w:rsidRPr="002F5BD2">
        <w:rPr>
          <w:rFonts w:ascii="Segoe UI" w:eastAsia="Times New Roman" w:hAnsi="Segoe UI" w:cs="Segoe UI"/>
          <w:b/>
          <w:bCs/>
          <w:color w:val="24292E"/>
          <w:sz w:val="36"/>
          <w:szCs w:val="36"/>
        </w:rPr>
        <w:lastRenderedPageBreak/>
        <w:t xml:space="preserve">3.2 </w:t>
      </w:r>
      <w:commentRangeStart w:id="324"/>
      <w:r w:rsidRPr="002F5BD2">
        <w:rPr>
          <w:rFonts w:ascii="Segoe UI" w:eastAsia="Times New Roman" w:hAnsi="Segoe UI" w:cs="Segoe UI"/>
          <w:b/>
          <w:bCs/>
          <w:color w:val="24292E"/>
          <w:sz w:val="36"/>
          <w:szCs w:val="36"/>
        </w:rPr>
        <w:t>Functional Requirements</w:t>
      </w:r>
      <w:bookmarkEnd w:id="323"/>
      <w:commentRangeEnd w:id="324"/>
      <w:r w:rsidR="00462EAA">
        <w:rPr>
          <w:rStyle w:val="CommentReference"/>
        </w:rPr>
        <w:commentReference w:id="324"/>
      </w:r>
    </w:p>
    <w:p w14:paraId="7A5EDB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represents the list of functional requirements and use cases that define each of the various features within the system. Each feature will contain a short description and a detailed list of functional requirements.</w:t>
      </w:r>
    </w:p>
    <w:p w14:paraId="240ABE7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25" w:name="_Toc496508555"/>
      <w:r w:rsidRPr="002F5BD2">
        <w:rPr>
          <w:rFonts w:ascii="Segoe UI" w:eastAsia="Times New Roman" w:hAnsi="Segoe UI" w:cs="Segoe UI"/>
          <w:b/>
          <w:bCs/>
          <w:color w:val="24292E"/>
          <w:sz w:val="30"/>
          <w:szCs w:val="30"/>
        </w:rPr>
        <w:t xml:space="preserve">3.2.1 </w:t>
      </w:r>
      <w:commentRangeStart w:id="326"/>
      <w:r w:rsidRPr="002F5BD2">
        <w:rPr>
          <w:rFonts w:ascii="Segoe UI" w:eastAsia="Times New Roman" w:hAnsi="Segoe UI" w:cs="Segoe UI"/>
          <w:b/>
          <w:bCs/>
          <w:color w:val="24292E"/>
          <w:sz w:val="30"/>
          <w:szCs w:val="30"/>
        </w:rPr>
        <w:t>Calendar Application is Mobile</w:t>
      </w:r>
      <w:bookmarkEnd w:id="325"/>
      <w:commentRangeEnd w:id="326"/>
      <w:r w:rsidR="00C47398">
        <w:rPr>
          <w:rStyle w:val="CommentReference"/>
        </w:rPr>
        <w:commentReference w:id="326"/>
      </w:r>
    </w:p>
    <w:p w14:paraId="4B38A2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application will be </w:t>
      </w:r>
      <w:commentRangeStart w:id="327"/>
      <w:r w:rsidRPr="002F5BD2">
        <w:rPr>
          <w:rFonts w:ascii="Segoe UI" w:eastAsia="Times New Roman" w:hAnsi="Segoe UI" w:cs="Segoe UI"/>
          <w:color w:val="24292E"/>
          <w:sz w:val="24"/>
          <w:szCs w:val="24"/>
        </w:rPr>
        <w:t xml:space="preserve">activated </w:t>
      </w:r>
      <w:commentRangeEnd w:id="327"/>
      <w:r w:rsidR="004033B2">
        <w:rPr>
          <w:rStyle w:val="CommentReference"/>
        </w:rPr>
        <w:commentReference w:id="327"/>
      </w:r>
      <w:r w:rsidRPr="002F5BD2">
        <w:rPr>
          <w:rFonts w:ascii="Segoe UI" w:eastAsia="Times New Roman" w:hAnsi="Segoe UI" w:cs="Segoe UI"/>
          <w:color w:val="24292E"/>
          <w:sz w:val="24"/>
          <w:szCs w:val="24"/>
        </w:rPr>
        <w:t xml:space="preserve">and run on a mobile platform such as a smart phone or tablet device. </w:t>
      </w:r>
      <w:commentRangeStart w:id="328"/>
      <w:r w:rsidRPr="002F5BD2">
        <w:rPr>
          <w:rFonts w:ascii="Segoe UI" w:eastAsia="Times New Roman" w:hAnsi="Segoe UI" w:cs="Segoe UI"/>
          <w:color w:val="24292E"/>
          <w:sz w:val="24"/>
          <w:szCs w:val="24"/>
        </w:rPr>
        <w:t>The calendar application will provide access to their calendar and event data on a mobile smart device or computer to the user's school calendar</w:t>
      </w:r>
      <w:commentRangeEnd w:id="328"/>
      <w:r w:rsidR="002B4565">
        <w:rPr>
          <w:rStyle w:val="CommentReference"/>
        </w:rPr>
        <w:commentReference w:id="328"/>
      </w:r>
      <w:r w:rsidRPr="002F5BD2">
        <w:rPr>
          <w:rFonts w:ascii="Segoe UI" w:eastAsia="Times New Roman" w:hAnsi="Segoe UI" w:cs="Segoe UI"/>
          <w:color w:val="24292E"/>
          <w:sz w:val="24"/>
          <w:szCs w:val="24"/>
        </w:rPr>
        <w:t xml:space="preserve">. The application will function in a </w:t>
      </w:r>
      <w:commentRangeStart w:id="329"/>
      <w:r w:rsidRPr="002F5BD2">
        <w:rPr>
          <w:rFonts w:ascii="Segoe UI" w:eastAsia="Times New Roman" w:hAnsi="Segoe UI" w:cs="Segoe UI"/>
          <w:color w:val="24292E"/>
          <w:sz w:val="24"/>
          <w:szCs w:val="24"/>
        </w:rPr>
        <w:t xml:space="preserve">mobile container </w:t>
      </w:r>
      <w:commentRangeEnd w:id="329"/>
      <w:r w:rsidR="004033B2">
        <w:rPr>
          <w:rStyle w:val="CommentReference"/>
        </w:rPr>
        <w:commentReference w:id="329"/>
      </w:r>
      <w:r w:rsidRPr="002F5BD2">
        <w:rPr>
          <w:rFonts w:ascii="Segoe UI" w:eastAsia="Times New Roman" w:hAnsi="Segoe UI" w:cs="Segoe UI"/>
          <w:color w:val="24292E"/>
          <w:sz w:val="24"/>
          <w:szCs w:val="24"/>
        </w:rPr>
        <w:t xml:space="preserve">for </w:t>
      </w:r>
      <w:commentRangeStart w:id="330"/>
      <w:r w:rsidRPr="002F5BD2">
        <w:rPr>
          <w:rFonts w:ascii="Segoe UI" w:eastAsia="Times New Roman" w:hAnsi="Segoe UI" w:cs="Segoe UI"/>
          <w:color w:val="24292E"/>
          <w:sz w:val="24"/>
          <w:szCs w:val="24"/>
        </w:rPr>
        <w:t>mobile aware web pages</w:t>
      </w:r>
      <w:commentRangeEnd w:id="330"/>
      <w:r w:rsidR="00D87356">
        <w:rPr>
          <w:rStyle w:val="CommentReference"/>
        </w:rPr>
        <w:commentReference w:id="330"/>
      </w:r>
      <w:r w:rsidRPr="002F5BD2">
        <w:rPr>
          <w:rFonts w:ascii="Segoe UI" w:eastAsia="Times New Roman" w:hAnsi="Segoe UI" w:cs="Segoe UI"/>
          <w:color w:val="24292E"/>
          <w:sz w:val="24"/>
          <w:szCs w:val="24"/>
        </w:rPr>
        <w:t>.</w:t>
      </w:r>
    </w:p>
    <w:p w14:paraId="56D15E4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commentRangeStart w:id="331"/>
      <w:r w:rsidRPr="002F5BD2">
        <w:rPr>
          <w:rFonts w:ascii="Segoe UI" w:eastAsia="Times New Roman" w:hAnsi="Segoe UI" w:cs="Segoe UI"/>
          <w:b/>
          <w:bCs/>
          <w:color w:val="24292E"/>
          <w:sz w:val="24"/>
          <w:szCs w:val="24"/>
        </w:rPr>
        <w:t>3.2.1.1 Smartphone Application</w:t>
      </w:r>
      <w:commentRangeEnd w:id="331"/>
      <w:r w:rsidR="000D2972">
        <w:rPr>
          <w:rStyle w:val="CommentReference"/>
        </w:rPr>
        <w:commentReference w:id="331"/>
      </w:r>
    </w:p>
    <w:tbl>
      <w:tblPr>
        <w:tblW w:w="13320" w:type="dxa"/>
        <w:tblCellMar>
          <w:top w:w="15" w:type="dxa"/>
          <w:left w:w="15" w:type="dxa"/>
          <w:bottom w:w="15" w:type="dxa"/>
          <w:right w:w="15" w:type="dxa"/>
        </w:tblCellMar>
        <w:tblLook w:val="04A0" w:firstRow="1" w:lastRow="0" w:firstColumn="1" w:lastColumn="0" w:noHBand="0" w:noVBand="1"/>
      </w:tblPr>
      <w:tblGrid>
        <w:gridCol w:w="2170"/>
        <w:gridCol w:w="11150"/>
      </w:tblGrid>
      <w:tr w:rsidR="002F5BD2" w:rsidRPr="002F5BD2" w14:paraId="6745F49B" w14:textId="77777777" w:rsidTr="00D8735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1AEDF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7CF3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18FAD2D"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C5C6E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6CA2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As a user, </w:t>
            </w:r>
            <w:commentRangeStart w:id="332"/>
            <w:r w:rsidRPr="002F5BD2">
              <w:rPr>
                <w:rFonts w:ascii="Segoe UI" w:eastAsia="Times New Roman" w:hAnsi="Segoe UI" w:cs="Segoe UI"/>
                <w:color w:val="24292E"/>
                <w:sz w:val="24"/>
                <w:szCs w:val="24"/>
              </w:rPr>
              <w:t xml:space="preserve">I want to be able to access the calendar from my mobile device </w:t>
            </w:r>
            <w:commentRangeEnd w:id="332"/>
            <w:r w:rsidR="00D87356">
              <w:rPr>
                <w:rStyle w:val="CommentReference"/>
              </w:rPr>
              <w:commentReference w:id="332"/>
            </w:r>
            <w:commentRangeStart w:id="333"/>
            <w:r w:rsidRPr="002F5BD2">
              <w:rPr>
                <w:rFonts w:ascii="Segoe UI" w:eastAsia="Times New Roman" w:hAnsi="Segoe UI" w:cs="Segoe UI"/>
                <w:color w:val="24292E"/>
                <w:sz w:val="24"/>
                <w:szCs w:val="24"/>
              </w:rPr>
              <w:t xml:space="preserve">because </w:t>
            </w:r>
            <w:commentRangeEnd w:id="333"/>
            <w:r w:rsidR="000744A1">
              <w:rPr>
                <w:rStyle w:val="CommentReference"/>
              </w:rPr>
              <w:commentReference w:id="333"/>
            </w:r>
            <w:r w:rsidRPr="002F5BD2">
              <w:rPr>
                <w:rFonts w:ascii="Segoe UI" w:eastAsia="Times New Roman" w:hAnsi="Segoe UI" w:cs="Segoe UI"/>
                <w:color w:val="24292E"/>
                <w:sz w:val="24"/>
                <w:szCs w:val="24"/>
              </w:rPr>
              <w:t>I want to be able to access my calendar data anywhere I have mobile Internet service.</w:t>
            </w:r>
          </w:p>
        </w:tc>
      </w:tr>
      <w:tr w:rsidR="002F5BD2" w:rsidRPr="002F5BD2" w14:paraId="7999D142"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353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F23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See </w:t>
            </w:r>
            <w:commentRangeStart w:id="334"/>
            <w:r w:rsidRPr="002F5BD2">
              <w:rPr>
                <w:rFonts w:ascii="Segoe UI" w:eastAsia="Times New Roman" w:hAnsi="Segoe UI" w:cs="Segoe UI"/>
                <w:color w:val="24292E"/>
                <w:sz w:val="24"/>
                <w:szCs w:val="24"/>
              </w:rPr>
              <w:t xml:space="preserve">4.2.1.1 </w:t>
            </w:r>
            <w:commentRangeEnd w:id="334"/>
            <w:r w:rsidR="00D87356">
              <w:rPr>
                <w:rStyle w:val="CommentReference"/>
              </w:rPr>
              <w:commentReference w:id="334"/>
            </w:r>
            <w:r w:rsidRPr="002F5BD2">
              <w:rPr>
                <w:rFonts w:ascii="Segoe UI" w:eastAsia="Times New Roman" w:hAnsi="Segoe UI" w:cs="Segoe UI"/>
                <w:color w:val="24292E"/>
                <w:sz w:val="24"/>
                <w:szCs w:val="24"/>
              </w:rPr>
              <w:t>for verification details of this use case.</w:t>
            </w:r>
          </w:p>
        </w:tc>
      </w:tr>
      <w:tr w:rsidR="002F5BD2" w:rsidRPr="002F5BD2" w14:paraId="136AC6B8"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FDD08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34C4B2" w14:textId="5B83E5BF" w:rsidR="002F5BD2" w:rsidRPr="002F5BD2" w:rsidRDefault="002F5BD2" w:rsidP="002747F1">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user </w:t>
            </w:r>
            <w:ins w:id="335" w:author="Michael Forkey" w:date="2017-11-03T20:21:00Z">
              <w:r w:rsidR="002747F1">
                <w:rPr>
                  <w:rFonts w:ascii="Segoe UI" w:eastAsia="Times New Roman" w:hAnsi="Segoe UI" w:cs="Segoe UI"/>
                  <w:color w:val="24292E"/>
                  <w:sz w:val="24"/>
                  <w:szCs w:val="24"/>
                </w:rPr>
                <w:t xml:space="preserve">starts the application by </w:t>
              </w:r>
            </w:ins>
            <w:r w:rsidRPr="002F5BD2">
              <w:rPr>
                <w:rFonts w:ascii="Segoe UI" w:eastAsia="Times New Roman" w:hAnsi="Segoe UI" w:cs="Segoe UI"/>
                <w:color w:val="24292E"/>
                <w:sz w:val="24"/>
                <w:szCs w:val="24"/>
              </w:rPr>
              <w:t>locat</w:t>
            </w:r>
            <w:ins w:id="336" w:author="Michael Forkey" w:date="2017-11-03T20:21:00Z">
              <w:r w:rsidR="002747F1">
                <w:rPr>
                  <w:rFonts w:ascii="Segoe UI" w:eastAsia="Times New Roman" w:hAnsi="Segoe UI" w:cs="Segoe UI"/>
                  <w:color w:val="24292E"/>
                  <w:sz w:val="24"/>
                  <w:szCs w:val="24"/>
                </w:rPr>
                <w:t>ing</w:t>
              </w:r>
            </w:ins>
            <w:del w:id="337" w:author="Michael Forkey" w:date="2017-11-03T20:21:00Z">
              <w:r w:rsidRPr="002F5BD2" w:rsidDel="002747F1">
                <w:rPr>
                  <w:rFonts w:ascii="Segoe UI" w:eastAsia="Times New Roman" w:hAnsi="Segoe UI" w:cs="Segoe UI"/>
                  <w:color w:val="24292E"/>
                  <w:sz w:val="24"/>
                  <w:szCs w:val="24"/>
                </w:rPr>
                <w:delText>es</w:delText>
              </w:r>
            </w:del>
            <w:r w:rsidRPr="002F5BD2">
              <w:rPr>
                <w:rFonts w:ascii="Segoe UI" w:eastAsia="Times New Roman" w:hAnsi="Segoe UI" w:cs="Segoe UI"/>
                <w:color w:val="24292E"/>
                <w:sz w:val="24"/>
                <w:szCs w:val="24"/>
              </w:rPr>
              <w:t xml:space="preserve"> the application icon on their </w:t>
            </w:r>
            <w:commentRangeStart w:id="338"/>
            <w:r w:rsidRPr="002F5BD2">
              <w:rPr>
                <w:rFonts w:ascii="Segoe UI" w:eastAsia="Times New Roman" w:hAnsi="Segoe UI" w:cs="Segoe UI"/>
                <w:color w:val="24292E"/>
                <w:sz w:val="24"/>
                <w:szCs w:val="24"/>
              </w:rPr>
              <w:t xml:space="preserve">smart phone </w:t>
            </w:r>
            <w:commentRangeEnd w:id="338"/>
            <w:r w:rsidR="002747F1">
              <w:rPr>
                <w:rStyle w:val="CommentReference"/>
              </w:rPr>
              <w:commentReference w:id="338"/>
            </w:r>
            <w:r w:rsidRPr="002F5BD2">
              <w:rPr>
                <w:rFonts w:ascii="Segoe UI" w:eastAsia="Times New Roman" w:hAnsi="Segoe UI" w:cs="Segoe UI"/>
                <w:color w:val="24292E"/>
                <w:sz w:val="24"/>
                <w:szCs w:val="24"/>
              </w:rPr>
              <w:t>and then taps the icon. See basic path for details.</w:t>
            </w:r>
          </w:p>
        </w:tc>
      </w:tr>
      <w:tr w:rsidR="002F5BD2" w:rsidRPr="002F5BD2" w14:paraId="76E1B92B"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64376"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39"/>
            <w:r w:rsidRPr="002F5BD2">
              <w:rPr>
                <w:rFonts w:ascii="Segoe UI" w:eastAsia="Times New Roman" w:hAnsi="Segoe UI" w:cs="Segoe UI"/>
                <w:color w:val="24292E"/>
                <w:sz w:val="24"/>
                <w:szCs w:val="24"/>
              </w:rPr>
              <w:t>Precondition</w:t>
            </w:r>
            <w:commentRangeEnd w:id="339"/>
            <w:r w:rsidR="00D87356">
              <w:rPr>
                <w:rStyle w:val="CommentReference"/>
              </w:rPr>
              <w:commentReference w:id="339"/>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66A55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user must have the app installed from </w:t>
            </w:r>
            <w:commentRangeStart w:id="340"/>
            <w:r w:rsidRPr="002F5BD2">
              <w:rPr>
                <w:rFonts w:ascii="Segoe UI" w:eastAsia="Times New Roman" w:hAnsi="Segoe UI" w:cs="Segoe UI"/>
                <w:color w:val="24292E"/>
                <w:sz w:val="24"/>
                <w:szCs w:val="24"/>
              </w:rPr>
              <w:t xml:space="preserve">their </w:t>
            </w:r>
            <w:commentRangeEnd w:id="340"/>
            <w:r w:rsidR="00FE743D">
              <w:rPr>
                <w:rStyle w:val="CommentReference"/>
              </w:rPr>
              <w:commentReference w:id="340"/>
            </w:r>
            <w:r w:rsidRPr="002F5BD2">
              <w:rPr>
                <w:rFonts w:ascii="Segoe UI" w:eastAsia="Times New Roman" w:hAnsi="Segoe UI" w:cs="Segoe UI"/>
                <w:color w:val="24292E"/>
                <w:sz w:val="24"/>
                <w:szCs w:val="24"/>
              </w:rPr>
              <w:t>app store.</w:t>
            </w:r>
          </w:p>
        </w:tc>
      </w:tr>
      <w:tr w:rsidR="002F5BD2" w:rsidRPr="002F5BD2" w14:paraId="16774454"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89B1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5E6C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opens the calendar application on their smart phone. </w:t>
            </w:r>
            <w:r w:rsidRPr="002F5BD2">
              <w:rPr>
                <w:rFonts w:ascii="Segoe UI" w:eastAsia="Times New Roman" w:hAnsi="Segoe UI" w:cs="Segoe UI"/>
                <w:color w:val="24292E"/>
                <w:sz w:val="24"/>
                <w:szCs w:val="24"/>
              </w:rPr>
              <w:br/>
              <w:t>2. The calendar application displays the users upcoming items.</w:t>
            </w:r>
          </w:p>
        </w:tc>
      </w:tr>
      <w:tr w:rsidR="002F5BD2" w:rsidRPr="002F5BD2" w14:paraId="537942F4"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84FB9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B4CF16" w14:textId="1376712E" w:rsidR="002F5BD2" w:rsidRPr="002F5BD2" w:rsidRDefault="000744A1" w:rsidP="00356A48">
            <w:pPr>
              <w:spacing w:after="240" w:line="240" w:lineRule="auto"/>
              <w:rPr>
                <w:rFonts w:ascii="Segoe UI" w:eastAsia="Times New Roman" w:hAnsi="Segoe UI" w:cs="Segoe UI"/>
                <w:color w:val="24292E"/>
                <w:sz w:val="24"/>
                <w:szCs w:val="24"/>
              </w:rPr>
            </w:pPr>
            <w:ins w:id="341" w:author="Michael Forkey" w:date="2017-11-03T20:25:00Z">
              <w:r>
                <w:rPr>
                  <w:rFonts w:ascii="Segoe UI" w:eastAsia="Times New Roman" w:hAnsi="Segoe UI" w:cs="Segoe UI"/>
                  <w:color w:val="24292E"/>
                  <w:sz w:val="24"/>
                  <w:szCs w:val="24"/>
                </w:rPr>
                <w:t xml:space="preserve">The </w:t>
              </w:r>
            </w:ins>
            <w:r w:rsidR="002F5BD2" w:rsidRPr="002F5BD2">
              <w:rPr>
                <w:rFonts w:ascii="Segoe UI" w:eastAsia="Times New Roman" w:hAnsi="Segoe UI" w:cs="Segoe UI"/>
                <w:color w:val="24292E"/>
                <w:sz w:val="24"/>
                <w:szCs w:val="24"/>
              </w:rPr>
              <w:t>User receive</w:t>
            </w:r>
            <w:ins w:id="342" w:author="Michael Forkey" w:date="2017-11-03T20:25:00Z">
              <w:r>
                <w:rPr>
                  <w:rFonts w:ascii="Segoe UI" w:eastAsia="Times New Roman" w:hAnsi="Segoe UI" w:cs="Segoe UI"/>
                  <w:color w:val="24292E"/>
                  <w:sz w:val="24"/>
                  <w:szCs w:val="24"/>
                </w:rPr>
                <w:t>s</w:t>
              </w:r>
            </w:ins>
            <w:del w:id="343" w:author="Michael Forkey" w:date="2017-11-03T20:25:00Z">
              <w:r w:rsidR="002F5BD2" w:rsidRPr="002F5BD2" w:rsidDel="000744A1">
                <w:rPr>
                  <w:rFonts w:ascii="Segoe UI" w:eastAsia="Times New Roman" w:hAnsi="Segoe UI" w:cs="Segoe UI"/>
                  <w:color w:val="24292E"/>
                  <w:sz w:val="24"/>
                  <w:szCs w:val="24"/>
                </w:rPr>
                <w:delText>d</w:delText>
              </w:r>
            </w:del>
            <w:r w:rsidR="002F5BD2" w:rsidRPr="002F5BD2">
              <w:rPr>
                <w:rFonts w:ascii="Segoe UI" w:eastAsia="Times New Roman" w:hAnsi="Segoe UI" w:cs="Segoe UI"/>
                <w:color w:val="24292E"/>
                <w:sz w:val="24"/>
                <w:szCs w:val="24"/>
              </w:rPr>
              <w:t xml:space="preserve"> a notification </w:t>
            </w:r>
            <w:del w:id="344" w:author="Michael Forkey" w:date="2017-11-03T20:25:00Z">
              <w:r w:rsidR="002F5BD2" w:rsidRPr="002F5BD2" w:rsidDel="00356A48">
                <w:rPr>
                  <w:rFonts w:ascii="Segoe UI" w:eastAsia="Times New Roman" w:hAnsi="Segoe UI" w:cs="Segoe UI"/>
                  <w:color w:val="24292E"/>
                  <w:sz w:val="24"/>
                  <w:szCs w:val="24"/>
                </w:rPr>
                <w:delText xml:space="preserve">icon </w:delText>
              </w:r>
            </w:del>
            <w:r w:rsidR="002F5BD2" w:rsidRPr="002F5BD2">
              <w:rPr>
                <w:rFonts w:ascii="Segoe UI" w:eastAsia="Times New Roman" w:hAnsi="Segoe UI" w:cs="Segoe UI"/>
                <w:color w:val="24292E"/>
                <w:sz w:val="24"/>
                <w:szCs w:val="24"/>
              </w:rPr>
              <w:t>on their</w:t>
            </w:r>
            <w:ins w:id="345" w:author="Michael Forkey" w:date="2017-11-03T20:27:00Z">
              <w:r w:rsidR="00356A48">
                <w:rPr>
                  <w:rFonts w:ascii="Segoe UI" w:eastAsia="Times New Roman" w:hAnsi="Segoe UI" w:cs="Segoe UI"/>
                  <w:color w:val="24292E"/>
                  <w:sz w:val="24"/>
                  <w:szCs w:val="24"/>
                </w:rPr>
                <w:t xml:space="preserve"> device</w:t>
              </w:r>
            </w:ins>
            <w:r w:rsidR="002F5BD2" w:rsidRPr="002F5BD2">
              <w:rPr>
                <w:rFonts w:ascii="Segoe UI" w:eastAsia="Times New Roman" w:hAnsi="Segoe UI" w:cs="Segoe UI"/>
                <w:color w:val="24292E"/>
                <w:sz w:val="24"/>
                <w:szCs w:val="24"/>
              </w:rPr>
              <w:t xml:space="preserve"> </w:t>
            </w:r>
            <w:commentRangeStart w:id="346"/>
            <w:r w:rsidR="002F5BD2" w:rsidRPr="002F5BD2">
              <w:rPr>
                <w:rFonts w:ascii="Segoe UI" w:eastAsia="Times New Roman" w:hAnsi="Segoe UI" w:cs="Segoe UI"/>
                <w:color w:val="24292E"/>
                <w:sz w:val="24"/>
                <w:szCs w:val="24"/>
              </w:rPr>
              <w:t xml:space="preserve">lock screen </w:t>
            </w:r>
            <w:commentRangeEnd w:id="346"/>
            <w:r w:rsidR="00356A48">
              <w:rPr>
                <w:rStyle w:val="CommentReference"/>
              </w:rPr>
              <w:commentReference w:id="346"/>
            </w:r>
            <w:del w:id="347" w:author="Michael Forkey" w:date="2017-11-03T20:26:00Z">
              <w:r w:rsidR="002F5BD2" w:rsidRPr="002F5BD2" w:rsidDel="00356A48">
                <w:rPr>
                  <w:rFonts w:ascii="Segoe UI" w:eastAsia="Times New Roman" w:hAnsi="Segoe UI" w:cs="Segoe UI"/>
                  <w:color w:val="24292E"/>
                  <w:sz w:val="24"/>
                  <w:szCs w:val="24"/>
                </w:rPr>
                <w:delText xml:space="preserve">and </w:delText>
              </w:r>
            </w:del>
            <w:ins w:id="348" w:author="Michael Forkey" w:date="2017-11-03T20:26:00Z">
              <w:r w:rsidR="00356A48">
                <w:rPr>
                  <w:rFonts w:ascii="Segoe UI" w:eastAsia="Times New Roman" w:hAnsi="Segoe UI" w:cs="Segoe UI"/>
                  <w:color w:val="24292E"/>
                  <w:sz w:val="24"/>
                  <w:szCs w:val="24"/>
                </w:rPr>
                <w:t>which,</w:t>
              </w:r>
              <w:r w:rsidR="00356A48" w:rsidRPr="002F5BD2">
                <w:rPr>
                  <w:rFonts w:ascii="Segoe UI" w:eastAsia="Times New Roman" w:hAnsi="Segoe UI" w:cs="Segoe UI"/>
                  <w:color w:val="24292E"/>
                  <w:sz w:val="24"/>
                  <w:szCs w:val="24"/>
                </w:rPr>
                <w:t xml:space="preserve"> </w:t>
              </w:r>
            </w:ins>
            <w:r w:rsidR="002F5BD2" w:rsidRPr="002F5BD2">
              <w:rPr>
                <w:rFonts w:ascii="Segoe UI" w:eastAsia="Times New Roman" w:hAnsi="Segoe UI" w:cs="Segoe UI"/>
                <w:color w:val="24292E"/>
                <w:sz w:val="24"/>
                <w:szCs w:val="24"/>
              </w:rPr>
              <w:t>when tapped</w:t>
            </w:r>
            <w:ins w:id="349" w:author="Michael Forkey" w:date="2017-11-03T20:26:00Z">
              <w:r w:rsidR="00356A48">
                <w:rPr>
                  <w:rFonts w:ascii="Segoe UI" w:eastAsia="Times New Roman" w:hAnsi="Segoe UI" w:cs="Segoe UI"/>
                  <w:color w:val="24292E"/>
                  <w:sz w:val="24"/>
                  <w:szCs w:val="24"/>
                </w:rPr>
                <w:t>,</w:t>
              </w:r>
            </w:ins>
            <w:r w:rsidR="002F5BD2" w:rsidRPr="002F5BD2">
              <w:rPr>
                <w:rFonts w:ascii="Segoe UI" w:eastAsia="Times New Roman" w:hAnsi="Segoe UI" w:cs="Segoe UI"/>
                <w:color w:val="24292E"/>
                <w:sz w:val="24"/>
                <w:szCs w:val="24"/>
              </w:rPr>
              <w:t xml:space="preserve"> launches the calendar application.</w:t>
            </w:r>
          </w:p>
        </w:tc>
      </w:tr>
      <w:tr w:rsidR="002F5BD2" w:rsidRPr="002F5BD2" w14:paraId="3575E4A1"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0A5A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4AC5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opens and displays the user's default user configured screen.</w:t>
            </w:r>
          </w:p>
        </w:tc>
      </w:tr>
      <w:tr w:rsidR="002F5BD2" w:rsidRPr="002F5BD2" w14:paraId="6D23E825"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D0BF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57B76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application </w:t>
            </w:r>
            <w:commentRangeStart w:id="350"/>
            <w:r w:rsidRPr="002F5BD2">
              <w:rPr>
                <w:rFonts w:ascii="Segoe UI" w:eastAsia="Times New Roman" w:hAnsi="Segoe UI" w:cs="Segoe UI"/>
                <w:color w:val="24292E"/>
                <w:sz w:val="24"/>
                <w:szCs w:val="24"/>
              </w:rPr>
              <w:t xml:space="preserve">when erroring out </w:t>
            </w:r>
            <w:commentRangeEnd w:id="350"/>
            <w:r w:rsidR="00842E62">
              <w:rPr>
                <w:rStyle w:val="CommentReference"/>
              </w:rPr>
              <w:commentReference w:id="350"/>
            </w:r>
            <w:r w:rsidRPr="002F5BD2">
              <w:rPr>
                <w:rFonts w:ascii="Segoe UI" w:eastAsia="Times New Roman" w:hAnsi="Segoe UI" w:cs="Segoe UI"/>
                <w:color w:val="24292E"/>
                <w:sz w:val="24"/>
                <w:szCs w:val="24"/>
              </w:rPr>
              <w:t xml:space="preserve">will request the user </w:t>
            </w:r>
            <w:commentRangeStart w:id="351"/>
            <w:r w:rsidRPr="002F5BD2">
              <w:rPr>
                <w:rFonts w:ascii="Segoe UI" w:eastAsia="Times New Roman" w:hAnsi="Segoe UI" w:cs="Segoe UI"/>
                <w:color w:val="24292E"/>
                <w:sz w:val="24"/>
                <w:szCs w:val="24"/>
              </w:rPr>
              <w:t>to send crash data to us</w:t>
            </w:r>
            <w:commentRangeEnd w:id="351"/>
            <w:r w:rsidR="002747F1">
              <w:rPr>
                <w:rStyle w:val="CommentReference"/>
              </w:rPr>
              <w:commentReference w:id="351"/>
            </w:r>
            <w:r w:rsidRPr="002F5BD2">
              <w:rPr>
                <w:rFonts w:ascii="Segoe UI" w:eastAsia="Times New Roman" w:hAnsi="Segoe UI" w:cs="Segoe UI"/>
                <w:color w:val="24292E"/>
                <w:sz w:val="24"/>
                <w:szCs w:val="24"/>
              </w:rPr>
              <w:t>.</w:t>
            </w:r>
          </w:p>
        </w:tc>
      </w:tr>
      <w:tr w:rsidR="002F5BD2" w:rsidRPr="002F5BD2" w14:paraId="6F6691E2" w14:textId="77777777" w:rsidTr="00D873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8DCBB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CC806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4CF77A3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52" w:name="_Toc496508556"/>
      <w:r w:rsidRPr="002F5BD2">
        <w:rPr>
          <w:rFonts w:ascii="Segoe UI" w:eastAsia="Times New Roman" w:hAnsi="Segoe UI" w:cs="Segoe UI"/>
          <w:b/>
          <w:bCs/>
          <w:color w:val="24292E"/>
          <w:sz w:val="30"/>
          <w:szCs w:val="30"/>
        </w:rPr>
        <w:t xml:space="preserve">3.2.2 </w:t>
      </w:r>
      <w:commentRangeStart w:id="353"/>
      <w:r w:rsidRPr="002F5BD2">
        <w:rPr>
          <w:rFonts w:ascii="Segoe UI" w:eastAsia="Times New Roman" w:hAnsi="Segoe UI" w:cs="Segoe UI"/>
          <w:b/>
          <w:bCs/>
          <w:color w:val="24292E"/>
          <w:sz w:val="30"/>
          <w:szCs w:val="30"/>
        </w:rPr>
        <w:t>Calendar Application is Web</w:t>
      </w:r>
      <w:bookmarkEnd w:id="352"/>
      <w:commentRangeEnd w:id="353"/>
      <w:r w:rsidR="00D87356">
        <w:rPr>
          <w:rStyle w:val="CommentReference"/>
        </w:rPr>
        <w:commentReference w:id="353"/>
      </w:r>
    </w:p>
    <w:p w14:paraId="4D189E9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application will be activated and run on </w:t>
      </w:r>
      <w:commentRangeStart w:id="354"/>
      <w:r w:rsidRPr="002F5BD2">
        <w:rPr>
          <w:rFonts w:ascii="Segoe UI" w:eastAsia="Times New Roman" w:hAnsi="Segoe UI" w:cs="Segoe UI"/>
          <w:color w:val="24292E"/>
          <w:sz w:val="24"/>
          <w:szCs w:val="24"/>
        </w:rPr>
        <w:t>a desktop platform such as a desktop computer or laptop</w:t>
      </w:r>
      <w:commentRangeEnd w:id="354"/>
      <w:r w:rsidR="00356A48">
        <w:rPr>
          <w:rStyle w:val="CommentReference"/>
        </w:rPr>
        <w:commentReference w:id="354"/>
      </w:r>
      <w:r w:rsidRPr="002F5BD2">
        <w:rPr>
          <w:rFonts w:ascii="Segoe UI" w:eastAsia="Times New Roman" w:hAnsi="Segoe UI" w:cs="Segoe UI"/>
          <w:color w:val="24292E"/>
          <w:sz w:val="24"/>
          <w:szCs w:val="24"/>
        </w:rPr>
        <w:t xml:space="preserve">. The calendar application will provide access to a student's calendar and event data on a desktop browser. The application will function by complying with design standards for </w:t>
      </w:r>
      <w:commentRangeStart w:id="355"/>
      <w:r w:rsidRPr="002F5BD2">
        <w:rPr>
          <w:rFonts w:ascii="Segoe UI" w:eastAsia="Times New Roman" w:hAnsi="Segoe UI" w:cs="Segoe UI"/>
          <w:color w:val="24292E"/>
          <w:sz w:val="24"/>
          <w:szCs w:val="24"/>
        </w:rPr>
        <w:t xml:space="preserve">desktop </w:t>
      </w:r>
      <w:commentRangeEnd w:id="355"/>
      <w:r w:rsidR="00356A48">
        <w:rPr>
          <w:rStyle w:val="CommentReference"/>
        </w:rPr>
        <w:commentReference w:id="355"/>
      </w:r>
      <w:r w:rsidRPr="002F5BD2">
        <w:rPr>
          <w:rFonts w:ascii="Segoe UI" w:eastAsia="Times New Roman" w:hAnsi="Segoe UI" w:cs="Segoe UI"/>
          <w:color w:val="24292E"/>
          <w:sz w:val="24"/>
          <w:szCs w:val="24"/>
        </w:rPr>
        <w:t>web design.</w:t>
      </w:r>
    </w:p>
    <w:p w14:paraId="448813E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3.2.2.1 Access from Web Browser</w:t>
      </w:r>
    </w:p>
    <w:tbl>
      <w:tblPr>
        <w:tblW w:w="13320" w:type="dxa"/>
        <w:tblCellMar>
          <w:top w:w="15" w:type="dxa"/>
          <w:left w:w="15" w:type="dxa"/>
          <w:bottom w:w="15" w:type="dxa"/>
          <w:right w:w="15" w:type="dxa"/>
        </w:tblCellMar>
        <w:tblLook w:val="04A0" w:firstRow="1" w:lastRow="0" w:firstColumn="1" w:lastColumn="0" w:noHBand="0" w:noVBand="1"/>
      </w:tblPr>
      <w:tblGrid>
        <w:gridCol w:w="1796"/>
        <w:gridCol w:w="11524"/>
      </w:tblGrid>
      <w:tr w:rsidR="002F5BD2" w:rsidRPr="002F5BD2" w14:paraId="716674EA"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70DFC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45EB7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BB9F33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A0228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5A6AA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access the application from any web browser because I own many devices that need to access my schedule.</w:t>
            </w:r>
          </w:p>
        </w:tc>
      </w:tr>
      <w:tr w:rsidR="002F5BD2" w:rsidRPr="002F5BD2" w14:paraId="33B0777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B55D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E2179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4.2.2.1 for verification details of this use case.</w:t>
            </w:r>
          </w:p>
        </w:tc>
      </w:tr>
      <w:tr w:rsidR="002F5BD2" w:rsidRPr="002F5BD2" w14:paraId="01DDDDD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3E82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4CC99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navigates to the calendar application's URL on a web browser.</w:t>
            </w:r>
          </w:p>
        </w:tc>
      </w:tr>
      <w:tr w:rsidR="002F5BD2" w:rsidRPr="002F5BD2" w14:paraId="771A2B1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94B8A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7DC5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web browser available.</w:t>
            </w:r>
          </w:p>
        </w:tc>
      </w:tr>
      <w:tr w:rsidR="002F5BD2" w:rsidRPr="002F5BD2" w14:paraId="473CC0F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4784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75B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navigates to the calendar application's URL on a web browser. </w:t>
            </w:r>
            <w:r w:rsidRPr="002F5BD2">
              <w:rPr>
                <w:rFonts w:ascii="Segoe UI" w:eastAsia="Times New Roman" w:hAnsi="Segoe UI" w:cs="Segoe UI"/>
                <w:color w:val="24292E"/>
                <w:sz w:val="24"/>
                <w:szCs w:val="24"/>
              </w:rPr>
              <w:br/>
              <w:t>2. The user provides any credentials the application needs such as username and password. </w:t>
            </w:r>
            <w:r w:rsidRPr="002F5BD2">
              <w:rPr>
                <w:rFonts w:ascii="Segoe UI" w:eastAsia="Times New Roman" w:hAnsi="Segoe UI" w:cs="Segoe UI"/>
                <w:color w:val="24292E"/>
                <w:sz w:val="24"/>
                <w:szCs w:val="24"/>
              </w:rPr>
              <w:br/>
              <w:t>3. The app displays the user's default calendar view.</w:t>
            </w:r>
          </w:p>
        </w:tc>
      </w:tr>
      <w:tr w:rsidR="002F5BD2" w:rsidRPr="002F5BD2" w14:paraId="305139D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C4A5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0134B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user clicks on an event reminder sent via </w:t>
            </w:r>
            <w:commentRangeStart w:id="356"/>
            <w:r w:rsidRPr="002F5BD2">
              <w:rPr>
                <w:rFonts w:ascii="Segoe UI" w:eastAsia="Times New Roman" w:hAnsi="Segoe UI" w:cs="Segoe UI"/>
                <w:color w:val="24292E"/>
                <w:sz w:val="24"/>
                <w:szCs w:val="24"/>
              </w:rPr>
              <w:t xml:space="preserve">email </w:t>
            </w:r>
            <w:commentRangeEnd w:id="356"/>
            <w:r w:rsidR="000D2972">
              <w:rPr>
                <w:rStyle w:val="CommentReference"/>
              </w:rPr>
              <w:commentReference w:id="356"/>
            </w:r>
            <w:r w:rsidRPr="002F5BD2">
              <w:rPr>
                <w:rFonts w:ascii="Segoe UI" w:eastAsia="Times New Roman" w:hAnsi="Segoe UI" w:cs="Segoe UI"/>
                <w:color w:val="24292E"/>
                <w:sz w:val="24"/>
                <w:szCs w:val="24"/>
              </w:rPr>
              <w:t>which launches the application.</w:t>
            </w:r>
          </w:p>
        </w:tc>
      </w:tr>
      <w:tr w:rsidR="002F5BD2" w:rsidRPr="002F5BD2" w14:paraId="71EBFC4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25944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691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 opens on the user's web browser and</w:t>
            </w:r>
            <w:commentRangeStart w:id="357"/>
            <w:r w:rsidRPr="002F5BD2">
              <w:rPr>
                <w:rFonts w:ascii="Segoe UI" w:eastAsia="Times New Roman" w:hAnsi="Segoe UI" w:cs="Segoe UI"/>
                <w:color w:val="24292E"/>
                <w:sz w:val="24"/>
                <w:szCs w:val="24"/>
              </w:rPr>
              <w:t xml:space="preserve"> displays the default calendar</w:t>
            </w:r>
            <w:commentRangeEnd w:id="357"/>
            <w:r w:rsidR="000D2972">
              <w:rPr>
                <w:rStyle w:val="CommentReference"/>
              </w:rPr>
              <w:commentReference w:id="357"/>
            </w:r>
            <w:r w:rsidRPr="002F5BD2">
              <w:rPr>
                <w:rFonts w:ascii="Segoe UI" w:eastAsia="Times New Roman" w:hAnsi="Segoe UI" w:cs="Segoe UI"/>
                <w:color w:val="24292E"/>
                <w:sz w:val="24"/>
                <w:szCs w:val="24"/>
              </w:rPr>
              <w:t>.</w:t>
            </w:r>
          </w:p>
        </w:tc>
      </w:tr>
      <w:tr w:rsidR="002F5BD2" w:rsidRPr="002F5BD2" w14:paraId="635E201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3A31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9AD80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user's web browser is outdated or the browser is not supported by the Student Calendar app, an error message is sent to the user notifying them of the basic requirements needed to successfully run the application.</w:t>
            </w:r>
          </w:p>
        </w:tc>
      </w:tr>
      <w:tr w:rsidR="002F5BD2" w:rsidRPr="002F5BD2" w14:paraId="2ECF4B0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2F2B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746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17DAF1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58" w:name="_Toc496508557"/>
      <w:r w:rsidRPr="002F5BD2">
        <w:rPr>
          <w:rFonts w:ascii="Segoe UI" w:eastAsia="Times New Roman" w:hAnsi="Segoe UI" w:cs="Segoe UI"/>
          <w:b/>
          <w:bCs/>
          <w:color w:val="24292E"/>
          <w:sz w:val="30"/>
          <w:szCs w:val="30"/>
        </w:rPr>
        <w:lastRenderedPageBreak/>
        <w:t xml:space="preserve">3.2.3 </w:t>
      </w:r>
      <w:commentRangeStart w:id="359"/>
      <w:r w:rsidRPr="002F5BD2">
        <w:rPr>
          <w:rFonts w:ascii="Segoe UI" w:eastAsia="Times New Roman" w:hAnsi="Segoe UI" w:cs="Segoe UI"/>
          <w:b/>
          <w:bCs/>
          <w:color w:val="24292E"/>
          <w:sz w:val="30"/>
          <w:szCs w:val="30"/>
        </w:rPr>
        <w:t>Calendar Application API</w:t>
      </w:r>
      <w:bookmarkEnd w:id="358"/>
      <w:commentRangeEnd w:id="359"/>
      <w:r w:rsidR="002C2357">
        <w:rPr>
          <w:rStyle w:val="CommentReference"/>
        </w:rPr>
        <w:commentReference w:id="359"/>
      </w:r>
    </w:p>
    <w:p w14:paraId="2DB21E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This application will allow users to write </w:t>
      </w:r>
      <w:commentRangeStart w:id="360"/>
      <w:r w:rsidRPr="002F5BD2">
        <w:rPr>
          <w:rFonts w:ascii="Segoe UI" w:eastAsia="Times New Roman" w:hAnsi="Segoe UI" w:cs="Segoe UI"/>
          <w:color w:val="24292E"/>
          <w:sz w:val="24"/>
          <w:szCs w:val="24"/>
        </w:rPr>
        <w:t xml:space="preserve">plugins </w:t>
      </w:r>
      <w:commentRangeEnd w:id="360"/>
      <w:r w:rsidR="000D2972">
        <w:rPr>
          <w:rStyle w:val="CommentReference"/>
        </w:rPr>
        <w:commentReference w:id="360"/>
      </w:r>
      <w:r w:rsidRPr="002F5BD2">
        <w:rPr>
          <w:rFonts w:ascii="Segoe UI" w:eastAsia="Times New Roman" w:hAnsi="Segoe UI" w:cs="Segoe UI"/>
          <w:color w:val="24292E"/>
          <w:sz w:val="24"/>
          <w:szCs w:val="24"/>
        </w:rPr>
        <w:t>that integrate with the calendar application. A plugin is software that can be added to an existing computer program to add new functionality. This will enable users to expand the capabilities of the calendar application to fit their needs. This feature will be used by student users that understand how to use plugins.</w:t>
      </w:r>
    </w:p>
    <w:p w14:paraId="25481F7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 Add a Plugin</w:t>
      </w:r>
    </w:p>
    <w:tbl>
      <w:tblPr>
        <w:tblW w:w="13320" w:type="dxa"/>
        <w:tblCellMar>
          <w:top w:w="15" w:type="dxa"/>
          <w:left w:w="15" w:type="dxa"/>
          <w:bottom w:w="15" w:type="dxa"/>
          <w:right w:w="15" w:type="dxa"/>
        </w:tblCellMar>
        <w:tblLook w:val="04A0" w:firstRow="1" w:lastRow="0" w:firstColumn="1" w:lastColumn="0" w:noHBand="0" w:noVBand="1"/>
      </w:tblPr>
      <w:tblGrid>
        <w:gridCol w:w="1846"/>
        <w:gridCol w:w="11474"/>
      </w:tblGrid>
      <w:tr w:rsidR="002F5BD2" w:rsidRPr="002F5BD2" w14:paraId="7E75DB75"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EBD65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ADE1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4605540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711A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22E70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add extra features to the calendar application because the calendar application does not have a current feature I want.</w:t>
            </w:r>
          </w:p>
        </w:tc>
      </w:tr>
      <w:tr w:rsidR="002F5BD2" w:rsidRPr="002F5BD2" w14:paraId="5DECBF4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7566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EF49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4.2.3.1 for verification details of this use case.</w:t>
            </w:r>
          </w:p>
        </w:tc>
      </w:tr>
      <w:tr w:rsidR="002F5BD2" w:rsidRPr="002F5BD2" w14:paraId="41D2586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335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D3864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written or downloaded a plugin for the app and will add it to the calendar. See basic path for details.</w:t>
            </w:r>
          </w:p>
        </w:tc>
      </w:tr>
      <w:tr w:rsidR="002F5BD2" w:rsidRPr="002F5BD2" w14:paraId="56927A2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6841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565F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compatible plugin for the app.</w:t>
            </w:r>
          </w:p>
        </w:tc>
      </w:tr>
      <w:tr w:rsidR="002F5BD2" w:rsidRPr="002F5BD2" w14:paraId="1A8FF7A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6586C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EF90B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installs the plugin to the calendar.</w:t>
            </w:r>
            <w:r w:rsidRPr="002F5BD2">
              <w:rPr>
                <w:rFonts w:ascii="Segoe UI" w:eastAsia="Times New Roman" w:hAnsi="Segoe UI" w:cs="Segoe UI"/>
                <w:color w:val="24292E"/>
                <w:sz w:val="24"/>
                <w:szCs w:val="24"/>
              </w:rPr>
              <w:br/>
              <w:t>2. The user opens the calendar app.</w:t>
            </w:r>
            <w:r w:rsidRPr="002F5BD2">
              <w:rPr>
                <w:rFonts w:ascii="Segoe UI" w:eastAsia="Times New Roman" w:hAnsi="Segoe UI" w:cs="Segoe UI"/>
                <w:color w:val="24292E"/>
                <w:sz w:val="24"/>
                <w:szCs w:val="24"/>
              </w:rPr>
              <w:br/>
              <w:t>3.The user verifies that the plugin is functioning as intended.</w:t>
            </w:r>
          </w:p>
        </w:tc>
      </w:tr>
      <w:tr w:rsidR="002F5BD2" w:rsidRPr="002F5BD2" w14:paraId="5EC9066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C919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0B2CF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installs the plugin from within the application.</w:t>
            </w:r>
          </w:p>
        </w:tc>
      </w:tr>
      <w:tr w:rsidR="002F5BD2" w:rsidRPr="002F5BD2" w14:paraId="7D1F5D0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067A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919C2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plugin makes changes to the app.</w:t>
            </w:r>
          </w:p>
        </w:tc>
      </w:tr>
      <w:tr w:rsidR="002F5BD2" w:rsidRPr="002F5BD2" w14:paraId="746C0A2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3FBF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B511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plugin is not compatible, the system notifies the user and the plugin is not installed into the application. The attempt to install a plugin can be abandoned at any time.</w:t>
            </w:r>
          </w:p>
        </w:tc>
      </w:tr>
      <w:tr w:rsidR="002F5BD2" w:rsidRPr="002F5BD2" w14:paraId="0764249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CE40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403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7DCE517"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61" w:name="_Toc496508558"/>
      <w:commentRangeStart w:id="362"/>
      <w:r w:rsidRPr="002F5BD2">
        <w:rPr>
          <w:rFonts w:ascii="Segoe UI" w:eastAsia="Times New Roman" w:hAnsi="Segoe UI" w:cs="Segoe UI"/>
          <w:b/>
          <w:bCs/>
          <w:color w:val="24292E"/>
          <w:sz w:val="30"/>
          <w:szCs w:val="30"/>
        </w:rPr>
        <w:t>3.2.4 Priority List</w:t>
      </w:r>
      <w:bookmarkEnd w:id="361"/>
      <w:commentRangeEnd w:id="362"/>
      <w:r w:rsidR="009A201B">
        <w:rPr>
          <w:rStyle w:val="CommentReference"/>
        </w:rPr>
        <w:commentReference w:id="362"/>
      </w:r>
    </w:p>
    <w:p w14:paraId="604D5F3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Students need to prioritize tasks and assignments so they can focus on the most important tasks. This feature will help students plan ahead by listing assignments and tasks ranked by their due-date and priority level (High, Medium, Low).</w:t>
      </w:r>
    </w:p>
    <w:p w14:paraId="134AEC92"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3.2.4.1 Assignment Priority List</w:t>
      </w:r>
    </w:p>
    <w:tbl>
      <w:tblPr>
        <w:tblW w:w="13320" w:type="dxa"/>
        <w:tblCellMar>
          <w:top w:w="15" w:type="dxa"/>
          <w:left w:w="15" w:type="dxa"/>
          <w:bottom w:w="15" w:type="dxa"/>
          <w:right w:w="15" w:type="dxa"/>
        </w:tblCellMar>
        <w:tblLook w:val="04A0" w:firstRow="1" w:lastRow="0" w:firstColumn="1" w:lastColumn="0" w:noHBand="0" w:noVBand="1"/>
      </w:tblPr>
      <w:tblGrid>
        <w:gridCol w:w="1774"/>
        <w:gridCol w:w="11546"/>
      </w:tblGrid>
      <w:tr w:rsidR="002F5BD2" w:rsidRPr="002F5BD2" w14:paraId="00E61EED"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624ED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786C7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7C6FBAC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D09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AAA45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be able to see I-Learn assignments ordered by due-date and priority label.</w:t>
            </w:r>
          </w:p>
        </w:tc>
      </w:tr>
      <w:tr w:rsidR="002F5BD2" w:rsidRPr="002F5BD2" w14:paraId="77FD6E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5CDDE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B926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4.2.4.1 for verification details of this use case. For an image reference see 2.5.2</w:t>
            </w:r>
          </w:p>
        </w:tc>
      </w:tr>
      <w:tr w:rsidR="002F5BD2" w:rsidRPr="002F5BD2" w14:paraId="5044E01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9134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9D8D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calendar app.</w:t>
            </w:r>
          </w:p>
        </w:tc>
      </w:tr>
      <w:tr w:rsidR="002F5BD2" w:rsidRPr="002F5BD2" w14:paraId="6793AF2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55619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8CCC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system has access to the user's assignments on I-Learn.</w:t>
            </w:r>
          </w:p>
        </w:tc>
      </w:tr>
      <w:tr w:rsidR="002F5BD2" w:rsidRPr="002F5BD2" w14:paraId="64D968E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B45E5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94E9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on the monthly view of the calendar.</w:t>
            </w:r>
            <w:r w:rsidRPr="002F5BD2">
              <w:rPr>
                <w:rFonts w:ascii="Segoe UI" w:eastAsia="Times New Roman" w:hAnsi="Segoe UI" w:cs="Segoe UI"/>
                <w:color w:val="24292E"/>
                <w:sz w:val="24"/>
                <w:szCs w:val="24"/>
              </w:rPr>
              <w:br/>
              <w:t>2. The user taps on a specific day and sees a list of assignments sorted by due date and level of priority.</w:t>
            </w:r>
            <w:r w:rsidRPr="002F5BD2">
              <w:rPr>
                <w:rFonts w:ascii="Segoe UI" w:eastAsia="Times New Roman" w:hAnsi="Segoe UI" w:cs="Segoe UI"/>
                <w:color w:val="24292E"/>
                <w:sz w:val="24"/>
                <w:szCs w:val="24"/>
              </w:rPr>
              <w:br/>
              <w:t>3. The user can click on each assignment see the corresponding information if available.</w:t>
            </w:r>
          </w:p>
        </w:tc>
      </w:tr>
      <w:tr w:rsidR="002F5BD2" w:rsidRPr="002F5BD2" w14:paraId="2253B1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998E0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EA79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not added a level of priority, then the system will only display the list according to the corresponding due-dates for each assignment. Otherwise, the user can assign a level of priority by tapping on the assignment and then choosing "prioritize."</w:t>
            </w:r>
          </w:p>
        </w:tc>
      </w:tr>
      <w:tr w:rsidR="002F5BD2" w:rsidRPr="002F5BD2" w14:paraId="3E53859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CEE9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DDE2D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 list of time sensitive and prioritized assignments.</w:t>
            </w:r>
          </w:p>
        </w:tc>
      </w:tr>
      <w:tr w:rsidR="002F5BD2" w:rsidRPr="002F5BD2" w14:paraId="46D5A52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3953B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4C729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cancel this process at any time.</w:t>
            </w:r>
          </w:p>
        </w:tc>
      </w:tr>
      <w:tr w:rsidR="002F5BD2" w:rsidRPr="002F5BD2" w14:paraId="7A879BF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2EE61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3E27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F77E4F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3.2.4.2 Task Priority Labels</w:t>
      </w:r>
    </w:p>
    <w:tbl>
      <w:tblPr>
        <w:tblW w:w="13320" w:type="dxa"/>
        <w:tblCellMar>
          <w:top w:w="15" w:type="dxa"/>
          <w:left w:w="15" w:type="dxa"/>
          <w:bottom w:w="15" w:type="dxa"/>
          <w:right w:w="15" w:type="dxa"/>
        </w:tblCellMar>
        <w:tblLook w:val="04A0" w:firstRow="1" w:lastRow="0" w:firstColumn="1" w:lastColumn="0" w:noHBand="0" w:noVBand="1"/>
      </w:tblPr>
      <w:tblGrid>
        <w:gridCol w:w="1750"/>
        <w:gridCol w:w="11570"/>
      </w:tblGrid>
      <w:tr w:rsidR="002F5BD2" w:rsidRPr="002F5BD2" w14:paraId="77482D9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97D07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44A6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FA09EC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A96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4574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be able to prioritize tasks and assignments to improve my work quality and get urgent work done in a timely manner.</w:t>
            </w:r>
          </w:p>
        </w:tc>
      </w:tr>
      <w:tr w:rsidR="002F5BD2" w:rsidRPr="002F5BD2" w14:paraId="02F684F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F7C1A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CD3EF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4.2.4.2 for verification details of this use case. For an image reference see 2.5.2</w:t>
            </w:r>
          </w:p>
        </w:tc>
      </w:tr>
      <w:tr w:rsidR="002F5BD2" w:rsidRPr="002F5BD2" w14:paraId="455A438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56F6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31FA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calendar app.</w:t>
            </w:r>
          </w:p>
        </w:tc>
      </w:tr>
      <w:tr w:rsidR="002F5BD2" w:rsidRPr="002F5BD2" w14:paraId="2919644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DDDA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0AB0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added custom tasks previously.</w:t>
            </w:r>
          </w:p>
        </w:tc>
      </w:tr>
      <w:tr w:rsidR="002F5BD2" w:rsidRPr="002F5BD2" w14:paraId="5995C66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861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3886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on the monthly view of the calendar.</w:t>
            </w:r>
            <w:r w:rsidRPr="002F5BD2">
              <w:rPr>
                <w:rFonts w:ascii="Segoe UI" w:eastAsia="Times New Roman" w:hAnsi="Segoe UI" w:cs="Segoe UI"/>
                <w:color w:val="24292E"/>
                <w:sz w:val="24"/>
                <w:szCs w:val="24"/>
              </w:rPr>
              <w:br/>
              <w:t>2. The user taps on a specific day and sees a list of assignments sorted by due date and a list of tasks (if any) labeled: high, medium, and low priority. </w:t>
            </w:r>
            <w:r w:rsidRPr="002F5BD2">
              <w:rPr>
                <w:rFonts w:ascii="Segoe UI" w:eastAsia="Times New Roman" w:hAnsi="Segoe UI" w:cs="Segoe UI"/>
                <w:color w:val="24292E"/>
                <w:sz w:val="24"/>
                <w:szCs w:val="24"/>
              </w:rPr>
              <w:br/>
              <w:t>3. The user can click on each assignment or task and see the corresponding information if available.</w:t>
            </w:r>
          </w:p>
        </w:tc>
      </w:tr>
      <w:tr w:rsidR="002F5BD2" w:rsidRPr="002F5BD2" w14:paraId="3AB0F3A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9D4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99A0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not added custom tasks, then:</w:t>
            </w:r>
            <w:r w:rsidRPr="002F5BD2">
              <w:rPr>
                <w:rFonts w:ascii="Segoe UI" w:eastAsia="Times New Roman" w:hAnsi="Segoe UI" w:cs="Segoe UI"/>
                <w:color w:val="24292E"/>
                <w:sz w:val="24"/>
                <w:szCs w:val="24"/>
              </w:rPr>
              <w:br/>
              <w:t>1. The user taps on "add task" on the main calendar view.</w:t>
            </w:r>
            <w:r w:rsidRPr="002F5BD2">
              <w:rPr>
                <w:rFonts w:ascii="Segoe UI" w:eastAsia="Times New Roman" w:hAnsi="Segoe UI" w:cs="Segoe UI"/>
                <w:color w:val="24292E"/>
                <w:sz w:val="24"/>
                <w:szCs w:val="24"/>
              </w:rPr>
              <w:br/>
              <w:t>2. The user adds the task and then sets a priority level: high, medium, or low.</w:t>
            </w:r>
            <w:r w:rsidRPr="002F5BD2">
              <w:rPr>
                <w:rFonts w:ascii="Segoe UI" w:eastAsia="Times New Roman" w:hAnsi="Segoe UI" w:cs="Segoe UI"/>
                <w:color w:val="24292E"/>
                <w:sz w:val="24"/>
                <w:szCs w:val="24"/>
              </w:rPr>
              <w:br/>
              <w:t>3. The user sets a time as deadline for the completion of the task.</w:t>
            </w:r>
          </w:p>
        </w:tc>
      </w:tr>
      <w:tr w:rsidR="002F5BD2" w:rsidRPr="002F5BD2" w14:paraId="202A784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00A8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2009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 list of time sensitive assignments and tasks.</w:t>
            </w:r>
          </w:p>
        </w:tc>
      </w:tr>
      <w:tr w:rsidR="002F5BD2" w:rsidRPr="002F5BD2" w14:paraId="37C8DB9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5452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F44A0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attempts to add a task without setting the priority level, an error message notifies the user and they are prompted to choose a priority level. If the user attempts to set a due date that is in the past, an error message notifies the user that the date is invalid. The user can cancel this process at any time.</w:t>
            </w:r>
          </w:p>
        </w:tc>
      </w:tr>
      <w:tr w:rsidR="002F5BD2" w:rsidRPr="002F5BD2" w14:paraId="4502535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C083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F4FFB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543036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63" w:name="_Toc496508559"/>
      <w:r w:rsidRPr="002F5BD2">
        <w:rPr>
          <w:rFonts w:ascii="Segoe UI" w:eastAsia="Times New Roman" w:hAnsi="Segoe UI" w:cs="Segoe UI"/>
          <w:b/>
          <w:bCs/>
          <w:color w:val="24292E"/>
          <w:sz w:val="30"/>
          <w:szCs w:val="30"/>
        </w:rPr>
        <w:t>3.2.5 ADA Compliant</w:t>
      </w:r>
      <w:bookmarkEnd w:id="363"/>
    </w:p>
    <w:p w14:paraId="76E52F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Americans with Disabilities Act (ADA) has standards for all electronic and information technology to be accessible to people with disabilities. Students may have disabilities that can prevent them from using this application as intended. The purpose of this feature is to help all those students that can't perform general software usage functions such as clicking, tapping, or reading instructions. This feature is intended to diminish the difficulties that students with disabilities may face when attempting to use the software.</w:t>
      </w:r>
    </w:p>
    <w:p w14:paraId="514EA44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3.2.5.1 Speech Recognition</w:t>
      </w:r>
    </w:p>
    <w:tbl>
      <w:tblPr>
        <w:tblW w:w="13320" w:type="dxa"/>
        <w:tblCellMar>
          <w:top w:w="15" w:type="dxa"/>
          <w:left w:w="15" w:type="dxa"/>
          <w:bottom w:w="15" w:type="dxa"/>
          <w:right w:w="15" w:type="dxa"/>
        </w:tblCellMar>
        <w:tblLook w:val="04A0" w:firstRow="1" w:lastRow="0" w:firstColumn="1" w:lastColumn="0" w:noHBand="0" w:noVBand="1"/>
      </w:tblPr>
      <w:tblGrid>
        <w:gridCol w:w="1869"/>
        <w:gridCol w:w="11451"/>
      </w:tblGrid>
      <w:tr w:rsidR="002F5BD2" w:rsidRPr="002F5BD2" w14:paraId="2A8E8FD0"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0881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0B2F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50067C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2FEF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03487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with disabilities, I would like to speak to the application so that I can add tasks to the calendar.</w:t>
            </w:r>
          </w:p>
        </w:tc>
      </w:tr>
      <w:tr w:rsidR="002F5BD2" w:rsidRPr="002F5BD2" w14:paraId="4BA9767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945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0B6EE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4.2.5.1 for verification details of this use case.</w:t>
            </w:r>
          </w:p>
        </w:tc>
      </w:tr>
      <w:tr w:rsidR="002F5BD2" w:rsidRPr="002F5BD2" w14:paraId="016D134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3A7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BDF5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application by saying out loud: "Open BYI-I Calendar."</w:t>
            </w:r>
          </w:p>
        </w:tc>
      </w:tr>
      <w:tr w:rsidR="002F5BD2" w:rsidRPr="002F5BD2" w14:paraId="0EF26DF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88BA6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6392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2F5BD2" w:rsidRPr="002F5BD2" w14:paraId="479B3A9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70C2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DA87D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opening the app, the user says out loud: "Add task".</w:t>
            </w:r>
            <w:r w:rsidRPr="002F5BD2">
              <w:rPr>
                <w:rFonts w:ascii="Segoe UI" w:eastAsia="Times New Roman" w:hAnsi="Segoe UI" w:cs="Segoe UI"/>
                <w:color w:val="24292E"/>
                <w:sz w:val="24"/>
                <w:szCs w:val="24"/>
              </w:rPr>
              <w:br/>
              <w:t>2. The system responds by saying: "What is the new task?"</w:t>
            </w:r>
            <w:r w:rsidRPr="002F5BD2">
              <w:rPr>
                <w:rFonts w:ascii="Segoe UI" w:eastAsia="Times New Roman" w:hAnsi="Segoe UI" w:cs="Segoe UI"/>
                <w:color w:val="24292E"/>
                <w:sz w:val="24"/>
                <w:szCs w:val="24"/>
              </w:rPr>
              <w:br/>
              <w:t>3. The user says the name of the task to which the system prompts the user for the month, day, year, and priority level. </w:t>
            </w:r>
            <w:r w:rsidRPr="002F5BD2">
              <w:rPr>
                <w:rFonts w:ascii="Segoe UI" w:eastAsia="Times New Roman" w:hAnsi="Segoe UI" w:cs="Segoe UI"/>
                <w:color w:val="24292E"/>
                <w:sz w:val="24"/>
                <w:szCs w:val="24"/>
              </w:rPr>
              <w:br/>
              <w:t>4. The system adds the information to the calendar and finalizes the interaction by saying: "Your task has been added, would you like to add another task?"</w:t>
            </w:r>
            <w:r w:rsidRPr="002F5BD2">
              <w:rPr>
                <w:rFonts w:ascii="Segoe UI" w:eastAsia="Times New Roman" w:hAnsi="Segoe UI" w:cs="Segoe UI"/>
                <w:color w:val="24292E"/>
                <w:sz w:val="24"/>
                <w:szCs w:val="24"/>
              </w:rPr>
              <w:br/>
              <w:t>5. If the user wants to add another task, then the process starts all over.</w:t>
            </w:r>
          </w:p>
        </w:tc>
      </w:tr>
      <w:tr w:rsidR="002F5BD2" w:rsidRPr="002F5BD2" w14:paraId="729D214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22D4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2B81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41EA8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1248E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82C0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task is added to the calendar through speech recognition.</w:t>
            </w:r>
          </w:p>
        </w:tc>
      </w:tr>
      <w:tr w:rsidR="002F5BD2" w:rsidRPr="002F5BD2" w14:paraId="7705C27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3494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1F4E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cancel the process at any time by saying "Cancel process" out loud.</w:t>
            </w:r>
          </w:p>
        </w:tc>
      </w:tr>
      <w:tr w:rsidR="002F5BD2" w:rsidRPr="002F5BD2" w14:paraId="1C95F73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027E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B876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4039C3B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3.2.5.2 Auto Reading</w:t>
      </w:r>
    </w:p>
    <w:tbl>
      <w:tblPr>
        <w:tblW w:w="13320" w:type="dxa"/>
        <w:tblCellMar>
          <w:top w:w="15" w:type="dxa"/>
          <w:left w:w="15" w:type="dxa"/>
          <w:bottom w:w="15" w:type="dxa"/>
          <w:right w:w="15" w:type="dxa"/>
        </w:tblCellMar>
        <w:tblLook w:val="04A0" w:firstRow="1" w:lastRow="0" w:firstColumn="1" w:lastColumn="0" w:noHBand="0" w:noVBand="1"/>
      </w:tblPr>
      <w:tblGrid>
        <w:gridCol w:w="1905"/>
        <w:gridCol w:w="11415"/>
      </w:tblGrid>
      <w:tr w:rsidR="002F5BD2" w:rsidRPr="002F5BD2" w14:paraId="03521D2F"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15051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710823"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E90EF4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363ED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64CE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with disabilities, I would like the application to read me the calendar assignments and tasks.</w:t>
            </w:r>
          </w:p>
        </w:tc>
      </w:tr>
      <w:tr w:rsidR="002F5BD2" w:rsidRPr="002F5BD2" w14:paraId="7AA8115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37B38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E57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4.2.5.2 for verification details of this use case.</w:t>
            </w:r>
          </w:p>
        </w:tc>
      </w:tr>
      <w:tr w:rsidR="002F5BD2" w:rsidRPr="002F5BD2" w14:paraId="342A640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E65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B24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application by saying out loud: "Open BYI-I Calendar."</w:t>
            </w:r>
          </w:p>
        </w:tc>
      </w:tr>
      <w:tr w:rsidR="002F5BD2" w:rsidRPr="002F5BD2" w14:paraId="2A7AA3A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4CEE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559D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2F5BD2" w:rsidRPr="002F5BD2" w14:paraId="30971D4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E435D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F1AD6D" w14:textId="406E4E9A" w:rsidR="002F5BD2" w:rsidRPr="002F5BD2" w:rsidRDefault="002F5BD2" w:rsidP="00F4690D">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opening the app, the user says out loud: "Read assignments".</w:t>
            </w:r>
            <w:r w:rsidRPr="002F5BD2">
              <w:rPr>
                <w:rFonts w:ascii="Segoe UI" w:eastAsia="Times New Roman" w:hAnsi="Segoe UI" w:cs="Segoe UI"/>
                <w:color w:val="24292E"/>
                <w:sz w:val="24"/>
                <w:szCs w:val="24"/>
              </w:rPr>
              <w:br/>
              <w:t>2. The system responds by saying: "Would you like me to read all the assignments and tasks due today, this week, or this month?"</w:t>
            </w:r>
            <w:r w:rsidRPr="002F5BD2">
              <w:rPr>
                <w:rFonts w:ascii="Segoe UI" w:eastAsia="Times New Roman" w:hAnsi="Segoe UI" w:cs="Segoe UI"/>
                <w:color w:val="24292E"/>
                <w:sz w:val="24"/>
                <w:szCs w:val="24"/>
              </w:rPr>
              <w:br/>
              <w:t xml:space="preserve">3. </w:t>
            </w:r>
            <w:commentRangeStart w:id="364"/>
            <w:r w:rsidRPr="002F5BD2">
              <w:rPr>
                <w:rFonts w:ascii="Segoe UI" w:eastAsia="Times New Roman" w:hAnsi="Segoe UI" w:cs="Segoe UI"/>
                <w:color w:val="24292E"/>
                <w:sz w:val="24"/>
                <w:szCs w:val="24"/>
              </w:rPr>
              <w:t>The user chooses one of the prompted options: today, this week, or this month. </w:t>
            </w:r>
            <w:commentRangeEnd w:id="364"/>
            <w:r w:rsidR="00F4690D">
              <w:rPr>
                <w:rStyle w:val="CommentReference"/>
              </w:rPr>
              <w:commentReference w:id="364"/>
            </w:r>
            <w:r w:rsidRPr="002F5BD2">
              <w:rPr>
                <w:rFonts w:ascii="Segoe UI" w:eastAsia="Times New Roman" w:hAnsi="Segoe UI" w:cs="Segoe UI"/>
                <w:color w:val="24292E"/>
                <w:sz w:val="24"/>
                <w:szCs w:val="24"/>
              </w:rPr>
              <w:br/>
              <w:t>4. The system reads the assignments according the user's choice.</w:t>
            </w:r>
            <w:r w:rsidRPr="002F5BD2">
              <w:rPr>
                <w:rFonts w:ascii="Segoe UI" w:eastAsia="Times New Roman" w:hAnsi="Segoe UI" w:cs="Segoe UI"/>
                <w:color w:val="24292E"/>
                <w:sz w:val="24"/>
                <w:szCs w:val="24"/>
              </w:rPr>
              <w:br/>
            </w:r>
            <w:ins w:id="365" w:author="Michael Forkey" w:date="2017-11-04T09:48:00Z">
              <w:r w:rsidR="00F4690D">
                <w:rPr>
                  <w:rFonts w:ascii="Segoe UI" w:eastAsia="Times New Roman" w:hAnsi="Segoe UI" w:cs="Segoe UI"/>
                  <w:color w:val="24292E"/>
                  <w:sz w:val="24"/>
                  <w:szCs w:val="24"/>
                </w:rPr>
                <w:t xml:space="preserve">5. </w:t>
              </w:r>
            </w:ins>
            <w:r w:rsidRPr="002F5BD2">
              <w:rPr>
                <w:rFonts w:ascii="Segoe UI" w:eastAsia="Times New Roman" w:hAnsi="Segoe UI" w:cs="Segoe UI"/>
                <w:color w:val="24292E"/>
                <w:sz w:val="24"/>
                <w:szCs w:val="24"/>
              </w:rPr>
              <w:t>The system finalizes the interaction by saying: "Would you like me to read your tasks and assignments again?"</w:t>
            </w:r>
            <w:r w:rsidRPr="002F5BD2">
              <w:rPr>
                <w:rFonts w:ascii="Segoe UI" w:eastAsia="Times New Roman" w:hAnsi="Segoe UI" w:cs="Segoe UI"/>
                <w:color w:val="24292E"/>
                <w:sz w:val="24"/>
                <w:szCs w:val="24"/>
              </w:rPr>
              <w:br/>
            </w:r>
            <w:ins w:id="366" w:author="Michael Forkey" w:date="2017-11-04T09:48:00Z">
              <w:r w:rsidR="00F4690D">
                <w:rPr>
                  <w:rFonts w:ascii="Segoe UI" w:eastAsia="Times New Roman" w:hAnsi="Segoe UI" w:cs="Segoe UI"/>
                  <w:color w:val="24292E"/>
                  <w:sz w:val="24"/>
                  <w:szCs w:val="24"/>
                </w:rPr>
                <w:t>6</w:t>
              </w:r>
            </w:ins>
            <w:del w:id="367" w:author="Michael Forkey" w:date="2017-11-04T09:48:00Z">
              <w:r w:rsidRPr="002F5BD2" w:rsidDel="00F4690D">
                <w:rPr>
                  <w:rFonts w:ascii="Segoe UI" w:eastAsia="Times New Roman" w:hAnsi="Segoe UI" w:cs="Segoe UI"/>
                  <w:color w:val="24292E"/>
                  <w:sz w:val="24"/>
                  <w:szCs w:val="24"/>
                </w:rPr>
                <w:delText>5</w:delText>
              </w:r>
            </w:del>
            <w:r w:rsidRPr="002F5BD2">
              <w:rPr>
                <w:rFonts w:ascii="Segoe UI" w:eastAsia="Times New Roman" w:hAnsi="Segoe UI" w:cs="Segoe UI"/>
                <w:color w:val="24292E"/>
                <w:sz w:val="24"/>
                <w:szCs w:val="24"/>
              </w:rPr>
              <w:t>. If the user says "No" then the systems says: "Ok," if the user says "Yes," then the process will be repeated from step 2.</w:t>
            </w:r>
          </w:p>
        </w:tc>
      </w:tr>
      <w:tr w:rsidR="002F5BD2" w:rsidRPr="002F5BD2" w14:paraId="7F2D680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4A9E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AEBA4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349288C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FD72E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2E843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system reads all the assignments and tasks according to the specifications given by the user.</w:t>
            </w:r>
          </w:p>
        </w:tc>
      </w:tr>
      <w:tr w:rsidR="002F5BD2" w:rsidRPr="002F5BD2" w14:paraId="4BFE941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95CB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9F6B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cancel the process at any time by saying "Cancel process" out loud.</w:t>
            </w:r>
          </w:p>
        </w:tc>
      </w:tr>
      <w:tr w:rsidR="002F5BD2" w:rsidRPr="002F5BD2" w14:paraId="5F1F019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830AC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4103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438D9497"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68" w:name="_Toc496508560"/>
      <w:r w:rsidRPr="002F5BD2">
        <w:rPr>
          <w:rFonts w:ascii="Segoe UI" w:eastAsia="Times New Roman" w:hAnsi="Segoe UI" w:cs="Segoe UI"/>
          <w:b/>
          <w:bCs/>
          <w:color w:val="24292E"/>
          <w:sz w:val="30"/>
          <w:szCs w:val="30"/>
        </w:rPr>
        <w:t>3.2.6 Export/Import</w:t>
      </w:r>
      <w:bookmarkEnd w:id="368"/>
    </w:p>
    <w:p w14:paraId="298A33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will sync with the I-Learn calendar so that all class assignments are added automatically to the application. This is a very important feature because it keeps the user from manually adding all of the assignments.</w:t>
      </w:r>
    </w:p>
    <w:p w14:paraId="35DF17F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3.2.6.1 I-Learn Import</w:t>
      </w:r>
    </w:p>
    <w:tbl>
      <w:tblPr>
        <w:tblW w:w="13320" w:type="dxa"/>
        <w:tblCellMar>
          <w:top w:w="15" w:type="dxa"/>
          <w:left w:w="15" w:type="dxa"/>
          <w:bottom w:w="15" w:type="dxa"/>
          <w:right w:w="15" w:type="dxa"/>
        </w:tblCellMar>
        <w:tblLook w:val="04A0" w:firstRow="1" w:lastRow="0" w:firstColumn="1" w:lastColumn="0" w:noHBand="0" w:noVBand="1"/>
      </w:tblPr>
      <w:tblGrid>
        <w:gridCol w:w="1750"/>
        <w:gridCol w:w="11570"/>
      </w:tblGrid>
      <w:tr w:rsidR="002F5BD2" w:rsidRPr="002F5BD2" w14:paraId="192B3BEF"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A8514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41E642"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55193B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6FE0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6BB0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the app to automatically download all the assignments listed on I-Learn for each specific task.</w:t>
            </w:r>
          </w:p>
        </w:tc>
      </w:tr>
      <w:tr w:rsidR="002F5BD2" w:rsidRPr="002F5BD2" w14:paraId="510D1EE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9BF11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D395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4.2.6.1 for verification details of this use case.</w:t>
            </w:r>
          </w:p>
        </w:tc>
      </w:tr>
      <w:tr w:rsidR="002F5BD2" w:rsidRPr="002F5BD2" w14:paraId="22FC1D0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67B0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F87DB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taps on the import button.</w:t>
            </w:r>
          </w:p>
        </w:tc>
      </w:tr>
      <w:tr w:rsidR="002F5BD2" w:rsidRPr="002F5BD2" w14:paraId="5B10610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F1F1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BC4E3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access permission from the I-Learn website to import assignment information.</w:t>
            </w:r>
          </w:p>
        </w:tc>
      </w:tr>
      <w:tr w:rsidR="002F5BD2" w:rsidRPr="002F5BD2" w14:paraId="611EA96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6812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A81A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selects to import calendar items from the other calendar application.</w:t>
            </w:r>
            <w:r w:rsidRPr="002F5BD2">
              <w:rPr>
                <w:rFonts w:ascii="Segoe UI" w:eastAsia="Times New Roman" w:hAnsi="Segoe UI" w:cs="Segoe UI"/>
                <w:color w:val="24292E"/>
                <w:sz w:val="24"/>
                <w:szCs w:val="24"/>
              </w:rPr>
              <w:br/>
              <w:t>2. Once the import is complete the calendar will update to show all added items.</w:t>
            </w:r>
          </w:p>
        </w:tc>
      </w:tr>
      <w:tr w:rsidR="002F5BD2" w:rsidRPr="002F5BD2" w14:paraId="0C1AF7C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54C4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055F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If the import fails, the user will be notified.</w:t>
            </w:r>
          </w:p>
        </w:tc>
      </w:tr>
      <w:tr w:rsidR="002F5BD2" w:rsidRPr="002F5BD2" w14:paraId="572C510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A0EA6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4D72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 will update and show new activities.</w:t>
            </w:r>
          </w:p>
        </w:tc>
      </w:tr>
      <w:tr w:rsidR="002F5BD2" w:rsidRPr="002F5BD2" w14:paraId="00C559D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2CBE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825A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attempts to import assignments from I-learn without the proper permissions, an error message will notify the user that they must acquire permission by linking to their school account with the Student Calendar app. The User may cancel the operation any time before the items have been transferred.</w:t>
            </w:r>
          </w:p>
        </w:tc>
      </w:tr>
      <w:tr w:rsidR="002F5BD2" w:rsidRPr="002F5BD2" w14:paraId="6740D63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14AB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FE99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D665D6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3.2.6.2 Export</w:t>
      </w:r>
    </w:p>
    <w:tbl>
      <w:tblPr>
        <w:tblW w:w="13320" w:type="dxa"/>
        <w:tblCellMar>
          <w:top w:w="15" w:type="dxa"/>
          <w:left w:w="15" w:type="dxa"/>
          <w:bottom w:w="15" w:type="dxa"/>
          <w:right w:w="15" w:type="dxa"/>
        </w:tblCellMar>
        <w:tblLook w:val="04A0" w:firstRow="1" w:lastRow="0" w:firstColumn="1" w:lastColumn="0" w:noHBand="0" w:noVBand="1"/>
      </w:tblPr>
      <w:tblGrid>
        <w:gridCol w:w="1748"/>
        <w:gridCol w:w="11572"/>
      </w:tblGrid>
      <w:tr w:rsidR="002F5BD2" w:rsidRPr="002F5BD2" w14:paraId="404602D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1A5AC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19C27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77051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E86B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6421C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export my calendar data to other calendars of my choosing, such as Google Calendar or Outlook.</w:t>
            </w:r>
          </w:p>
        </w:tc>
      </w:tr>
      <w:tr w:rsidR="002F5BD2" w:rsidRPr="002F5BD2" w14:paraId="6F0EDC3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F5063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FBE8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4.2.6.2 for verification details of this use case.</w:t>
            </w:r>
          </w:p>
        </w:tc>
      </w:tr>
      <w:tr w:rsidR="002F5BD2" w:rsidRPr="002F5BD2" w14:paraId="5C2D77B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39B1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01FC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presses the export calendar button.</w:t>
            </w:r>
          </w:p>
        </w:tc>
      </w:tr>
      <w:tr w:rsidR="002F5BD2" w:rsidRPr="002F5BD2" w14:paraId="0FA0E50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7BC0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D4D9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compatible calendar to export to.</w:t>
            </w:r>
          </w:p>
        </w:tc>
      </w:tr>
      <w:tr w:rsidR="002F5BD2" w:rsidRPr="002F5BD2" w14:paraId="44DF94F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FA5D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946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the User presses the export button they will be prompted for a calendar to export to.</w:t>
            </w:r>
            <w:r w:rsidRPr="002F5BD2">
              <w:rPr>
                <w:rFonts w:ascii="Segoe UI" w:eastAsia="Times New Roman" w:hAnsi="Segoe UI" w:cs="Segoe UI"/>
                <w:color w:val="24292E"/>
                <w:sz w:val="24"/>
                <w:szCs w:val="24"/>
              </w:rPr>
              <w:br/>
              <w:t>2. After the new calendar is selected the system will export the selected items to the new calendar.</w:t>
            </w:r>
          </w:p>
        </w:tc>
      </w:tr>
      <w:tr w:rsidR="002F5BD2" w:rsidRPr="002F5BD2" w14:paraId="4CB83BA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62D21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23DB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new calendar is not compatible with the export the User will be notified.</w:t>
            </w:r>
          </w:p>
        </w:tc>
      </w:tr>
      <w:tr w:rsidR="002F5BD2" w:rsidRPr="002F5BD2" w14:paraId="4BAE866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D576E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3FFBD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new calendar will gain the items from the old calendar.</w:t>
            </w:r>
          </w:p>
        </w:tc>
      </w:tr>
      <w:tr w:rsidR="002F5BD2" w:rsidRPr="002F5BD2" w14:paraId="01B3812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6823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3209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attempts to export information from the Student Calendar app to another application without the proper permissions, an error message will notify the user that they must acquire permissions before exporting the information. The user may cancel the operation any time before the items have been transferred.</w:t>
            </w:r>
          </w:p>
        </w:tc>
      </w:tr>
      <w:tr w:rsidR="002F5BD2" w:rsidRPr="002F5BD2" w14:paraId="1192340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6E48A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E75AC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0E298B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69" w:name="_Toc496508561"/>
      <w:r w:rsidRPr="002F5BD2">
        <w:rPr>
          <w:rFonts w:ascii="Segoe UI" w:eastAsia="Times New Roman" w:hAnsi="Segoe UI" w:cs="Segoe UI"/>
          <w:b/>
          <w:bCs/>
          <w:color w:val="24292E"/>
          <w:sz w:val="30"/>
          <w:szCs w:val="30"/>
        </w:rPr>
        <w:t>3.2.7 Reminders</w:t>
      </w:r>
      <w:bookmarkEnd w:id="369"/>
    </w:p>
    <w:p w14:paraId="000919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Within the application, the user should be able to set reminders for assignments and events. The user can choose to have these reminder alerts occur at several different time intervals before the assignment/event is due.</w:t>
      </w:r>
    </w:p>
    <w:p w14:paraId="7811904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3.2.7.1 Remind about assignments</w:t>
      </w:r>
    </w:p>
    <w:tbl>
      <w:tblPr>
        <w:tblW w:w="13320" w:type="dxa"/>
        <w:tblCellMar>
          <w:top w:w="15" w:type="dxa"/>
          <w:left w:w="15" w:type="dxa"/>
          <w:bottom w:w="15" w:type="dxa"/>
          <w:right w:w="15" w:type="dxa"/>
        </w:tblCellMar>
        <w:tblLook w:val="04A0" w:firstRow="1" w:lastRow="0" w:firstColumn="1" w:lastColumn="0" w:noHBand="0" w:noVBand="1"/>
      </w:tblPr>
      <w:tblGrid>
        <w:gridCol w:w="2014"/>
        <w:gridCol w:w="11306"/>
      </w:tblGrid>
      <w:tr w:rsidR="002F5BD2" w:rsidRPr="002F5BD2" w14:paraId="1DC40B19"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A091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9B3EC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5E38C9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EA77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F3828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alerted before an assignment is due in case I have forgotten to turn in the assignment.</w:t>
            </w:r>
          </w:p>
        </w:tc>
      </w:tr>
      <w:tr w:rsidR="002F5BD2" w:rsidRPr="002F5BD2" w14:paraId="23267D1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969B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CD2C3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4.2.7.1 for verification details of this use case.</w:t>
            </w:r>
          </w:p>
        </w:tc>
      </w:tr>
      <w:tr w:rsidR="002F5BD2" w:rsidRPr="002F5BD2" w14:paraId="0D51DB9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99DB4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7D4F2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bell icon on an activity to add a reminder.</w:t>
            </w:r>
          </w:p>
        </w:tc>
      </w:tr>
      <w:tr w:rsidR="002F5BD2" w:rsidRPr="002F5BD2" w14:paraId="2FA230C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61FC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23B9F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accessed the calendar app's main screen, and events or assignments are displayed.</w:t>
            </w:r>
          </w:p>
        </w:tc>
      </w:tr>
      <w:tr w:rsidR="002F5BD2" w:rsidRPr="002F5BD2" w14:paraId="3DC4628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35A89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63F8F" w14:textId="77777777" w:rsidR="00445F36" w:rsidRDefault="002F5BD2" w:rsidP="002F5BD2">
            <w:pPr>
              <w:spacing w:after="240" w:line="240" w:lineRule="auto"/>
              <w:rPr>
                <w:ins w:id="370" w:author="Michael Forkey" w:date="2017-11-04T09:49:00Z"/>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1. The user logs into I-Learn through the app. </w:t>
            </w:r>
          </w:p>
          <w:p w14:paraId="433987BC" w14:textId="77777777" w:rsidR="00445F36" w:rsidRDefault="002F5BD2" w:rsidP="002F5BD2">
            <w:pPr>
              <w:spacing w:after="240" w:line="240" w:lineRule="auto"/>
              <w:rPr>
                <w:ins w:id="371" w:author="Michael Forkey" w:date="2017-11-04T09:49:00Z"/>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2. The users tap on an event or assignment. </w:t>
            </w:r>
          </w:p>
          <w:p w14:paraId="5F48D768" w14:textId="77777777" w:rsidR="00445F36" w:rsidRDefault="002F5BD2" w:rsidP="002F5BD2">
            <w:pPr>
              <w:spacing w:after="240" w:line="240" w:lineRule="auto"/>
              <w:rPr>
                <w:ins w:id="372" w:author="Michael Forkey" w:date="2017-11-04T09:49:00Z"/>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3. The user taps the 'bell' icon. </w:t>
            </w:r>
          </w:p>
          <w:p w14:paraId="3191B473" w14:textId="087CA992"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4. The user sets the settings for the given reminder.</w:t>
            </w:r>
          </w:p>
        </w:tc>
      </w:tr>
      <w:tr w:rsidR="002F5BD2" w:rsidRPr="002F5BD2" w14:paraId="37708D3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051BE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0C499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2 the user can go to settings and turn on reminders for all assignments.</w:t>
            </w:r>
          </w:p>
        </w:tc>
      </w:tr>
      <w:tr w:rsidR="002F5BD2" w:rsidRPr="002F5BD2" w14:paraId="58F2194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70D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EC15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edit the reminder by tapping on the 'bell' icon again.</w:t>
            </w:r>
          </w:p>
        </w:tc>
      </w:tr>
      <w:tr w:rsidR="002F5BD2" w:rsidRPr="002F5BD2" w14:paraId="03269D1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BF9C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EF01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have any events, they will not be able to create any reminders.</w:t>
            </w:r>
          </w:p>
        </w:tc>
      </w:tr>
      <w:tr w:rsidR="002F5BD2" w:rsidRPr="002F5BD2" w14:paraId="25B18A3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65BBE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71F8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reminder information includes time, reason, and notification type.</w:t>
            </w:r>
          </w:p>
        </w:tc>
      </w:tr>
    </w:tbl>
    <w:p w14:paraId="2710F3DE"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73" w:name="_Toc496508562"/>
      <w:r w:rsidRPr="002F5BD2">
        <w:rPr>
          <w:rFonts w:ascii="Segoe UI" w:eastAsia="Times New Roman" w:hAnsi="Segoe UI" w:cs="Segoe UI"/>
          <w:b/>
          <w:bCs/>
          <w:color w:val="24292E"/>
          <w:sz w:val="30"/>
          <w:szCs w:val="30"/>
        </w:rPr>
        <w:t>3.2.8 Links</w:t>
      </w:r>
      <w:bookmarkEnd w:id="373"/>
    </w:p>
    <w:p w14:paraId="50685DD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be able to accept several different types of links as input for events, assignments, or messages. The link could be anything from a website URL to a phone number.</w:t>
      </w:r>
    </w:p>
    <w:p w14:paraId="4EE50B4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3.2.8.1 Links to Outside Resources</w:t>
      </w:r>
    </w:p>
    <w:tbl>
      <w:tblPr>
        <w:tblW w:w="13320" w:type="dxa"/>
        <w:tblCellMar>
          <w:top w:w="15" w:type="dxa"/>
          <w:left w:w="15" w:type="dxa"/>
          <w:bottom w:w="15" w:type="dxa"/>
          <w:right w:w="15" w:type="dxa"/>
        </w:tblCellMar>
        <w:tblLook w:val="04A0" w:firstRow="1" w:lastRow="0" w:firstColumn="1" w:lastColumn="0" w:noHBand="0" w:noVBand="1"/>
      </w:tblPr>
      <w:tblGrid>
        <w:gridCol w:w="1813"/>
        <w:gridCol w:w="11507"/>
      </w:tblGrid>
      <w:tr w:rsidR="002F5BD2" w:rsidRPr="002F5BD2" w14:paraId="486EA51C"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EE542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1FEA5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5132D8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C10D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6F1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link to different web pages, addresses, phone numbers, or applications that will help me and my group complete our assignments.</w:t>
            </w:r>
          </w:p>
        </w:tc>
      </w:tr>
      <w:tr w:rsidR="002F5BD2" w:rsidRPr="002F5BD2" w14:paraId="6E8D1B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C580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E5A2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4.2.8.1 for verification details of this use case.</w:t>
            </w:r>
          </w:p>
        </w:tc>
      </w:tr>
      <w:tr w:rsidR="002F5BD2" w:rsidRPr="002F5BD2" w14:paraId="5BF77F3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640F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A54F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taps on a link in a calendar item.</w:t>
            </w:r>
          </w:p>
        </w:tc>
      </w:tr>
      <w:tr w:rsidR="002F5BD2" w:rsidRPr="002F5BD2" w14:paraId="1643B5E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D7B46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3083F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calendar page, and is viewing an event or assignment.</w:t>
            </w:r>
          </w:p>
        </w:tc>
      </w:tr>
      <w:tr w:rsidR="002F5BD2" w:rsidRPr="002F5BD2" w14:paraId="20D7C34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A665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A18E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the app. 2. The user taps on an event or assignment. 3. The user taps on a link. 4. The application will automatically take them to the website, address, or application.</w:t>
            </w:r>
          </w:p>
        </w:tc>
      </w:tr>
      <w:tr w:rsidR="002F5BD2" w:rsidRPr="002F5BD2" w14:paraId="4DA8913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6AD1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F9FE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the app. 2. The user taps on an event or assignment. 3. The link type could be a phone number and a call would begin when tapped.</w:t>
            </w:r>
          </w:p>
        </w:tc>
      </w:tr>
      <w:tr w:rsidR="002F5BD2" w:rsidRPr="002F5BD2" w14:paraId="1F01D86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D6D0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05E3D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taken to the destination of the link, the link turns purple signifying it has been tapped before.</w:t>
            </w:r>
          </w:p>
        </w:tc>
      </w:tr>
      <w:tr w:rsidR="002F5BD2" w:rsidRPr="002F5BD2" w14:paraId="495ADA9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82E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7436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link is invalid, an error message is displayed to the user.</w:t>
            </w:r>
          </w:p>
        </w:tc>
      </w:tr>
      <w:tr w:rsidR="002F5BD2" w:rsidRPr="002F5BD2" w14:paraId="05189BF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8168E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2B5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1C24A86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3.2.8.2 Links to Collaborative Tools</w:t>
      </w:r>
    </w:p>
    <w:tbl>
      <w:tblPr>
        <w:tblW w:w="13320" w:type="dxa"/>
        <w:tblCellMar>
          <w:top w:w="15" w:type="dxa"/>
          <w:left w:w="15" w:type="dxa"/>
          <w:bottom w:w="15" w:type="dxa"/>
          <w:right w:w="15" w:type="dxa"/>
        </w:tblCellMar>
        <w:tblLook w:val="04A0" w:firstRow="1" w:lastRow="0" w:firstColumn="1" w:lastColumn="0" w:noHBand="0" w:noVBand="1"/>
      </w:tblPr>
      <w:tblGrid>
        <w:gridCol w:w="2324"/>
        <w:gridCol w:w="10996"/>
      </w:tblGrid>
      <w:tr w:rsidR="002F5BD2" w:rsidRPr="002F5BD2" w14:paraId="05CC09A1"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5E38E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BB12C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C68C1E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9A14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1E748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click a link that takes me to a group chat in Google Hangouts.</w:t>
            </w:r>
          </w:p>
        </w:tc>
      </w:tr>
      <w:tr w:rsidR="002F5BD2" w:rsidRPr="002F5BD2" w14:paraId="4D90660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355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635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4.2.32.1 for verification details of this use case.</w:t>
            </w:r>
          </w:p>
        </w:tc>
      </w:tr>
      <w:tr w:rsidR="002F5BD2" w:rsidRPr="002F5BD2" w14:paraId="0903410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A6B73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D08EC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an announcement or meeting and taps on the provided link.</w:t>
            </w:r>
          </w:p>
        </w:tc>
      </w:tr>
      <w:tr w:rsidR="002F5BD2" w:rsidRPr="002F5BD2" w14:paraId="350AE81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E2EC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86C39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the user has connected to I-Learn and has a group that is working on a project.</w:t>
            </w:r>
          </w:p>
        </w:tc>
      </w:tr>
      <w:tr w:rsidR="002F5BD2" w:rsidRPr="002F5BD2" w14:paraId="7832AB0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7607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15463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w:t>
            </w:r>
            <w:r w:rsidRPr="002F5BD2">
              <w:rPr>
                <w:rFonts w:ascii="Segoe UI" w:eastAsia="Times New Roman" w:hAnsi="Segoe UI" w:cs="Segoe UI"/>
                <w:color w:val="24292E"/>
                <w:sz w:val="24"/>
                <w:szCs w:val="24"/>
              </w:rPr>
              <w:br/>
              <w:t>2. User clicks the "Group" icon and the app shows his group.</w:t>
            </w:r>
            <w:r w:rsidRPr="002F5BD2">
              <w:rPr>
                <w:rFonts w:ascii="Segoe UI" w:eastAsia="Times New Roman" w:hAnsi="Segoe UI" w:cs="Segoe UI"/>
                <w:color w:val="24292E"/>
                <w:sz w:val="24"/>
                <w:szCs w:val="24"/>
              </w:rPr>
              <w:br/>
              <w:t>3. The user selects an announcement or meeting.</w:t>
            </w:r>
            <w:r w:rsidRPr="002F5BD2">
              <w:rPr>
                <w:rFonts w:ascii="Segoe UI" w:eastAsia="Times New Roman" w:hAnsi="Segoe UI" w:cs="Segoe UI"/>
                <w:color w:val="24292E"/>
                <w:sz w:val="24"/>
                <w:szCs w:val="24"/>
              </w:rPr>
              <w:br/>
              <w:t>4. The user taps on the provided link.</w:t>
            </w:r>
          </w:p>
        </w:tc>
      </w:tr>
      <w:tr w:rsidR="002F5BD2" w:rsidRPr="002F5BD2" w14:paraId="7563D85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D8149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9AD8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4C44855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7053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3E8A1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link turns another color notifying the user that it has been selected.</w:t>
            </w:r>
          </w:p>
        </w:tc>
      </w:tr>
      <w:tr w:rsidR="002F5BD2" w:rsidRPr="002F5BD2" w14:paraId="6FED416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BC7DD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35CC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link does not work and takes them to a 404 page.</w:t>
            </w:r>
          </w:p>
        </w:tc>
      </w:tr>
      <w:tr w:rsidR="002F5BD2" w:rsidRPr="002F5BD2" w14:paraId="66AEBB1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F2184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9A475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84BC12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74" w:name="_Toc496508563"/>
      <w:r w:rsidRPr="002F5BD2">
        <w:rPr>
          <w:rFonts w:ascii="Segoe UI" w:eastAsia="Times New Roman" w:hAnsi="Segoe UI" w:cs="Segoe UI"/>
          <w:b/>
          <w:bCs/>
          <w:color w:val="24292E"/>
          <w:sz w:val="30"/>
          <w:szCs w:val="30"/>
        </w:rPr>
        <w:t>3.2.9 Photo Upload</w:t>
      </w:r>
      <w:bookmarkEnd w:id="374"/>
    </w:p>
    <w:p w14:paraId="6D3D318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application </w:t>
      </w:r>
      <w:commentRangeStart w:id="375"/>
      <w:r w:rsidRPr="002F5BD2">
        <w:rPr>
          <w:rFonts w:ascii="Segoe UI" w:eastAsia="Times New Roman" w:hAnsi="Segoe UI" w:cs="Segoe UI"/>
          <w:color w:val="24292E"/>
          <w:sz w:val="24"/>
          <w:szCs w:val="24"/>
        </w:rPr>
        <w:t xml:space="preserve">should </w:t>
      </w:r>
      <w:commentRangeEnd w:id="375"/>
      <w:r w:rsidR="00445F36">
        <w:rPr>
          <w:rStyle w:val="CommentReference"/>
        </w:rPr>
        <w:commentReference w:id="375"/>
      </w:r>
      <w:r w:rsidRPr="002F5BD2">
        <w:rPr>
          <w:rFonts w:ascii="Segoe UI" w:eastAsia="Times New Roman" w:hAnsi="Segoe UI" w:cs="Segoe UI"/>
          <w:color w:val="24292E"/>
          <w:sz w:val="24"/>
          <w:szCs w:val="24"/>
        </w:rPr>
        <w:t xml:space="preserve">have the ability to upload photos with the following </w:t>
      </w:r>
      <w:commentRangeStart w:id="376"/>
      <w:r w:rsidRPr="002F5BD2">
        <w:rPr>
          <w:rFonts w:ascii="Segoe UI" w:eastAsia="Times New Roman" w:hAnsi="Segoe UI" w:cs="Segoe UI"/>
          <w:color w:val="24292E"/>
          <w:sz w:val="24"/>
          <w:szCs w:val="24"/>
        </w:rPr>
        <w:t>extensions</w:t>
      </w:r>
      <w:commentRangeEnd w:id="376"/>
      <w:r w:rsidR="00445F36">
        <w:rPr>
          <w:rStyle w:val="CommentReference"/>
        </w:rPr>
        <w:commentReference w:id="376"/>
      </w:r>
      <w:r w:rsidRPr="002F5BD2">
        <w:rPr>
          <w:rFonts w:ascii="Segoe UI" w:eastAsia="Times New Roman" w:hAnsi="Segoe UI" w:cs="Segoe UI"/>
          <w:color w:val="24292E"/>
          <w:sz w:val="24"/>
          <w:szCs w:val="24"/>
        </w:rPr>
        <w:t>: JPEG, GIF, BMP, PNG, and TIFF. Photos will be visible to the user in the daily calendar view.</w:t>
      </w:r>
    </w:p>
    <w:p w14:paraId="5FA1213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3.2.9.1 Upload photo to Calendar</w:t>
      </w:r>
    </w:p>
    <w:tbl>
      <w:tblPr>
        <w:tblW w:w="13320" w:type="dxa"/>
        <w:tblCellMar>
          <w:top w:w="15" w:type="dxa"/>
          <w:left w:w="15" w:type="dxa"/>
          <w:bottom w:w="15" w:type="dxa"/>
          <w:right w:w="15" w:type="dxa"/>
        </w:tblCellMar>
        <w:tblLook w:val="04A0" w:firstRow="1" w:lastRow="0" w:firstColumn="1" w:lastColumn="0" w:noHBand="0" w:noVBand="1"/>
      </w:tblPr>
      <w:tblGrid>
        <w:gridCol w:w="1786"/>
        <w:gridCol w:w="11534"/>
      </w:tblGrid>
      <w:tr w:rsidR="002F5BD2" w:rsidRPr="002F5BD2" w14:paraId="52ABBBB3"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85194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74C6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32DEA3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4CB4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B61AC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be able to upload photos to my assignments or discussion threads to provide more detail on various subjects.</w:t>
            </w:r>
          </w:p>
        </w:tc>
      </w:tr>
      <w:tr w:rsidR="002F5BD2" w:rsidRPr="002F5BD2" w14:paraId="4E0F45B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EC9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0AA95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4.2.9.1 for verification details of this use case.</w:t>
            </w:r>
          </w:p>
        </w:tc>
      </w:tr>
      <w:tr w:rsidR="002F5BD2" w:rsidRPr="002F5BD2" w14:paraId="644D6E8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F393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7B45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photo button on an event or thread.</w:t>
            </w:r>
          </w:p>
        </w:tc>
      </w:tr>
      <w:tr w:rsidR="002F5BD2" w:rsidRPr="002F5BD2" w14:paraId="627CB5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96087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D055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photo to import from their phone and has given permission for the app to use their local media.</w:t>
            </w:r>
          </w:p>
        </w:tc>
      </w:tr>
      <w:tr w:rsidR="002F5BD2" w:rsidRPr="002F5BD2" w14:paraId="2815A33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7FB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9336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the app.</w:t>
            </w:r>
            <w:r w:rsidRPr="002F5BD2">
              <w:rPr>
                <w:rFonts w:ascii="Segoe UI" w:eastAsia="Times New Roman" w:hAnsi="Segoe UI" w:cs="Segoe UI"/>
                <w:color w:val="24292E"/>
                <w:sz w:val="24"/>
                <w:szCs w:val="24"/>
              </w:rPr>
              <w:br/>
              <w:t>2. The users tap on an event, assignment, or thread.</w:t>
            </w:r>
            <w:r w:rsidRPr="002F5BD2">
              <w:rPr>
                <w:rFonts w:ascii="Segoe UI" w:eastAsia="Times New Roman" w:hAnsi="Segoe UI" w:cs="Segoe UI"/>
                <w:color w:val="24292E"/>
                <w:sz w:val="24"/>
                <w:szCs w:val="24"/>
              </w:rPr>
              <w:br/>
              <w:t>3. The user taps the 'photo' button.</w:t>
            </w:r>
            <w:r w:rsidRPr="002F5BD2">
              <w:rPr>
                <w:rFonts w:ascii="Segoe UI" w:eastAsia="Times New Roman" w:hAnsi="Segoe UI" w:cs="Segoe UI"/>
                <w:color w:val="24292E"/>
                <w:sz w:val="24"/>
                <w:szCs w:val="24"/>
              </w:rPr>
              <w:br/>
              <w:t>4. The user give the app permission to access device's photos or camera (happens once).</w:t>
            </w:r>
            <w:r w:rsidRPr="002F5BD2">
              <w:rPr>
                <w:rFonts w:ascii="Segoe UI" w:eastAsia="Times New Roman" w:hAnsi="Segoe UI" w:cs="Segoe UI"/>
                <w:color w:val="24292E"/>
                <w:sz w:val="24"/>
                <w:szCs w:val="24"/>
              </w:rPr>
              <w:br/>
              <w:t>5. The user selects or take the desired photo to upload.</w:t>
            </w:r>
          </w:p>
        </w:tc>
      </w:tr>
      <w:tr w:rsidR="002F5BD2" w:rsidRPr="002F5BD2" w14:paraId="061866D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23B3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AAF2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Step 3. The user could also choose to take a photo instead of upload one.</w:t>
            </w:r>
          </w:p>
        </w:tc>
      </w:tr>
      <w:tr w:rsidR="002F5BD2" w:rsidRPr="002F5BD2" w14:paraId="368967C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CE63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88D6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view will update and show the user's photo.</w:t>
            </w:r>
          </w:p>
        </w:tc>
      </w:tr>
      <w:tr w:rsidR="002F5BD2" w:rsidRPr="002F5BD2" w14:paraId="0FC546F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5E0A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BAB5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 mobile user does not allow access to their camera, the application will notify the user to allow camera access to the application. If the photo is an incompatible file type, the file is rejected and the user is notified with an error message.</w:t>
            </w:r>
          </w:p>
        </w:tc>
      </w:tr>
      <w:tr w:rsidR="002F5BD2" w:rsidRPr="002F5BD2" w14:paraId="73D5584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40D78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9980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AA8003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3.2.9.2 Photo File Size Checking</w:t>
      </w:r>
    </w:p>
    <w:tbl>
      <w:tblPr>
        <w:tblW w:w="13320" w:type="dxa"/>
        <w:tblCellMar>
          <w:top w:w="15" w:type="dxa"/>
          <w:left w:w="15" w:type="dxa"/>
          <w:bottom w:w="15" w:type="dxa"/>
          <w:right w:w="15" w:type="dxa"/>
        </w:tblCellMar>
        <w:tblLook w:val="04A0" w:firstRow="1" w:lastRow="0" w:firstColumn="1" w:lastColumn="0" w:noHBand="0" w:noVBand="1"/>
      </w:tblPr>
      <w:tblGrid>
        <w:gridCol w:w="1818"/>
        <w:gridCol w:w="11502"/>
      </w:tblGrid>
      <w:tr w:rsidR="002F5BD2" w:rsidRPr="002F5BD2" w14:paraId="13C52A2F"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D442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D586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D98937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EFFA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691D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an Administrator, I want to ensure that users cannot add files that are too large to the database.</w:t>
            </w:r>
          </w:p>
        </w:tc>
      </w:tr>
      <w:tr w:rsidR="002F5BD2" w:rsidRPr="002F5BD2" w14:paraId="496ED81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5D05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B957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4.2.9.2 for verification details of this use case.</w:t>
            </w:r>
          </w:p>
        </w:tc>
      </w:tr>
      <w:tr w:rsidR="002F5BD2" w:rsidRPr="002F5BD2" w14:paraId="41125F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65D98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56053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attempts to upload a photo into the Student Calendar Application.</w:t>
            </w:r>
          </w:p>
        </w:tc>
      </w:tr>
      <w:tr w:rsidR="002F5BD2" w:rsidRPr="002F5BD2" w14:paraId="011B940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E59F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1232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photo to import from their phone and has given permission for the app to use their local media.</w:t>
            </w:r>
          </w:p>
        </w:tc>
      </w:tr>
      <w:tr w:rsidR="002F5BD2" w:rsidRPr="002F5BD2" w14:paraId="695C952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0ACC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5EA7E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application checks the size of the file.</w:t>
            </w:r>
            <w:r w:rsidRPr="002F5BD2">
              <w:rPr>
                <w:rFonts w:ascii="Segoe UI" w:eastAsia="Times New Roman" w:hAnsi="Segoe UI" w:cs="Segoe UI"/>
                <w:color w:val="24292E"/>
                <w:sz w:val="24"/>
                <w:szCs w:val="24"/>
              </w:rPr>
              <w:br/>
            </w:r>
            <w:r w:rsidR="00390A7B" w:rsidRPr="002F5BD2">
              <w:rPr>
                <w:rFonts w:ascii="Segoe UI" w:eastAsia="Times New Roman" w:hAnsi="Segoe UI" w:cs="Segoe UI"/>
                <w:color w:val="24292E"/>
                <w:sz w:val="24"/>
                <w:szCs w:val="24"/>
              </w:rPr>
              <w:t>2. The</w:t>
            </w:r>
            <w:r w:rsidRPr="002F5BD2">
              <w:rPr>
                <w:rFonts w:ascii="Segoe UI" w:eastAsia="Times New Roman" w:hAnsi="Segoe UI" w:cs="Segoe UI"/>
                <w:color w:val="24292E"/>
                <w:sz w:val="24"/>
                <w:szCs w:val="24"/>
              </w:rPr>
              <w:t xml:space="preserve"> file is verified to be smaller than the max allowable file size.</w:t>
            </w:r>
            <w:r w:rsidRPr="002F5BD2">
              <w:rPr>
                <w:rFonts w:ascii="Segoe UI" w:eastAsia="Times New Roman" w:hAnsi="Segoe UI" w:cs="Segoe UI"/>
                <w:color w:val="24292E"/>
                <w:sz w:val="24"/>
                <w:szCs w:val="24"/>
              </w:rPr>
              <w:br/>
            </w:r>
            <w:r w:rsidR="00390A7B" w:rsidRPr="002F5BD2">
              <w:rPr>
                <w:rFonts w:ascii="Segoe UI" w:eastAsia="Times New Roman" w:hAnsi="Segoe UI" w:cs="Segoe UI"/>
                <w:color w:val="24292E"/>
                <w:sz w:val="24"/>
                <w:szCs w:val="24"/>
              </w:rPr>
              <w:t>3. The</w:t>
            </w:r>
            <w:r w:rsidRPr="002F5BD2">
              <w:rPr>
                <w:rFonts w:ascii="Segoe UI" w:eastAsia="Times New Roman" w:hAnsi="Segoe UI" w:cs="Segoe UI"/>
                <w:color w:val="24292E"/>
                <w:sz w:val="24"/>
                <w:szCs w:val="24"/>
              </w:rPr>
              <w:t xml:space="preserve"> photo is accepted and uploaded into the database.</w:t>
            </w:r>
          </w:p>
        </w:tc>
      </w:tr>
      <w:tr w:rsidR="002F5BD2" w:rsidRPr="002F5BD2" w14:paraId="089526D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228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717B5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submitted a file size that is too large and the photo is rejected. The user is notified and prompted to try again. The user may send another photo that meets the file size requirements.</w:t>
            </w:r>
          </w:p>
        </w:tc>
      </w:tr>
      <w:tr w:rsidR="002F5BD2" w:rsidRPr="002F5BD2" w14:paraId="676644A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002A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76B7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view will update and show the user's photo.</w:t>
            </w:r>
          </w:p>
        </w:tc>
      </w:tr>
      <w:tr w:rsidR="002F5BD2" w:rsidRPr="002F5BD2" w14:paraId="0E3F179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64A5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3CF2E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submits a file that has no size, the file is rejected and the user is notified with an error message.</w:t>
            </w:r>
          </w:p>
        </w:tc>
      </w:tr>
      <w:tr w:rsidR="002F5BD2" w:rsidRPr="002F5BD2" w14:paraId="0B918BA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78612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5087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9A74CC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77" w:name="_Toc496508564"/>
      <w:r w:rsidRPr="002F5BD2">
        <w:rPr>
          <w:rFonts w:ascii="Segoe UI" w:eastAsia="Times New Roman" w:hAnsi="Segoe UI" w:cs="Segoe UI"/>
          <w:b/>
          <w:bCs/>
          <w:color w:val="24292E"/>
          <w:sz w:val="30"/>
          <w:szCs w:val="30"/>
        </w:rPr>
        <w:t>3.2.10 Collapsible Calendar</w:t>
      </w:r>
      <w:bookmarkEnd w:id="377"/>
    </w:p>
    <w:p w14:paraId="5239303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views the Calendar, each day will contain a list of events for that given day. At first, only one event is shown, but the user can choose to show all of them by tapping a button labeled 'Show all'. The user's device will also be able to adjust the size of the calendar and have the calendar items scale proportionately. The user will be able to zoom in on text of an item by clicking the appropriate day or hovering their mouse over the item.</w:t>
      </w:r>
    </w:p>
    <w:p w14:paraId="76FC1B4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3.2.10.1 Calendar List of Events Extended</w:t>
      </w:r>
    </w:p>
    <w:tbl>
      <w:tblPr>
        <w:tblW w:w="13320" w:type="dxa"/>
        <w:tblCellMar>
          <w:top w:w="15" w:type="dxa"/>
          <w:left w:w="15" w:type="dxa"/>
          <w:bottom w:w="15" w:type="dxa"/>
          <w:right w:w="15" w:type="dxa"/>
        </w:tblCellMar>
        <w:tblLook w:val="04A0" w:firstRow="1" w:lastRow="0" w:firstColumn="1" w:lastColumn="0" w:noHBand="0" w:noVBand="1"/>
      </w:tblPr>
      <w:tblGrid>
        <w:gridCol w:w="1865"/>
        <w:gridCol w:w="11455"/>
      </w:tblGrid>
      <w:tr w:rsidR="002F5BD2" w:rsidRPr="002F5BD2" w14:paraId="4FF7417D"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AF5673"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9443B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4D9ECA7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8291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6DE2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mobile user, I want to be able to expand or condense a list of events to fit my small screen. Mobile phones have smaller screens than desktop computers.</w:t>
            </w:r>
          </w:p>
        </w:tc>
      </w:tr>
      <w:tr w:rsidR="002F5BD2" w:rsidRPr="002F5BD2" w14:paraId="4334018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C9FE3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2951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4.2.10.1 for verification details of this use case.</w:t>
            </w:r>
          </w:p>
        </w:tc>
      </w:tr>
      <w:tr w:rsidR="002F5BD2" w:rsidRPr="002F5BD2" w14:paraId="57891E3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2CAD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67B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taps on the 'Show all' event button for one day. See basic path for details.</w:t>
            </w:r>
          </w:p>
        </w:tc>
      </w:tr>
      <w:tr w:rsidR="002F5BD2" w:rsidRPr="002F5BD2" w14:paraId="28E34F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5A2C3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5FA9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already logged into the app with their I-Learn accounts and is viewing the calendar page.</w:t>
            </w:r>
          </w:p>
        </w:tc>
      </w:tr>
      <w:tr w:rsidR="002F5BD2" w:rsidRPr="002F5BD2" w14:paraId="6717FAD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6CB31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1E72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app.</w:t>
            </w:r>
            <w:r w:rsidRPr="002F5BD2">
              <w:rPr>
                <w:rFonts w:ascii="Segoe UI" w:eastAsia="Times New Roman" w:hAnsi="Segoe UI" w:cs="Segoe UI"/>
                <w:color w:val="24292E"/>
                <w:sz w:val="24"/>
                <w:szCs w:val="24"/>
              </w:rPr>
              <w:br/>
              <w:t>2. The user taps the 'calendar' icon.</w:t>
            </w:r>
            <w:r w:rsidRPr="002F5BD2">
              <w:rPr>
                <w:rFonts w:ascii="Segoe UI" w:eastAsia="Times New Roman" w:hAnsi="Segoe UI" w:cs="Segoe UI"/>
                <w:color w:val="24292E"/>
                <w:sz w:val="24"/>
                <w:szCs w:val="24"/>
              </w:rPr>
              <w:br/>
              <w:t>3. The user taps a 'See all' button on one day in the calendar.</w:t>
            </w:r>
            <w:r w:rsidRPr="002F5BD2">
              <w:rPr>
                <w:rFonts w:ascii="Segoe UI" w:eastAsia="Times New Roman" w:hAnsi="Segoe UI" w:cs="Segoe UI"/>
                <w:color w:val="24292E"/>
                <w:sz w:val="24"/>
                <w:szCs w:val="24"/>
              </w:rPr>
              <w:br/>
              <w:t>4. The list of events for that day is expanded.</w:t>
            </w:r>
          </w:p>
        </w:tc>
      </w:tr>
      <w:tr w:rsidR="002F5BD2" w:rsidRPr="002F5BD2" w14:paraId="5F51515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FDE1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B8CB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6F48830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A943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8AA77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button is tapped again, the list of events collapses to save screen space.</w:t>
            </w:r>
          </w:p>
        </w:tc>
      </w:tr>
      <w:tr w:rsidR="002F5BD2" w:rsidRPr="002F5BD2" w14:paraId="40B3552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D6D5D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D68B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is nothing to show for that day, the user's calendar will not have the 'Show all' button.</w:t>
            </w:r>
          </w:p>
        </w:tc>
      </w:tr>
      <w:tr w:rsidR="002F5BD2" w:rsidRPr="002F5BD2" w14:paraId="17FB754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D723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674C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4CFD05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3.2.10.2 Mobile Tilting Functionality</w:t>
      </w:r>
    </w:p>
    <w:tbl>
      <w:tblPr>
        <w:tblW w:w="13320" w:type="dxa"/>
        <w:tblCellMar>
          <w:top w:w="15" w:type="dxa"/>
          <w:left w:w="15" w:type="dxa"/>
          <w:bottom w:w="15" w:type="dxa"/>
          <w:right w:w="15" w:type="dxa"/>
        </w:tblCellMar>
        <w:tblLook w:val="04A0" w:firstRow="1" w:lastRow="0" w:firstColumn="1" w:lastColumn="0" w:noHBand="0" w:noVBand="1"/>
      </w:tblPr>
      <w:tblGrid>
        <w:gridCol w:w="1897"/>
        <w:gridCol w:w="11423"/>
      </w:tblGrid>
      <w:tr w:rsidR="002F5BD2" w:rsidRPr="002F5BD2" w14:paraId="4C0DAC4F"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79148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5D80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CF8766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820C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E30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mobile user, I want to view my calendar in a landscape view rather than a portrait.</w:t>
            </w:r>
          </w:p>
        </w:tc>
      </w:tr>
      <w:tr w:rsidR="002F5BD2" w:rsidRPr="002F5BD2" w14:paraId="1B07807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E2BA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181C6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4.2.10.2 for verification details of this use case.</w:t>
            </w:r>
          </w:p>
        </w:tc>
      </w:tr>
      <w:tr w:rsidR="002F5BD2" w:rsidRPr="002F5BD2" w14:paraId="175448F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D7A97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D5D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tilts their phone sideways.</w:t>
            </w:r>
          </w:p>
        </w:tc>
      </w:tr>
      <w:tr w:rsidR="002F5BD2" w:rsidRPr="002F5BD2" w14:paraId="0D10C27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F9D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C6F77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the main calendar view or the daily calendar view.</w:t>
            </w:r>
          </w:p>
        </w:tc>
      </w:tr>
      <w:tr w:rsidR="002F5BD2" w:rsidRPr="002F5BD2" w14:paraId="62F50D3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1ED9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535F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phone signals the application that it is turned on its side. </w:t>
            </w:r>
            <w:r w:rsidRPr="002F5BD2">
              <w:rPr>
                <w:rFonts w:ascii="Segoe UI" w:eastAsia="Times New Roman" w:hAnsi="Segoe UI" w:cs="Segoe UI"/>
                <w:color w:val="24292E"/>
                <w:sz w:val="24"/>
                <w:szCs w:val="24"/>
              </w:rPr>
              <w:br/>
              <w:t>2. The app calculates the new width/height ratio.</w:t>
            </w:r>
            <w:r w:rsidRPr="002F5BD2">
              <w:rPr>
                <w:rFonts w:ascii="Segoe UI" w:eastAsia="Times New Roman" w:hAnsi="Segoe UI" w:cs="Segoe UI"/>
                <w:color w:val="24292E"/>
                <w:sz w:val="24"/>
                <w:szCs w:val="24"/>
              </w:rPr>
              <w:br/>
              <w:t>3. The calendar and its items are rotated and scaled proportionately.</w:t>
            </w:r>
          </w:p>
        </w:tc>
      </w:tr>
      <w:tr w:rsidR="002F5BD2" w:rsidRPr="002F5BD2" w14:paraId="11AF826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08DCC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D3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rotates their phone back to standing upright, and the app returns the original display.</w:t>
            </w:r>
          </w:p>
        </w:tc>
      </w:tr>
      <w:tr w:rsidR="002F5BD2" w:rsidRPr="002F5BD2" w14:paraId="030D43E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2AE5C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BE42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main calendar is now displayed in a landscape view.</w:t>
            </w:r>
          </w:p>
        </w:tc>
      </w:tr>
      <w:tr w:rsidR="002F5BD2" w:rsidRPr="002F5BD2" w14:paraId="0C41B61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F3568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4B4F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is continually rotating their phone (e.g. spinning it) the app waits until the phone has stopped moving to complete the function.</w:t>
            </w:r>
          </w:p>
        </w:tc>
      </w:tr>
      <w:tr w:rsidR="002F5BD2" w:rsidRPr="002F5BD2" w14:paraId="562D975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F2FD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E2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E13375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3.2.10.3 Desktop Calendar Item Zooming</w:t>
      </w:r>
    </w:p>
    <w:tbl>
      <w:tblPr>
        <w:tblW w:w="13320" w:type="dxa"/>
        <w:tblCellMar>
          <w:top w:w="15" w:type="dxa"/>
          <w:left w:w="15" w:type="dxa"/>
          <w:bottom w:w="15" w:type="dxa"/>
          <w:right w:w="15" w:type="dxa"/>
        </w:tblCellMar>
        <w:tblLook w:val="04A0" w:firstRow="1" w:lastRow="0" w:firstColumn="1" w:lastColumn="0" w:noHBand="0" w:noVBand="1"/>
      </w:tblPr>
      <w:tblGrid>
        <w:gridCol w:w="1954"/>
        <w:gridCol w:w="11366"/>
      </w:tblGrid>
      <w:tr w:rsidR="002F5BD2" w:rsidRPr="002F5BD2" w14:paraId="3ED6263D"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F3643"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1758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491EAE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85D1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C1C43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desktop user, I want to zoom in on a particular item in my calendar to read the details.</w:t>
            </w:r>
          </w:p>
        </w:tc>
      </w:tr>
      <w:tr w:rsidR="002F5BD2" w:rsidRPr="002F5BD2" w14:paraId="41EC215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ED16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8150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4.2.10.3 for verification details of this use case.</w:t>
            </w:r>
          </w:p>
        </w:tc>
      </w:tr>
      <w:tr w:rsidR="002F5BD2" w:rsidRPr="002F5BD2" w14:paraId="5BA859A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C73DD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C9FB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hovers their mouse over an item in the calendar.</w:t>
            </w:r>
          </w:p>
        </w:tc>
      </w:tr>
      <w:tr w:rsidR="002F5BD2" w:rsidRPr="002F5BD2" w14:paraId="3DE3539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83D5D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AED3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the main calendar view or the daily calendar view.</w:t>
            </w:r>
          </w:p>
        </w:tc>
      </w:tr>
      <w:tr w:rsidR="002F5BD2" w:rsidRPr="002F5BD2" w14:paraId="3D4D36D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09C4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B8F99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 window opens up in the middle of the screen. </w:t>
            </w:r>
            <w:r w:rsidRPr="002F5BD2">
              <w:rPr>
                <w:rFonts w:ascii="Segoe UI" w:eastAsia="Times New Roman" w:hAnsi="Segoe UI" w:cs="Segoe UI"/>
                <w:color w:val="24292E"/>
                <w:sz w:val="24"/>
                <w:szCs w:val="24"/>
              </w:rPr>
              <w:br/>
              <w:t>2. The text of the item is display enlarged within the window. </w:t>
            </w:r>
            <w:r w:rsidRPr="002F5BD2">
              <w:rPr>
                <w:rFonts w:ascii="Segoe UI" w:eastAsia="Times New Roman" w:hAnsi="Segoe UI" w:cs="Segoe UI"/>
                <w:color w:val="24292E"/>
                <w:sz w:val="24"/>
                <w:szCs w:val="24"/>
              </w:rPr>
              <w:br/>
              <w:t>3. The user moves the mouse away from the item to close the window.</w:t>
            </w:r>
          </w:p>
        </w:tc>
      </w:tr>
      <w:tr w:rsidR="002F5BD2" w:rsidRPr="002F5BD2" w14:paraId="7168393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3D5CC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1CF82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moves the mouse from one item to another. The next item is displayed in the window instead of closing it.</w:t>
            </w:r>
          </w:p>
        </w:tc>
      </w:tr>
      <w:tr w:rsidR="002F5BD2" w:rsidRPr="002F5BD2" w14:paraId="1EC935A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68FA4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57D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able to view the full details of the item.</w:t>
            </w:r>
          </w:p>
        </w:tc>
      </w:tr>
      <w:tr w:rsidR="002F5BD2" w:rsidRPr="002F5BD2" w14:paraId="1AE1E6C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1B7F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EC22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an item that is selected does not contain a description, the zoom window displays "No item description."</w:t>
            </w:r>
          </w:p>
        </w:tc>
      </w:tr>
      <w:tr w:rsidR="002F5BD2" w:rsidRPr="002F5BD2" w14:paraId="5F245B0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5EDB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28BE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10C41F6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78" w:name="_Toc496508565"/>
      <w:r w:rsidRPr="002F5BD2">
        <w:rPr>
          <w:rFonts w:ascii="Segoe UI" w:eastAsia="Times New Roman" w:hAnsi="Segoe UI" w:cs="Segoe UI"/>
          <w:b/>
          <w:bCs/>
          <w:color w:val="24292E"/>
          <w:sz w:val="30"/>
          <w:szCs w:val="30"/>
        </w:rPr>
        <w:t>3.2.11 Message Chat</w:t>
      </w:r>
      <w:bookmarkEnd w:id="378"/>
    </w:p>
    <w:p w14:paraId="4EF4F3A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When a user has joined a group on the app, they will want to be in contact with their group members through text or email. The app will provide this information upon request and load it into the appropriate messaging app.</w:t>
      </w:r>
    </w:p>
    <w:p w14:paraId="2633391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3.2.11.1 Group Message Chat</w:t>
      </w:r>
    </w:p>
    <w:tbl>
      <w:tblPr>
        <w:tblW w:w="13320" w:type="dxa"/>
        <w:tblCellMar>
          <w:top w:w="15" w:type="dxa"/>
          <w:left w:w="15" w:type="dxa"/>
          <w:bottom w:w="15" w:type="dxa"/>
          <w:right w:w="15" w:type="dxa"/>
        </w:tblCellMar>
        <w:tblLook w:val="04A0" w:firstRow="1" w:lastRow="0" w:firstColumn="1" w:lastColumn="0" w:noHBand="0" w:noVBand="1"/>
      </w:tblPr>
      <w:tblGrid>
        <w:gridCol w:w="1899"/>
        <w:gridCol w:w="11421"/>
      </w:tblGrid>
      <w:tr w:rsidR="002F5BD2" w:rsidRPr="002F5BD2" w14:paraId="7DA8ABEF"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21D36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B85BD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9A4F85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D8E5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060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classmate, I want to be able to text members of my study group because strong communication will be necessary for group projects.</w:t>
            </w:r>
          </w:p>
        </w:tc>
      </w:tr>
      <w:tr w:rsidR="002F5BD2" w:rsidRPr="002F5BD2" w14:paraId="63BA15C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D791A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FB4C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4.2.11.1 for verification details of this use case.</w:t>
            </w:r>
          </w:p>
        </w:tc>
      </w:tr>
      <w:tr w:rsidR="002F5BD2" w:rsidRPr="002F5BD2" w14:paraId="7F6A6DB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E1D6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EF8F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taps the 'Contact' button on a member of a group from a list. See basic path for details.</w:t>
            </w:r>
          </w:p>
        </w:tc>
      </w:tr>
      <w:tr w:rsidR="002F5BD2" w:rsidRPr="002F5BD2" w14:paraId="2598AC8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003C2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109E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must be accepted into a group and the group members must upload their numbers into the app.</w:t>
            </w:r>
          </w:p>
        </w:tc>
      </w:tr>
      <w:tr w:rsidR="002F5BD2" w:rsidRPr="002F5BD2" w14:paraId="0EB63FA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FA75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6458F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a button labeled 'Groups'.</w:t>
            </w:r>
            <w:r w:rsidRPr="002F5BD2">
              <w:rPr>
                <w:rFonts w:ascii="Segoe UI" w:eastAsia="Times New Roman" w:hAnsi="Segoe UI" w:cs="Segoe UI"/>
                <w:color w:val="24292E"/>
                <w:sz w:val="24"/>
                <w:szCs w:val="24"/>
              </w:rPr>
              <w:br/>
              <w:t>2. User navigates through the list of group members and taps on one they want to text.</w:t>
            </w:r>
            <w:r w:rsidRPr="002F5BD2">
              <w:rPr>
                <w:rFonts w:ascii="Segoe UI" w:eastAsia="Times New Roman" w:hAnsi="Segoe UI" w:cs="Segoe UI"/>
                <w:color w:val="24292E"/>
                <w:sz w:val="24"/>
                <w:szCs w:val="24"/>
              </w:rPr>
              <w:br/>
              <w:t>3. App switches over to default messaging app with group member's phone number.</w:t>
            </w:r>
          </w:p>
        </w:tc>
      </w:tr>
      <w:tr w:rsidR="002F5BD2" w:rsidRPr="002F5BD2" w14:paraId="3A4C807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B55CA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B09B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group member the user has selected has not provided a phone number, then the default email app will load with the email.</w:t>
            </w:r>
          </w:p>
        </w:tc>
      </w:tr>
      <w:tr w:rsidR="002F5BD2" w:rsidRPr="002F5BD2" w14:paraId="2137EA6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E907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C09C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contact with his/her group member.</w:t>
            </w:r>
          </w:p>
        </w:tc>
      </w:tr>
      <w:tr w:rsidR="002F5BD2" w:rsidRPr="002F5BD2" w14:paraId="65BA30B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27EA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62BB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group member the user has selected has not provided a phone number or an email, the app will display a message stating such.</w:t>
            </w:r>
          </w:p>
        </w:tc>
      </w:tr>
      <w:tr w:rsidR="002F5BD2" w:rsidRPr="002F5BD2" w14:paraId="002F86E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EB4E6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2B4C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A5751F7"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79" w:name="_Toc496508566"/>
      <w:r w:rsidRPr="002F5BD2">
        <w:rPr>
          <w:rFonts w:ascii="Segoe UI" w:eastAsia="Times New Roman" w:hAnsi="Segoe UI" w:cs="Segoe UI"/>
          <w:b/>
          <w:bCs/>
          <w:color w:val="24292E"/>
          <w:sz w:val="30"/>
          <w:szCs w:val="30"/>
        </w:rPr>
        <w:t>3.2.12 Video Chat</w:t>
      </w:r>
      <w:bookmarkEnd w:id="379"/>
    </w:p>
    <w:p w14:paraId="42F048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With the press of a single button, a user can start a video conference call with their group from the app. The app will utilize Skype or Google Hangouts to perform the task for the user.</w:t>
      </w:r>
    </w:p>
    <w:p w14:paraId="1727861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3.2.12.1 Video Chat</w:t>
      </w:r>
    </w:p>
    <w:tbl>
      <w:tblPr>
        <w:tblW w:w="13320" w:type="dxa"/>
        <w:tblCellMar>
          <w:top w:w="15" w:type="dxa"/>
          <w:left w:w="15" w:type="dxa"/>
          <w:bottom w:w="15" w:type="dxa"/>
          <w:right w:w="15" w:type="dxa"/>
        </w:tblCellMar>
        <w:tblLook w:val="04A0" w:firstRow="1" w:lastRow="0" w:firstColumn="1" w:lastColumn="0" w:noHBand="0" w:noVBand="1"/>
      </w:tblPr>
      <w:tblGrid>
        <w:gridCol w:w="1767"/>
        <w:gridCol w:w="11553"/>
      </w:tblGrid>
      <w:tr w:rsidR="002F5BD2" w:rsidRPr="002F5BD2" w14:paraId="208ABB57"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F473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6AF6C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AD0EDC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1BA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8FDA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easily start a video call with fellow group members from the app because we will need to meet face-to-face for group work.</w:t>
            </w:r>
          </w:p>
        </w:tc>
      </w:tr>
      <w:tr w:rsidR="002F5BD2" w:rsidRPr="002F5BD2" w14:paraId="6BE6D2E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FE6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6C68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4.2.12.1 for verification details of this use case.</w:t>
            </w:r>
          </w:p>
        </w:tc>
      </w:tr>
      <w:tr w:rsidR="002F5BD2" w:rsidRPr="002F5BD2" w14:paraId="6B61879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36E3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B72D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taps on the 'Group Video Chat' button. See basic path for details.</w:t>
            </w:r>
          </w:p>
        </w:tc>
      </w:tr>
      <w:tr w:rsidR="002F5BD2" w:rsidRPr="002F5BD2" w14:paraId="4A16903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9AA7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1725E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accepted into a group, the user and all group members have uploaded their 3rd party app contact information (Gmail address or Skype names), and the appropriate 3rd party video communications apps installed on their devices. See basic path for details.</w:t>
            </w:r>
          </w:p>
        </w:tc>
      </w:tr>
      <w:tr w:rsidR="002F5BD2" w:rsidRPr="002F5BD2" w14:paraId="21988C9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7AB1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5C00D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the 'Groups' button.</w:t>
            </w:r>
            <w:r w:rsidRPr="002F5BD2">
              <w:rPr>
                <w:rFonts w:ascii="Segoe UI" w:eastAsia="Times New Roman" w:hAnsi="Segoe UI" w:cs="Segoe UI"/>
                <w:color w:val="24292E"/>
                <w:sz w:val="24"/>
                <w:szCs w:val="24"/>
              </w:rPr>
              <w:br/>
              <w:t>2. The user taps the 'Group Video Chat' button.</w:t>
            </w:r>
            <w:r w:rsidRPr="002F5BD2">
              <w:rPr>
                <w:rFonts w:ascii="Segoe UI" w:eastAsia="Times New Roman" w:hAnsi="Segoe UI" w:cs="Segoe UI"/>
                <w:color w:val="24292E"/>
                <w:sz w:val="24"/>
                <w:szCs w:val="24"/>
              </w:rPr>
              <w:br/>
              <w:t>3. A 3rd party video app, such as Skype or Google Hangouts, is started with all members of the group invited to join a video conference call.</w:t>
            </w:r>
          </w:p>
        </w:tc>
      </w:tr>
      <w:tr w:rsidR="002F5BD2" w:rsidRPr="002F5BD2" w14:paraId="4807FC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5A8C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39088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3rd party video communications app they used previously, and starts a call from there.</w:t>
            </w:r>
          </w:p>
        </w:tc>
      </w:tr>
      <w:tr w:rsidR="002F5BD2" w:rsidRPr="002F5BD2" w14:paraId="3418A63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6DB6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F87E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a group video chat session.</w:t>
            </w:r>
          </w:p>
        </w:tc>
      </w:tr>
      <w:tr w:rsidR="002F5BD2" w:rsidRPr="002F5BD2" w14:paraId="3F8119F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ADB0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541A4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members of the group have not provided the necessary information for the app to contact them, an error is displayed stating so.</w:t>
            </w:r>
          </w:p>
        </w:tc>
      </w:tr>
      <w:tr w:rsidR="002F5BD2" w:rsidRPr="002F5BD2" w14:paraId="30DB7C5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CE02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4101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Every user who uses the app will need to provide their Gmail address or Skype names so this feature works properly.</w:t>
            </w:r>
          </w:p>
        </w:tc>
      </w:tr>
    </w:tbl>
    <w:p w14:paraId="6F3D737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0" w:name="_Toc496508567"/>
      <w:r w:rsidRPr="002F5BD2">
        <w:rPr>
          <w:rFonts w:ascii="Segoe UI" w:eastAsia="Times New Roman" w:hAnsi="Segoe UI" w:cs="Segoe UI"/>
          <w:b/>
          <w:bCs/>
          <w:color w:val="24292E"/>
          <w:sz w:val="30"/>
          <w:szCs w:val="30"/>
        </w:rPr>
        <w:t>3.2.13 FERPA Compliant</w:t>
      </w:r>
      <w:bookmarkEnd w:id="380"/>
    </w:p>
    <w:p w14:paraId="2382701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Family Educational Rights and Privacy Act (FERPA) is a Federal law designed to protect the privacy of student education and personal records. Some examples of the information protected under FERPA are: grades after they are submitted, grade point </w:t>
      </w:r>
      <w:r w:rsidRPr="002F5BD2">
        <w:rPr>
          <w:rFonts w:ascii="Segoe UI" w:eastAsia="Times New Roman" w:hAnsi="Segoe UI" w:cs="Segoe UI"/>
          <w:color w:val="24292E"/>
          <w:sz w:val="24"/>
          <w:szCs w:val="24"/>
        </w:rPr>
        <w:lastRenderedPageBreak/>
        <w:t>average (GPA), location, courses, attendance, and all other information maintained by the university directly related to a student. In order for our app to conform to federal law, out app must meet the following security standards.</w:t>
      </w:r>
    </w:p>
    <w:p w14:paraId="5E14266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3.2.13.1 Prevent Legal Complications.</w:t>
      </w:r>
    </w:p>
    <w:tbl>
      <w:tblPr>
        <w:tblW w:w="13320" w:type="dxa"/>
        <w:tblCellMar>
          <w:top w:w="15" w:type="dxa"/>
          <w:left w:w="15" w:type="dxa"/>
          <w:bottom w:w="15" w:type="dxa"/>
          <w:right w:w="15" w:type="dxa"/>
        </w:tblCellMar>
        <w:tblLook w:val="04A0" w:firstRow="1" w:lastRow="0" w:firstColumn="1" w:lastColumn="0" w:noHBand="0" w:noVBand="1"/>
      </w:tblPr>
      <w:tblGrid>
        <w:gridCol w:w="2154"/>
        <w:gridCol w:w="11166"/>
      </w:tblGrid>
      <w:tr w:rsidR="002F5BD2" w:rsidRPr="002F5BD2" w14:paraId="7D381F95"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12591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F1BEF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D2E8F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0A21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F857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an administrator, I want to avoid the risks of not complying to FERPA like a lawsuit and the loss of government-funding for students.</w:t>
            </w:r>
          </w:p>
        </w:tc>
      </w:tr>
      <w:tr w:rsidR="002F5BD2" w:rsidRPr="002F5BD2" w14:paraId="07E344E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4FFF3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FEED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4.2.13.1 for verification details of this use case.</w:t>
            </w:r>
          </w:p>
        </w:tc>
      </w:tr>
      <w:tr w:rsidR="002F5BD2" w:rsidRPr="002F5BD2" w14:paraId="7478A90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D5EF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62844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accesses this information.</w:t>
            </w:r>
          </w:p>
        </w:tc>
      </w:tr>
      <w:tr w:rsidR="002F5BD2" w:rsidRPr="002F5BD2" w14:paraId="40D934D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FA1FB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A011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Personal or educational information is required for User to access this application and for it to function.</w:t>
            </w:r>
          </w:p>
        </w:tc>
      </w:tr>
      <w:tr w:rsidR="002F5BD2" w:rsidRPr="002F5BD2" w14:paraId="4FD03AF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CC8D0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4BCB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Application is reviewed by legal professionals specializing in FERPA applications</w:t>
            </w:r>
          </w:p>
        </w:tc>
      </w:tr>
      <w:tr w:rsidR="002F5BD2" w:rsidRPr="002F5BD2" w14:paraId="27F7790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727D7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43AA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654652F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EAEB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61B41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recommendations or requirements given by legal counsel are followed</w:t>
            </w:r>
          </w:p>
        </w:tc>
      </w:tr>
      <w:tr w:rsidR="002F5BD2" w:rsidRPr="002F5BD2" w14:paraId="1496005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EA60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8D3E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48071CF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97B6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40ABA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primarily concerns integrity and confidentiality of data.</w:t>
            </w:r>
          </w:p>
        </w:tc>
      </w:tr>
    </w:tbl>
    <w:p w14:paraId="53EFC32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3.2.13.2 Disclosure Statements.</w:t>
      </w:r>
    </w:p>
    <w:tbl>
      <w:tblPr>
        <w:tblW w:w="13320" w:type="dxa"/>
        <w:tblCellMar>
          <w:top w:w="15" w:type="dxa"/>
          <w:left w:w="15" w:type="dxa"/>
          <w:bottom w:w="15" w:type="dxa"/>
          <w:right w:w="15" w:type="dxa"/>
        </w:tblCellMar>
        <w:tblLook w:val="04A0" w:firstRow="1" w:lastRow="0" w:firstColumn="1" w:lastColumn="0" w:noHBand="0" w:noVBand="1"/>
      </w:tblPr>
      <w:tblGrid>
        <w:gridCol w:w="1940"/>
        <w:gridCol w:w="11380"/>
      </w:tblGrid>
      <w:tr w:rsidR="002F5BD2" w:rsidRPr="002F5BD2" w14:paraId="5E0C81B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1F175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D06DA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4E92D61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D8B9E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6068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third-party developer, one is required by law to issue a disclosure document before any personal information about a currently enrolled student is shared between one's self and the educational organization one works with.</w:t>
            </w:r>
          </w:p>
        </w:tc>
      </w:tr>
      <w:tr w:rsidR="002F5BD2" w:rsidRPr="002F5BD2" w14:paraId="2604268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2C2E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1072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4.2.13.2 for verification details of this use case and a sample disclosure agreement. FERPA Regulation 99.30, and 99.31</w:t>
            </w:r>
          </w:p>
        </w:tc>
      </w:tr>
      <w:tr w:rsidR="002F5BD2" w:rsidRPr="002F5BD2" w14:paraId="1B562D7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801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EFA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logs into their I-Learn account through the app and chooses to share their student information by selecting the option and agree to the disclosure agreement. See basic path for more detail.</w:t>
            </w:r>
          </w:p>
        </w:tc>
      </w:tr>
      <w:tr w:rsidR="002F5BD2" w:rsidRPr="002F5BD2" w14:paraId="1F8936C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1A72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B36D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a student at BYU-I.</w:t>
            </w:r>
          </w:p>
        </w:tc>
      </w:tr>
      <w:tr w:rsidR="002F5BD2" w:rsidRPr="002F5BD2" w14:paraId="46D3081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0860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594C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 at the login screen.</w:t>
            </w:r>
            <w:r w:rsidRPr="002F5BD2">
              <w:rPr>
                <w:rFonts w:ascii="Segoe UI" w:eastAsia="Times New Roman" w:hAnsi="Segoe UI" w:cs="Segoe UI"/>
                <w:color w:val="24292E"/>
                <w:sz w:val="24"/>
                <w:szCs w:val="24"/>
              </w:rPr>
              <w:br/>
              <w:t>2. The user taps the ‘Sync’ button.</w:t>
            </w:r>
            <w:r w:rsidRPr="002F5BD2">
              <w:rPr>
                <w:rFonts w:ascii="Segoe UI" w:eastAsia="Times New Roman" w:hAnsi="Segoe UI" w:cs="Segoe UI"/>
                <w:color w:val="24292E"/>
                <w:sz w:val="24"/>
                <w:szCs w:val="24"/>
              </w:rPr>
              <w:br/>
              <w:t xml:space="preserve">3. The disclosure agreement pops-up on the screen (see 4.2.13.2 for an example of </w:t>
            </w:r>
            <w:proofErr w:type="spellStart"/>
            <w:r w:rsidRPr="002F5BD2">
              <w:rPr>
                <w:rFonts w:ascii="Segoe UI" w:eastAsia="Times New Roman" w:hAnsi="Segoe UI" w:cs="Segoe UI"/>
                <w:color w:val="24292E"/>
                <w:sz w:val="24"/>
                <w:szCs w:val="24"/>
              </w:rPr>
              <w:t>of</w:t>
            </w:r>
            <w:proofErr w:type="spellEnd"/>
            <w:r w:rsidRPr="002F5BD2">
              <w:rPr>
                <w:rFonts w:ascii="Segoe UI" w:eastAsia="Times New Roman" w:hAnsi="Segoe UI" w:cs="Segoe UI"/>
                <w:color w:val="24292E"/>
                <w:sz w:val="24"/>
                <w:szCs w:val="24"/>
              </w:rPr>
              <w:t xml:space="preserve"> a disclosure agreement). </w:t>
            </w:r>
            <w:r w:rsidRPr="002F5BD2">
              <w:rPr>
                <w:rFonts w:ascii="Segoe UI" w:eastAsia="Times New Roman" w:hAnsi="Segoe UI" w:cs="Segoe UI"/>
                <w:color w:val="24292E"/>
                <w:sz w:val="24"/>
                <w:szCs w:val="24"/>
              </w:rPr>
              <w:br/>
              <w:t>4. User reads disclosure agreement and selects "I agree option"</w:t>
            </w:r>
          </w:p>
        </w:tc>
      </w:tr>
      <w:tr w:rsidR="002F5BD2" w:rsidRPr="002F5BD2" w14:paraId="0E8C3AA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B1E3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23F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chooses option to use a third-party company to improve experience using the calendar app.</w:t>
            </w:r>
            <w:r w:rsidRPr="002F5BD2">
              <w:rPr>
                <w:rFonts w:ascii="Segoe UI" w:eastAsia="Times New Roman" w:hAnsi="Segoe UI" w:cs="Segoe UI"/>
                <w:color w:val="24292E"/>
                <w:sz w:val="24"/>
                <w:szCs w:val="24"/>
              </w:rPr>
              <w:br/>
              <w:t>2. Disclosure agreement for third-party company pops-up. </w:t>
            </w:r>
            <w:r w:rsidRPr="002F5BD2">
              <w:rPr>
                <w:rFonts w:ascii="Segoe UI" w:eastAsia="Times New Roman" w:hAnsi="Segoe UI" w:cs="Segoe UI"/>
                <w:color w:val="24292E"/>
                <w:sz w:val="24"/>
                <w:szCs w:val="24"/>
              </w:rPr>
              <w:br/>
              <w:t>3. If user agrees to the disclosure agreement share only information necessary for calendar application to work with third-party application.</w:t>
            </w:r>
          </w:p>
        </w:tc>
      </w:tr>
      <w:tr w:rsidR="002F5BD2" w:rsidRPr="002F5BD2" w14:paraId="2001341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B3B9D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EC5E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Information that the user has shared with us remains isolated from any interaction with 3rd party companies like Google or Microsoft unless user gives these third parties permission to use their personal information.</w:t>
            </w:r>
          </w:p>
        </w:tc>
      </w:tr>
      <w:tr w:rsidR="002F5BD2" w:rsidRPr="002F5BD2" w14:paraId="1C4F8C6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38E39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F4A3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If user has already agreed to the disclosure agreement than that step of the process is skipped. </w:t>
            </w:r>
            <w:r w:rsidRPr="002F5BD2">
              <w:rPr>
                <w:rFonts w:ascii="Segoe UI" w:eastAsia="Times New Roman" w:hAnsi="Segoe UI" w:cs="Segoe UI"/>
                <w:color w:val="24292E"/>
                <w:sz w:val="24"/>
                <w:szCs w:val="24"/>
              </w:rPr>
              <w:br/>
              <w:t>2. If a user does not agree to the disclosure agreement then the app returns to the login screen.</w:t>
            </w:r>
          </w:p>
        </w:tc>
      </w:tr>
      <w:tr w:rsidR="002F5BD2" w:rsidRPr="002F5BD2" w14:paraId="0A0EF95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C942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5CE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primarily concerns integrity and confidentiality of data.</w:t>
            </w:r>
          </w:p>
        </w:tc>
      </w:tr>
    </w:tbl>
    <w:p w14:paraId="7B7F4EE5"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3.2.13.3 Data De-Identification</w:t>
      </w:r>
    </w:p>
    <w:tbl>
      <w:tblPr>
        <w:tblW w:w="13320" w:type="dxa"/>
        <w:tblCellMar>
          <w:top w:w="15" w:type="dxa"/>
          <w:left w:w="15" w:type="dxa"/>
          <w:bottom w:w="15" w:type="dxa"/>
          <w:right w:w="15" w:type="dxa"/>
        </w:tblCellMar>
        <w:tblLook w:val="04A0" w:firstRow="1" w:lastRow="0" w:firstColumn="1" w:lastColumn="0" w:noHBand="0" w:noVBand="1"/>
      </w:tblPr>
      <w:tblGrid>
        <w:gridCol w:w="1851"/>
        <w:gridCol w:w="11469"/>
      </w:tblGrid>
      <w:tr w:rsidR="002F5BD2" w:rsidRPr="002F5BD2" w14:paraId="1A4D76F7"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02A96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A3C0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746FD6B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D9B1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87F2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Third-Party organizations only may use de-identified data for marketing, research, development of products, and other purposes. Third-parties must agree to not attempting to identify the owner of de-identified data and may not share de-identified data unless the party they share the data with agrees to not attempt to identify the de-identified data.</w:t>
            </w:r>
          </w:p>
        </w:tc>
      </w:tr>
      <w:tr w:rsidR="002F5BD2" w:rsidRPr="002F5BD2" w14:paraId="6001991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8D3B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20D11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4.2.13.3 for verification details of this use case. Glossary for Definition of De-Identified Data and Identifying Information. FERPA Regulations 99.20, 99.21, and 99.22</w:t>
            </w:r>
          </w:p>
        </w:tc>
      </w:tr>
      <w:tr w:rsidR="002F5BD2" w:rsidRPr="002F5BD2" w14:paraId="064DD66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5A44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0AAA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syncs their data with our app using the "sync" function.</w:t>
            </w:r>
          </w:p>
        </w:tc>
      </w:tr>
      <w:tr w:rsidR="002F5BD2" w:rsidRPr="002F5BD2" w14:paraId="542D27E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27971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DD48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Information being received is not already de-identified data or information is being sent to a non-university organization who has already agreed to not attempt to identify the owner of the information.</w:t>
            </w:r>
          </w:p>
        </w:tc>
      </w:tr>
      <w:tr w:rsidR="002F5BD2" w:rsidRPr="002F5BD2" w14:paraId="583C91E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6134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38E1D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"syncs" information with third-party organization </w:t>
            </w:r>
            <w:r w:rsidRPr="002F5BD2">
              <w:rPr>
                <w:rFonts w:ascii="Segoe UI" w:eastAsia="Times New Roman" w:hAnsi="Segoe UI" w:cs="Segoe UI"/>
                <w:color w:val="24292E"/>
                <w:sz w:val="24"/>
                <w:szCs w:val="24"/>
              </w:rPr>
              <w:br/>
              <w:t>2. Trigger above requirement for disclosure of information </w:t>
            </w:r>
            <w:r w:rsidRPr="002F5BD2">
              <w:rPr>
                <w:rFonts w:ascii="Segoe UI" w:eastAsia="Times New Roman" w:hAnsi="Segoe UI" w:cs="Segoe UI"/>
                <w:color w:val="24292E"/>
                <w:sz w:val="24"/>
                <w:szCs w:val="24"/>
              </w:rPr>
              <w:br/>
              <w:t>3. Identifying Information is removed from the information to be sent to the third-party. </w:t>
            </w:r>
            <w:r w:rsidRPr="002F5BD2">
              <w:rPr>
                <w:rFonts w:ascii="Segoe UI" w:eastAsia="Times New Roman" w:hAnsi="Segoe UI" w:cs="Segoe UI"/>
                <w:color w:val="24292E"/>
                <w:sz w:val="24"/>
                <w:szCs w:val="24"/>
              </w:rPr>
              <w:br/>
              <w:t>4. De-identified data is sent to third-party organization for its use.</w:t>
            </w:r>
          </w:p>
        </w:tc>
      </w:tr>
      <w:tr w:rsidR="002F5BD2" w:rsidRPr="002F5BD2" w14:paraId="7A8D011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B534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BE95F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36921FF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6EFA8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8E42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Third-party organization may use de-identified data as they wish.</w:t>
            </w:r>
          </w:p>
        </w:tc>
      </w:tr>
      <w:tr w:rsidR="002F5BD2" w:rsidRPr="002F5BD2" w14:paraId="31D5196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E250E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4785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User refuses to agree to disclosure agreement then the de-identified data is not sent to the third-party organization and User is unable to use that particular third-party organization's services in support of this application unless disclosure agreement is agreed to.</w:t>
            </w:r>
          </w:p>
        </w:tc>
      </w:tr>
      <w:tr w:rsidR="002F5BD2" w:rsidRPr="002F5BD2" w14:paraId="31CE5C0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B86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96D0A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4AD1A1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3.2.13.4 University Access</w:t>
      </w:r>
    </w:p>
    <w:tbl>
      <w:tblPr>
        <w:tblW w:w="13320" w:type="dxa"/>
        <w:tblCellMar>
          <w:top w:w="15" w:type="dxa"/>
          <w:left w:w="15" w:type="dxa"/>
          <w:bottom w:w="15" w:type="dxa"/>
          <w:right w:w="15" w:type="dxa"/>
        </w:tblCellMar>
        <w:tblLook w:val="04A0" w:firstRow="1" w:lastRow="0" w:firstColumn="1" w:lastColumn="0" w:noHBand="0" w:noVBand="1"/>
      </w:tblPr>
      <w:tblGrid>
        <w:gridCol w:w="2077"/>
        <w:gridCol w:w="11243"/>
      </w:tblGrid>
      <w:tr w:rsidR="002F5BD2" w:rsidRPr="002F5BD2" w14:paraId="37D31F3D"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CF8C6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49F1E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6B9FFD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62309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EEAF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and the Client must be able to, upon request, freely obtain any data belonging to them that our organization holds.</w:t>
            </w:r>
          </w:p>
        </w:tc>
      </w:tr>
      <w:tr w:rsidR="002F5BD2" w:rsidRPr="002F5BD2" w14:paraId="6392E57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7E43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1A21E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4.2.13.4 for verification details of this use case.</w:t>
            </w:r>
          </w:p>
        </w:tc>
      </w:tr>
      <w:tr w:rsidR="002F5BD2" w:rsidRPr="002F5BD2" w14:paraId="1B7B799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AFF7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741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or Client requests data that we hold that has been holding.</w:t>
            </w:r>
          </w:p>
        </w:tc>
      </w:tr>
      <w:tr w:rsidR="002F5BD2" w:rsidRPr="002F5BD2" w14:paraId="7A4C2AD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F475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56A6D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 belongs to the User requesting it. The Client requests a User's data that has been provided by the Client.</w:t>
            </w:r>
          </w:p>
        </w:tc>
      </w:tr>
      <w:tr w:rsidR="002F5BD2" w:rsidRPr="002F5BD2" w14:paraId="6C57502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14BA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3EAB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Request is made by Client/User </w:t>
            </w:r>
            <w:r w:rsidRPr="002F5BD2">
              <w:rPr>
                <w:rFonts w:ascii="Segoe UI" w:eastAsia="Times New Roman" w:hAnsi="Segoe UI" w:cs="Segoe UI"/>
                <w:color w:val="24292E"/>
                <w:sz w:val="24"/>
                <w:szCs w:val="24"/>
              </w:rPr>
              <w:br/>
              <w:t>2. Data requested is confirmed to belong to Client/User </w:t>
            </w:r>
            <w:r w:rsidRPr="002F5BD2">
              <w:rPr>
                <w:rFonts w:ascii="Segoe UI" w:eastAsia="Times New Roman" w:hAnsi="Segoe UI" w:cs="Segoe UI"/>
                <w:color w:val="24292E"/>
                <w:sz w:val="24"/>
                <w:szCs w:val="24"/>
              </w:rPr>
              <w:br/>
              <w:t>3. Client/User is identified and confirmed to be who they say they are (in case of the Client they must be authorized to speak for the Client as an organization) </w:t>
            </w:r>
            <w:r w:rsidRPr="002F5BD2">
              <w:rPr>
                <w:rFonts w:ascii="Segoe UI" w:eastAsia="Times New Roman" w:hAnsi="Segoe UI" w:cs="Segoe UI"/>
                <w:color w:val="24292E"/>
                <w:sz w:val="24"/>
                <w:szCs w:val="24"/>
              </w:rPr>
              <w:br/>
              <w:t>4. Data is sent to Client/User in a format and method that is convenient for them and secure for protection purposes.</w:t>
            </w:r>
          </w:p>
        </w:tc>
      </w:tr>
      <w:tr w:rsidR="002F5BD2" w:rsidRPr="002F5BD2" w14:paraId="10A337D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AB08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69DF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7C2BC08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A1BD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F63A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Client/User obtains requested Data</w:t>
            </w:r>
          </w:p>
        </w:tc>
      </w:tr>
      <w:tr w:rsidR="002F5BD2" w:rsidRPr="002F5BD2" w14:paraId="5CC4E5C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8715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5C2A0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is under the age of 18 years old then their Legal Guardian may act as the User for this interaction.</w:t>
            </w:r>
          </w:p>
        </w:tc>
      </w:tr>
      <w:tr w:rsidR="002F5BD2" w:rsidRPr="002F5BD2" w14:paraId="1A57114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9C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09E3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Any provisions that may limit access to data will lead to legal complications.</w:t>
            </w:r>
          </w:p>
        </w:tc>
      </w:tr>
    </w:tbl>
    <w:p w14:paraId="193DCDA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1" w:name="_Toc496508568"/>
      <w:r w:rsidRPr="002F5BD2">
        <w:rPr>
          <w:rFonts w:ascii="Segoe UI" w:eastAsia="Times New Roman" w:hAnsi="Segoe UI" w:cs="Segoe UI"/>
          <w:b/>
          <w:bCs/>
          <w:color w:val="24292E"/>
          <w:sz w:val="30"/>
          <w:szCs w:val="30"/>
        </w:rPr>
        <w:lastRenderedPageBreak/>
        <w:t>3.2.14 Discussion Board Integration</w:t>
      </w:r>
      <w:bookmarkEnd w:id="381"/>
    </w:p>
    <w:p w14:paraId="7307F7E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access to the I-Learn discussion boards through the calendar app. It's a quick way to keep up to date on class and group discussions, and make quick feedback.</w:t>
      </w:r>
    </w:p>
    <w:p w14:paraId="13BE5082"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3.2.14.1 View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1960"/>
        <w:gridCol w:w="11360"/>
      </w:tblGrid>
      <w:tr w:rsidR="002F5BD2" w:rsidRPr="002F5BD2" w14:paraId="5BCA29E3"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233AC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93D7C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6E2046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B5CA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C0C5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view posts in the discussion boards on I-Learn in a fast and easy way from the app.</w:t>
            </w:r>
          </w:p>
        </w:tc>
      </w:tr>
      <w:tr w:rsidR="002F5BD2" w:rsidRPr="002F5BD2" w14:paraId="1638A90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CFB0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9F958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4.2.14.1 for verification details of this use case.</w:t>
            </w:r>
          </w:p>
        </w:tc>
      </w:tr>
      <w:tr w:rsidR="002F5BD2" w:rsidRPr="002F5BD2" w14:paraId="7DD260A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BA0A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E774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taps the ‘I-Learn Discussion Board’ button and navigates to their discussion board.</w:t>
            </w:r>
          </w:p>
        </w:tc>
      </w:tr>
      <w:tr w:rsidR="002F5BD2" w:rsidRPr="002F5BD2" w14:paraId="7F60E27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D3486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8E62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must have an internet connection and the user must have logged into the app with their I-Learn account.</w:t>
            </w:r>
          </w:p>
        </w:tc>
      </w:tr>
      <w:tr w:rsidR="002F5BD2" w:rsidRPr="002F5BD2" w14:paraId="0D7574E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D47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A2E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will navigate to one of their classes.</w:t>
            </w:r>
            <w:r w:rsidRPr="002F5BD2">
              <w:rPr>
                <w:rFonts w:ascii="Segoe UI" w:eastAsia="Times New Roman" w:hAnsi="Segoe UI" w:cs="Segoe UI"/>
                <w:color w:val="24292E"/>
                <w:sz w:val="24"/>
                <w:szCs w:val="24"/>
              </w:rPr>
              <w:br/>
              <w:t>2. The user will select a discussion board to view.</w:t>
            </w:r>
          </w:p>
        </w:tc>
      </w:tr>
      <w:tr w:rsidR="002F5BD2" w:rsidRPr="002F5BD2" w14:paraId="2E2A5FB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11B9E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1678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2ADCE79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793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8E3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able to view the posts on the discussion board.</w:t>
            </w:r>
          </w:p>
        </w:tc>
      </w:tr>
      <w:tr w:rsidR="002F5BD2" w:rsidRPr="002F5BD2" w14:paraId="29E2E6E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AD8C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F9EC1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no classes, or no open discussions available to them.</w:t>
            </w:r>
          </w:p>
        </w:tc>
      </w:tr>
      <w:tr w:rsidR="002F5BD2" w:rsidRPr="002F5BD2" w14:paraId="66DE5A8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C1F14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513EA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7B44A12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3.2.14.2 Post to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1901"/>
        <w:gridCol w:w="11419"/>
      </w:tblGrid>
      <w:tr w:rsidR="002F5BD2" w:rsidRPr="002F5BD2" w14:paraId="36526976"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8750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E1ED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51D9A4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A4ACC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864BF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make new posts in the discussion boards on I-Learn from the app.</w:t>
            </w:r>
          </w:p>
        </w:tc>
      </w:tr>
      <w:tr w:rsidR="002F5BD2" w:rsidRPr="002F5BD2" w14:paraId="309C8EB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B545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3FDA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4.2.14.2 for verification details of this use case.</w:t>
            </w:r>
          </w:p>
        </w:tc>
      </w:tr>
      <w:tr w:rsidR="002F5BD2" w:rsidRPr="002F5BD2" w14:paraId="44BEF5A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1B0D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12D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While viewing the posts in the discussion board, the user taps the appropriate button to make a new post. See basic path for more detail.</w:t>
            </w:r>
          </w:p>
        </w:tc>
      </w:tr>
      <w:tr w:rsidR="002F5BD2" w:rsidRPr="002F5BD2" w14:paraId="431D3B5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413D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DA3B2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must have an internet connection and the user must have logged into the app with their I-Learn account.</w:t>
            </w:r>
          </w:p>
        </w:tc>
      </w:tr>
      <w:tr w:rsidR="002F5BD2" w:rsidRPr="002F5BD2" w14:paraId="7765ECA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7A34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D85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will navigate to one of their classes.</w:t>
            </w:r>
            <w:r w:rsidRPr="002F5BD2">
              <w:rPr>
                <w:rFonts w:ascii="Segoe UI" w:eastAsia="Times New Roman" w:hAnsi="Segoe UI" w:cs="Segoe UI"/>
                <w:color w:val="24292E"/>
                <w:sz w:val="24"/>
                <w:szCs w:val="24"/>
              </w:rPr>
              <w:br/>
              <w:t>2. The user will select a discussion board to view.</w:t>
            </w:r>
            <w:r w:rsidRPr="002F5BD2">
              <w:rPr>
                <w:rFonts w:ascii="Segoe UI" w:eastAsia="Times New Roman" w:hAnsi="Segoe UI" w:cs="Segoe UI"/>
                <w:color w:val="24292E"/>
                <w:sz w:val="24"/>
                <w:szCs w:val="24"/>
              </w:rPr>
              <w:br/>
              <w:t>3. The user will press the ‘Reply’, or ‘Start New Thread’ button to create a new post.</w:t>
            </w:r>
          </w:p>
        </w:tc>
      </w:tr>
      <w:tr w:rsidR="002F5BD2" w:rsidRPr="002F5BD2" w14:paraId="6BDD074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505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28C3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16D6F93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6E20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9DD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made a new post to the discussion board.</w:t>
            </w:r>
          </w:p>
        </w:tc>
      </w:tr>
      <w:tr w:rsidR="002F5BD2" w:rsidRPr="002F5BD2" w14:paraId="258DB2A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24769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E692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no classes, or no open discussions available to them.</w:t>
            </w:r>
          </w:p>
        </w:tc>
      </w:tr>
      <w:tr w:rsidR="002F5BD2" w:rsidRPr="002F5BD2" w14:paraId="10BAF78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0A845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83936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FB64AA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2" w:name="_Toc496508569"/>
      <w:r w:rsidRPr="002F5BD2">
        <w:rPr>
          <w:rFonts w:ascii="Segoe UI" w:eastAsia="Times New Roman" w:hAnsi="Segoe UI" w:cs="Segoe UI"/>
          <w:b/>
          <w:bCs/>
          <w:color w:val="24292E"/>
          <w:sz w:val="30"/>
          <w:szCs w:val="30"/>
        </w:rPr>
        <w:t>3.2.15 Time Zone Conversion</w:t>
      </w:r>
      <w:bookmarkEnd w:id="382"/>
    </w:p>
    <w:p w14:paraId="3F5B08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Allows the user to establish their time zone so all assignment due dates from I-Learn will be converted to the user's time zone for ease of use and minimal confusion.</w:t>
      </w:r>
    </w:p>
    <w:p w14:paraId="226A2DB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3.2.15.1 Set time zone</w:t>
      </w:r>
    </w:p>
    <w:tbl>
      <w:tblPr>
        <w:tblW w:w="13320" w:type="dxa"/>
        <w:tblCellMar>
          <w:top w:w="15" w:type="dxa"/>
          <w:left w:w="15" w:type="dxa"/>
          <w:bottom w:w="15" w:type="dxa"/>
          <w:right w:w="15" w:type="dxa"/>
        </w:tblCellMar>
        <w:tblLook w:val="04A0" w:firstRow="1" w:lastRow="0" w:firstColumn="1" w:lastColumn="0" w:noHBand="0" w:noVBand="1"/>
      </w:tblPr>
      <w:tblGrid>
        <w:gridCol w:w="1862"/>
        <w:gridCol w:w="11458"/>
      </w:tblGrid>
      <w:tr w:rsidR="002F5BD2" w:rsidRPr="002F5BD2" w14:paraId="61A3B19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68D27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60262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DC82D0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062B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36F7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establish my time zone so all I-Learn assignment due dates are converted to my time zone.</w:t>
            </w:r>
          </w:p>
        </w:tc>
      </w:tr>
      <w:tr w:rsidR="002F5BD2" w:rsidRPr="002F5BD2" w14:paraId="659F3EE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73E0B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81E79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4.2.15.1 for verification details of this use case.</w:t>
            </w:r>
          </w:p>
        </w:tc>
      </w:tr>
      <w:tr w:rsidR="002F5BD2" w:rsidRPr="002F5BD2" w14:paraId="712B57A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3D589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7BB0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Every time the app receives an assignment due date from I-Learn, it is automatically converted to the users preferred time zone. See basic path for more detail.</w:t>
            </w:r>
          </w:p>
        </w:tc>
      </w:tr>
      <w:tr w:rsidR="002F5BD2" w:rsidRPr="002F5BD2" w14:paraId="552E1C3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F76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F42B4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signed into their I-Learn account in the app and has assignments with due dates.</w:t>
            </w:r>
          </w:p>
        </w:tc>
      </w:tr>
      <w:tr w:rsidR="002F5BD2" w:rsidRPr="002F5BD2" w14:paraId="3E50D22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2B8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7C4AD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navigates to the app settings.</w:t>
            </w:r>
            <w:r w:rsidRPr="002F5BD2">
              <w:rPr>
                <w:rFonts w:ascii="Segoe UI" w:eastAsia="Times New Roman" w:hAnsi="Segoe UI" w:cs="Segoe UI"/>
                <w:color w:val="24292E"/>
                <w:sz w:val="24"/>
                <w:szCs w:val="24"/>
              </w:rPr>
              <w:br/>
              <w:t>2. User taps the ‘Time Zone’ button.</w:t>
            </w:r>
            <w:r w:rsidRPr="002F5BD2">
              <w:rPr>
                <w:rFonts w:ascii="Segoe UI" w:eastAsia="Times New Roman" w:hAnsi="Segoe UI" w:cs="Segoe UI"/>
                <w:color w:val="24292E"/>
                <w:sz w:val="24"/>
                <w:szCs w:val="24"/>
              </w:rPr>
              <w:br/>
              <w:t>3. User enters their appropriate time zone.</w:t>
            </w:r>
            <w:r w:rsidRPr="002F5BD2">
              <w:rPr>
                <w:rFonts w:ascii="Segoe UI" w:eastAsia="Times New Roman" w:hAnsi="Segoe UI" w:cs="Segoe UI"/>
                <w:color w:val="24292E"/>
                <w:sz w:val="24"/>
                <w:szCs w:val="24"/>
              </w:rPr>
              <w:br/>
              <w:t>4. User taps ‘Confirm’.</w:t>
            </w:r>
          </w:p>
        </w:tc>
      </w:tr>
      <w:tr w:rsidR="002F5BD2" w:rsidRPr="002F5BD2" w14:paraId="22F148B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C1D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11979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4EFAC4F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015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DB0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due dates are converted to reflect the user's time zone.</w:t>
            </w:r>
          </w:p>
        </w:tc>
      </w:tr>
      <w:tr w:rsidR="002F5BD2" w:rsidRPr="002F5BD2" w14:paraId="5B792BE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64583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97CBF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an assignment with no due date, then no due date will be converted or displayed.</w:t>
            </w:r>
          </w:p>
        </w:tc>
      </w:tr>
      <w:tr w:rsidR="002F5BD2" w:rsidRPr="002F5BD2" w14:paraId="6373AE5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647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A8E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7F440C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3" w:name="_Toc496508570"/>
      <w:r w:rsidRPr="002F5BD2">
        <w:rPr>
          <w:rFonts w:ascii="Segoe UI" w:eastAsia="Times New Roman" w:hAnsi="Segoe UI" w:cs="Segoe UI"/>
          <w:b/>
          <w:bCs/>
          <w:color w:val="24292E"/>
          <w:sz w:val="30"/>
          <w:szCs w:val="30"/>
        </w:rPr>
        <w:t>3.2.16 Recurring Appointments</w:t>
      </w:r>
      <w:bookmarkEnd w:id="383"/>
    </w:p>
    <w:p w14:paraId="2066183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can setup recurring appointments and events in the calendar for multiple days.</w:t>
      </w:r>
    </w:p>
    <w:p w14:paraId="07BAD9F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3.2.16.1 User defines a calendar event to repeat a certain number of times.</w:t>
      </w:r>
    </w:p>
    <w:tbl>
      <w:tblPr>
        <w:tblW w:w="13320" w:type="dxa"/>
        <w:tblCellMar>
          <w:top w:w="15" w:type="dxa"/>
          <w:left w:w="15" w:type="dxa"/>
          <w:bottom w:w="15" w:type="dxa"/>
          <w:right w:w="15" w:type="dxa"/>
        </w:tblCellMar>
        <w:tblLook w:val="04A0" w:firstRow="1" w:lastRow="0" w:firstColumn="1" w:lastColumn="0" w:noHBand="0" w:noVBand="1"/>
      </w:tblPr>
      <w:tblGrid>
        <w:gridCol w:w="1811"/>
        <w:gridCol w:w="11509"/>
      </w:tblGrid>
      <w:tr w:rsidR="002F5BD2" w:rsidRPr="002F5BD2" w14:paraId="143A716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9454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39F7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12C38F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1E35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F6126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set up appointments so they recur every day, week, or month, and receive reminders for them. I want this because I will sometimes have appointments once a week at repeating times.</w:t>
            </w:r>
          </w:p>
        </w:tc>
      </w:tr>
      <w:tr w:rsidR="002F5BD2" w:rsidRPr="002F5BD2" w14:paraId="71B5DA8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2C6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E678D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4.2.16.1 for verification details of this use case.</w:t>
            </w:r>
          </w:p>
        </w:tc>
      </w:tr>
      <w:tr w:rsidR="002F5BD2" w:rsidRPr="002F5BD2" w14:paraId="04DC2B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8DE08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CB4A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selects a day, creates an event, and defines the recurring times for the event. See basic path for more detail.</w:t>
            </w:r>
          </w:p>
        </w:tc>
      </w:tr>
      <w:tr w:rsidR="002F5BD2" w:rsidRPr="002F5BD2" w14:paraId="105C441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8991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A6356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logged into the app with their I-Learn account and the app has synced the user’s calendar.</w:t>
            </w:r>
          </w:p>
        </w:tc>
      </w:tr>
      <w:tr w:rsidR="002F5BD2" w:rsidRPr="002F5BD2" w14:paraId="19EFDFA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AC96F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2985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accesses the calendar.</w:t>
            </w:r>
            <w:r w:rsidRPr="002F5BD2">
              <w:rPr>
                <w:rFonts w:ascii="Segoe UI" w:eastAsia="Times New Roman" w:hAnsi="Segoe UI" w:cs="Segoe UI"/>
                <w:color w:val="24292E"/>
                <w:sz w:val="24"/>
                <w:szCs w:val="24"/>
              </w:rPr>
              <w:br/>
              <w:t>2. User taps a day in the calendar and creates an event.</w:t>
            </w:r>
            <w:r w:rsidRPr="002F5BD2">
              <w:rPr>
                <w:rFonts w:ascii="Segoe UI" w:eastAsia="Times New Roman" w:hAnsi="Segoe UI" w:cs="Segoe UI"/>
                <w:color w:val="24292E"/>
                <w:sz w:val="24"/>
                <w:szCs w:val="24"/>
              </w:rPr>
              <w:br/>
              <w:t>3. User defines the number of times the event repeats.</w:t>
            </w:r>
          </w:p>
        </w:tc>
      </w:tr>
      <w:tr w:rsidR="002F5BD2" w:rsidRPr="002F5BD2" w14:paraId="211554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636F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CB4B5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1B4E0AA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5924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D916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appointment is now repeating every day, week, or month, reflecting their preference.</w:t>
            </w:r>
          </w:p>
        </w:tc>
      </w:tr>
      <w:tr w:rsidR="002F5BD2" w:rsidRPr="002F5BD2" w14:paraId="6D745CE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FA71C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EB5DA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not created an event that is to be repeated, this feature will not be utilized.</w:t>
            </w:r>
          </w:p>
        </w:tc>
      </w:tr>
      <w:tr w:rsidR="002F5BD2" w:rsidRPr="002F5BD2" w14:paraId="2FA935A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1DF6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78C1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97CEED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4" w:name="_Toc496508571"/>
      <w:r w:rsidRPr="002F5BD2">
        <w:rPr>
          <w:rFonts w:ascii="Segoe UI" w:eastAsia="Times New Roman" w:hAnsi="Segoe UI" w:cs="Segoe UI"/>
          <w:b/>
          <w:bCs/>
          <w:color w:val="24292E"/>
          <w:sz w:val="30"/>
          <w:szCs w:val="30"/>
        </w:rPr>
        <w:lastRenderedPageBreak/>
        <w:t>3.2.17 Grades</w:t>
      </w:r>
      <w:bookmarkEnd w:id="384"/>
    </w:p>
    <w:p w14:paraId="18E267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an assignment is graded by the user's instructor, the user will see the grade of the assignment on the assignment calendar item.</w:t>
      </w:r>
    </w:p>
    <w:p w14:paraId="40AB325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3.2.17.1 Scores on every assignment.</w:t>
      </w:r>
    </w:p>
    <w:tbl>
      <w:tblPr>
        <w:tblW w:w="13320" w:type="dxa"/>
        <w:tblCellMar>
          <w:top w:w="15" w:type="dxa"/>
          <w:left w:w="15" w:type="dxa"/>
          <w:bottom w:w="15" w:type="dxa"/>
          <w:right w:w="15" w:type="dxa"/>
        </w:tblCellMar>
        <w:tblLook w:val="04A0" w:firstRow="1" w:lastRow="0" w:firstColumn="1" w:lastColumn="0" w:noHBand="0" w:noVBand="1"/>
      </w:tblPr>
      <w:tblGrid>
        <w:gridCol w:w="1878"/>
        <w:gridCol w:w="11442"/>
      </w:tblGrid>
      <w:tr w:rsidR="002F5BD2" w:rsidRPr="002F5BD2" w14:paraId="7CC28E01"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7DEB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E816E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65011A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CEAC2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AF54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see the grade I got on assignments after I complete them because this information is important to me and time sensitive.</w:t>
            </w:r>
          </w:p>
        </w:tc>
      </w:tr>
      <w:tr w:rsidR="002F5BD2" w:rsidRPr="002F5BD2" w14:paraId="314DC6B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C2960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025A4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4.2.17.1 for verification details of this use case.</w:t>
            </w:r>
          </w:p>
        </w:tc>
      </w:tr>
      <w:tr w:rsidR="002F5BD2" w:rsidRPr="002F5BD2" w14:paraId="216087C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CDE0A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056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professor grades an assignment that the user has submitted. See basic path for more detail.</w:t>
            </w:r>
          </w:p>
        </w:tc>
      </w:tr>
      <w:tr w:rsidR="002F5BD2" w:rsidRPr="002F5BD2" w14:paraId="093EB9B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45E3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37F85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completed an assignment and it has been graded by the user's instructor.</w:t>
            </w:r>
          </w:p>
        </w:tc>
      </w:tr>
      <w:tr w:rsidR="002F5BD2" w:rsidRPr="002F5BD2" w14:paraId="0360730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68278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061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completes and submits an assignment.</w:t>
            </w:r>
            <w:r w:rsidRPr="002F5BD2">
              <w:rPr>
                <w:rFonts w:ascii="Segoe UI" w:eastAsia="Times New Roman" w:hAnsi="Segoe UI" w:cs="Segoe UI"/>
                <w:color w:val="24292E"/>
                <w:sz w:val="24"/>
                <w:szCs w:val="24"/>
              </w:rPr>
              <w:br/>
              <w:t>2. User's instructor grades the assignment.</w:t>
            </w:r>
            <w:r w:rsidRPr="002F5BD2">
              <w:rPr>
                <w:rFonts w:ascii="Segoe UI" w:eastAsia="Times New Roman" w:hAnsi="Segoe UI" w:cs="Segoe UI"/>
                <w:color w:val="24292E"/>
                <w:sz w:val="24"/>
                <w:szCs w:val="24"/>
              </w:rPr>
              <w:br/>
              <w:t>3. User logs into the app with their I-Learn account.</w:t>
            </w:r>
            <w:r w:rsidRPr="002F5BD2">
              <w:rPr>
                <w:rFonts w:ascii="Segoe UI" w:eastAsia="Times New Roman" w:hAnsi="Segoe UI" w:cs="Segoe UI"/>
                <w:color w:val="24292E"/>
                <w:sz w:val="24"/>
                <w:szCs w:val="24"/>
              </w:rPr>
              <w:br/>
              <w:t>4. User navigates to the calendar to view grade.</w:t>
            </w:r>
          </w:p>
        </w:tc>
      </w:tr>
      <w:tr w:rsidR="002F5BD2" w:rsidRPr="002F5BD2" w14:paraId="1369EEE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28A6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7B40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e-mail with a notification about a grade change provides a link to the calendar's grade section.</w:t>
            </w:r>
          </w:p>
        </w:tc>
      </w:tr>
      <w:tr w:rsidR="002F5BD2" w:rsidRPr="002F5BD2" w14:paraId="064E8A8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FF963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31E5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229B0A5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24C67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DF8F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no assignments have been submitted for grading or if the instructor has not graded an assignment, the user will not see a grade for the assignment.</w:t>
            </w:r>
          </w:p>
        </w:tc>
      </w:tr>
      <w:tr w:rsidR="002F5BD2" w:rsidRPr="002F5BD2" w14:paraId="4289B49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7EDD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9D1D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7E11CA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5" w:name="_Toc496508572"/>
      <w:r w:rsidRPr="002F5BD2">
        <w:rPr>
          <w:rFonts w:ascii="Segoe UI" w:eastAsia="Times New Roman" w:hAnsi="Segoe UI" w:cs="Segoe UI"/>
          <w:b/>
          <w:bCs/>
          <w:color w:val="24292E"/>
          <w:sz w:val="30"/>
          <w:szCs w:val="30"/>
        </w:rPr>
        <w:t xml:space="preserve">3.2.18 </w:t>
      </w:r>
      <w:commentRangeStart w:id="386"/>
      <w:r w:rsidRPr="002F5BD2">
        <w:rPr>
          <w:rFonts w:ascii="Segoe UI" w:eastAsia="Times New Roman" w:hAnsi="Segoe UI" w:cs="Segoe UI"/>
          <w:b/>
          <w:bCs/>
          <w:color w:val="24292E"/>
          <w:sz w:val="30"/>
          <w:szCs w:val="30"/>
        </w:rPr>
        <w:t>Widget</w:t>
      </w:r>
      <w:bookmarkEnd w:id="385"/>
      <w:commentRangeEnd w:id="386"/>
      <w:r w:rsidR="0089218E">
        <w:rPr>
          <w:rStyle w:val="CommentReference"/>
        </w:rPr>
        <w:commentReference w:id="386"/>
      </w:r>
    </w:p>
    <w:p w14:paraId="521433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shall support the Android Widget feature. This widget shall allow for easy and quick access to the app at all times.</w:t>
      </w:r>
    </w:p>
    <w:p w14:paraId="6C007FD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3.2.18.1 Widget support for Android</w:t>
      </w:r>
    </w:p>
    <w:tbl>
      <w:tblPr>
        <w:tblW w:w="13320" w:type="dxa"/>
        <w:tblCellMar>
          <w:top w:w="15" w:type="dxa"/>
          <w:left w:w="15" w:type="dxa"/>
          <w:bottom w:w="15" w:type="dxa"/>
          <w:right w:w="15" w:type="dxa"/>
        </w:tblCellMar>
        <w:tblLook w:val="04A0" w:firstRow="1" w:lastRow="0" w:firstColumn="1" w:lastColumn="0" w:noHBand="0" w:noVBand="1"/>
      </w:tblPr>
      <w:tblGrid>
        <w:gridCol w:w="1925"/>
        <w:gridCol w:w="11395"/>
      </w:tblGrid>
      <w:tr w:rsidR="002F5BD2" w:rsidRPr="002F5BD2" w14:paraId="0D6AAFD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437E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51CE7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ED19C8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E92B8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37415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mobile user, I want to have constant and immediate access to the app through a widget because it is more time effective.</w:t>
            </w:r>
          </w:p>
        </w:tc>
      </w:tr>
      <w:tr w:rsidR="002F5BD2" w:rsidRPr="002F5BD2" w14:paraId="19C7C50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6E307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4748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4.2.18.1 for verification details of this use case.</w:t>
            </w:r>
          </w:p>
        </w:tc>
      </w:tr>
      <w:tr w:rsidR="002F5BD2" w:rsidRPr="002F5BD2" w14:paraId="2D64DD8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DDD94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E58D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Setup by the user on Android.</w:t>
            </w:r>
          </w:p>
        </w:tc>
      </w:tr>
      <w:tr w:rsidR="002F5BD2" w:rsidRPr="002F5BD2" w14:paraId="09BCFE2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9314A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8D172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 is installed on an Android device and widget has been configured.</w:t>
            </w:r>
          </w:p>
        </w:tc>
      </w:tr>
      <w:tr w:rsidR="002F5BD2" w:rsidRPr="002F5BD2" w14:paraId="3F127FA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6E8AE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3F2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installs the app on their Android device. </w:t>
            </w:r>
            <w:r w:rsidRPr="002F5BD2">
              <w:rPr>
                <w:rFonts w:ascii="Segoe UI" w:eastAsia="Times New Roman" w:hAnsi="Segoe UI" w:cs="Segoe UI"/>
                <w:color w:val="24292E"/>
                <w:sz w:val="24"/>
                <w:szCs w:val="24"/>
              </w:rPr>
              <w:br/>
              <w:t>2. In the Android app screen menu, the user navigates to the Widgets menu. </w:t>
            </w:r>
            <w:r w:rsidRPr="002F5BD2">
              <w:rPr>
                <w:rFonts w:ascii="Segoe UI" w:eastAsia="Times New Roman" w:hAnsi="Segoe UI" w:cs="Segoe UI"/>
                <w:color w:val="24292E"/>
                <w:sz w:val="24"/>
                <w:szCs w:val="24"/>
              </w:rPr>
              <w:br/>
              <w:t>3. User selects the Widget for the app.</w:t>
            </w:r>
          </w:p>
        </w:tc>
      </w:tr>
      <w:tr w:rsidR="002F5BD2" w:rsidRPr="002F5BD2" w14:paraId="59F87F1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B77C6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2CAD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9FA47D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2FFFB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7163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3872B98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A249D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F85F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is installed on a non-Android device, in which case, support for Widgets is unavailable.</w:t>
            </w:r>
          </w:p>
        </w:tc>
      </w:tr>
      <w:tr w:rsidR="002F5BD2" w:rsidRPr="002F5BD2" w14:paraId="51BD2FB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439E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1C9CE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1DBCCAD"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7" w:name="_Toc496508573"/>
      <w:r w:rsidRPr="002F5BD2">
        <w:rPr>
          <w:rFonts w:ascii="Segoe UI" w:eastAsia="Times New Roman" w:hAnsi="Segoe UI" w:cs="Segoe UI"/>
          <w:b/>
          <w:bCs/>
          <w:color w:val="24292E"/>
          <w:sz w:val="30"/>
          <w:szCs w:val="30"/>
        </w:rPr>
        <w:t>3.2.19 Active Directory/LDAP</w:t>
      </w:r>
      <w:bookmarkEnd w:id="387"/>
    </w:p>
    <w:p w14:paraId="484803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application protocol that will work to access and modify items in the calendar application's student directory. In conjunction with the Active Directory system network resources and the sharing of information between students will be serviced and facilitated. This information will include contact details, class work, student schedules, email, etc.</w:t>
      </w:r>
    </w:p>
    <w:p w14:paraId="0DAFD37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3.2.19.1 Contact Class Member Through Email</w:t>
      </w:r>
    </w:p>
    <w:tbl>
      <w:tblPr>
        <w:tblW w:w="13320" w:type="dxa"/>
        <w:tblCellMar>
          <w:top w:w="15" w:type="dxa"/>
          <w:left w:w="15" w:type="dxa"/>
          <w:bottom w:w="15" w:type="dxa"/>
          <w:right w:w="15" w:type="dxa"/>
        </w:tblCellMar>
        <w:tblLook w:val="04A0" w:firstRow="1" w:lastRow="0" w:firstColumn="1" w:lastColumn="0" w:noHBand="0" w:noVBand="1"/>
      </w:tblPr>
      <w:tblGrid>
        <w:gridCol w:w="1832"/>
        <w:gridCol w:w="11488"/>
      </w:tblGrid>
      <w:tr w:rsidR="002F5BD2" w:rsidRPr="002F5BD2" w14:paraId="79E64E87"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50FD9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1E210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F5D3E7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F7F5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A4EE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contact other BYU-I students and teachers associated with my currently enrolled classes through email.</w:t>
            </w:r>
          </w:p>
        </w:tc>
      </w:tr>
      <w:tr w:rsidR="002F5BD2" w:rsidRPr="002F5BD2" w14:paraId="1BD939B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32695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012AF1" w14:textId="77777777"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4.2.19.1 for Verification Details</w:t>
            </w:r>
          </w:p>
        </w:tc>
      </w:tr>
      <w:tr w:rsidR="002F5BD2" w:rsidRPr="002F5BD2" w14:paraId="20DEBB7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702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7717F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the "Contacts" button found in the student's contact profile.</w:t>
            </w:r>
          </w:p>
        </w:tc>
      </w:tr>
      <w:tr w:rsidR="002F5BD2" w:rsidRPr="002F5BD2" w14:paraId="533E33D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C9A2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72FC1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accessible and current BYU-I account.</w:t>
            </w:r>
          </w:p>
        </w:tc>
      </w:tr>
      <w:tr w:rsidR="002F5BD2" w:rsidRPr="002F5BD2" w14:paraId="1212AC9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5749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B2166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2F5BD2">
              <w:rPr>
                <w:rFonts w:ascii="Segoe UI" w:eastAsia="Times New Roman" w:hAnsi="Segoe UI" w:cs="Segoe UI"/>
                <w:color w:val="24292E"/>
                <w:sz w:val="24"/>
                <w:szCs w:val="24"/>
              </w:rPr>
              <w:br/>
              <w:t>2. The user selects an individual by clicking or tapping on the student's name.</w:t>
            </w:r>
            <w:r w:rsidRPr="002F5BD2">
              <w:rPr>
                <w:rFonts w:ascii="Segoe UI" w:eastAsia="Times New Roman" w:hAnsi="Segoe UI" w:cs="Segoe UI"/>
                <w:color w:val="24292E"/>
                <w:sz w:val="24"/>
                <w:szCs w:val="24"/>
              </w:rPr>
              <w:br/>
              <w:t>3. A menu with three options is displayed. These options include "Email", "Text", and "Phone". The user will select the "Email" option.</w:t>
            </w:r>
            <w:r w:rsidRPr="002F5BD2">
              <w:rPr>
                <w:rFonts w:ascii="Segoe UI" w:eastAsia="Times New Roman" w:hAnsi="Segoe UI" w:cs="Segoe UI"/>
                <w:color w:val="24292E"/>
                <w:sz w:val="24"/>
                <w:szCs w:val="24"/>
              </w:rPr>
              <w:br/>
              <w:t>4. The default email client on the user's device is opened and the recipient field is populated with the selected student's email address.</w:t>
            </w:r>
          </w:p>
        </w:tc>
      </w:tr>
      <w:tr w:rsidR="002F5BD2" w:rsidRPr="002F5BD2" w14:paraId="24E82C1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72D1D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EA55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three the user may choose the "Text" or "Phone" options.</w:t>
            </w:r>
          </w:p>
        </w:tc>
      </w:tr>
      <w:tr w:rsidR="002F5BD2" w:rsidRPr="002F5BD2" w14:paraId="3B6151E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F84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B769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receives a notification that the email has been sent.</w:t>
            </w:r>
          </w:p>
        </w:tc>
      </w:tr>
      <w:tr w:rsidR="002F5BD2" w:rsidRPr="002F5BD2" w14:paraId="6F9952D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8FF2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5E601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device being used does not have email capability or lacks network connectivity, the user will be notified with a warning notification saying "Unable to send email on this device".</w:t>
            </w:r>
          </w:p>
        </w:tc>
      </w:tr>
      <w:tr w:rsidR="002F5BD2" w:rsidRPr="002F5BD2" w14:paraId="08031AF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0C89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779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7A2E560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3.2.19.2 Contact Class Member Through Text Messaging</w:t>
      </w:r>
    </w:p>
    <w:tbl>
      <w:tblPr>
        <w:tblW w:w="13320" w:type="dxa"/>
        <w:tblCellMar>
          <w:top w:w="15" w:type="dxa"/>
          <w:left w:w="15" w:type="dxa"/>
          <w:bottom w:w="15" w:type="dxa"/>
          <w:right w:w="15" w:type="dxa"/>
        </w:tblCellMar>
        <w:tblLook w:val="04A0" w:firstRow="1" w:lastRow="0" w:firstColumn="1" w:lastColumn="0" w:noHBand="0" w:noVBand="1"/>
      </w:tblPr>
      <w:tblGrid>
        <w:gridCol w:w="1813"/>
        <w:gridCol w:w="11507"/>
      </w:tblGrid>
      <w:tr w:rsidR="002F5BD2" w:rsidRPr="002F5BD2" w14:paraId="7037CAE3"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69A9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85631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42D4DAA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6F5CA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41513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contact other BYU-I students and teachers associated with my currently enrolled classes through text messaging.</w:t>
            </w:r>
          </w:p>
        </w:tc>
      </w:tr>
      <w:tr w:rsidR="002F5BD2" w:rsidRPr="002F5BD2" w14:paraId="0337676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D543A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91820F" w14:textId="77777777"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4.2.19.2 for Verification Details</w:t>
            </w:r>
          </w:p>
        </w:tc>
      </w:tr>
      <w:tr w:rsidR="002F5BD2" w:rsidRPr="002F5BD2" w14:paraId="3135B96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856C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AF6E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the "Contacts" button found in the student's contact profile.</w:t>
            </w:r>
          </w:p>
        </w:tc>
      </w:tr>
      <w:tr w:rsidR="002F5BD2" w:rsidRPr="002F5BD2" w14:paraId="7B95A23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1603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896FD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accessible and current BYU-I account.</w:t>
            </w:r>
          </w:p>
        </w:tc>
      </w:tr>
      <w:tr w:rsidR="002F5BD2" w:rsidRPr="002F5BD2" w14:paraId="468CBED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7C06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FFCD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2F5BD2">
              <w:rPr>
                <w:rFonts w:ascii="Segoe UI" w:eastAsia="Times New Roman" w:hAnsi="Segoe UI" w:cs="Segoe UI"/>
                <w:color w:val="24292E"/>
                <w:sz w:val="24"/>
                <w:szCs w:val="24"/>
              </w:rPr>
              <w:br/>
              <w:t>2. The user selects an individual by clicking or tapping on the student's name.</w:t>
            </w:r>
            <w:r w:rsidRPr="002F5BD2">
              <w:rPr>
                <w:rFonts w:ascii="Segoe UI" w:eastAsia="Times New Roman" w:hAnsi="Segoe UI" w:cs="Segoe UI"/>
                <w:color w:val="24292E"/>
                <w:sz w:val="24"/>
                <w:szCs w:val="24"/>
              </w:rPr>
              <w:br/>
              <w:t>3. A menu with three options is displayed. These options include "Email", "Text", and "Phone". The user will select the "Text" option.</w:t>
            </w:r>
            <w:r w:rsidRPr="002F5BD2">
              <w:rPr>
                <w:rFonts w:ascii="Segoe UI" w:eastAsia="Times New Roman" w:hAnsi="Segoe UI" w:cs="Segoe UI"/>
                <w:color w:val="24292E"/>
                <w:sz w:val="24"/>
                <w:szCs w:val="24"/>
              </w:rPr>
              <w:br/>
              <w:t>4. The default text messaging client on the user's device is opened with the previously selected student recipient. The user types a message into the text field and sends the message.</w:t>
            </w:r>
          </w:p>
        </w:tc>
      </w:tr>
      <w:tr w:rsidR="002F5BD2" w:rsidRPr="002F5BD2" w14:paraId="3E4191D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216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A9B2E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three the user may choose the "Email" or "Phone" options.</w:t>
            </w:r>
          </w:p>
        </w:tc>
      </w:tr>
      <w:tr w:rsidR="002F5BD2" w:rsidRPr="002F5BD2" w14:paraId="20AD23C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851F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1D14A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returned to the calendar's default screen.</w:t>
            </w:r>
          </w:p>
        </w:tc>
      </w:tr>
      <w:tr w:rsidR="002F5BD2" w:rsidRPr="002F5BD2" w14:paraId="11F62B7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35B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C138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device being used does not have text messaging capability or lacks network connectivity, the user will be notified with a warning notification saying "Unable to send text messages on this device".</w:t>
            </w:r>
          </w:p>
        </w:tc>
      </w:tr>
      <w:tr w:rsidR="002F5BD2" w:rsidRPr="002F5BD2" w14:paraId="3E54A7C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EE2C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33D3E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0B5179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3.2.19.3 Contact Class Member Through Phone Communication</w:t>
      </w:r>
    </w:p>
    <w:tbl>
      <w:tblPr>
        <w:tblW w:w="13320" w:type="dxa"/>
        <w:tblCellMar>
          <w:top w:w="15" w:type="dxa"/>
          <w:left w:w="15" w:type="dxa"/>
          <w:bottom w:w="15" w:type="dxa"/>
          <w:right w:w="15" w:type="dxa"/>
        </w:tblCellMar>
        <w:tblLook w:val="04A0" w:firstRow="1" w:lastRow="0" w:firstColumn="1" w:lastColumn="0" w:noHBand="0" w:noVBand="1"/>
      </w:tblPr>
      <w:tblGrid>
        <w:gridCol w:w="1827"/>
        <w:gridCol w:w="11493"/>
      </w:tblGrid>
      <w:tr w:rsidR="002F5BD2" w:rsidRPr="002F5BD2" w14:paraId="1206D352"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56F2B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94D4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C41A79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E5B6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98F6D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contact other BYU-I students and teachers associated with my currently enrolled classes through phone communication.</w:t>
            </w:r>
          </w:p>
        </w:tc>
      </w:tr>
      <w:tr w:rsidR="002F5BD2" w:rsidRPr="002F5BD2" w14:paraId="2446BD2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702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40C3F" w14:textId="77777777"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3.2.19.3 for Verification Details</w:t>
            </w:r>
          </w:p>
        </w:tc>
      </w:tr>
      <w:tr w:rsidR="002F5BD2" w:rsidRPr="002F5BD2" w14:paraId="3B3F79D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D2789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68743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the "Contacts" button found in the student's contact profile.</w:t>
            </w:r>
          </w:p>
        </w:tc>
      </w:tr>
      <w:tr w:rsidR="002F5BD2" w:rsidRPr="002F5BD2" w14:paraId="360EDE9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32CDE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110C3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accessible and current BYU-I account.</w:t>
            </w:r>
          </w:p>
        </w:tc>
      </w:tr>
      <w:tr w:rsidR="002F5BD2" w:rsidRPr="002F5BD2" w14:paraId="58D1FFC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7E38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50F4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2F5BD2">
              <w:rPr>
                <w:rFonts w:ascii="Segoe UI" w:eastAsia="Times New Roman" w:hAnsi="Segoe UI" w:cs="Segoe UI"/>
                <w:color w:val="24292E"/>
                <w:sz w:val="24"/>
                <w:szCs w:val="24"/>
              </w:rPr>
              <w:br/>
              <w:t>2. The user selects an individual by clicking or tapping on the student's name.</w:t>
            </w:r>
            <w:r w:rsidRPr="002F5BD2">
              <w:rPr>
                <w:rFonts w:ascii="Segoe UI" w:eastAsia="Times New Roman" w:hAnsi="Segoe UI" w:cs="Segoe UI"/>
                <w:color w:val="24292E"/>
                <w:sz w:val="24"/>
                <w:szCs w:val="24"/>
              </w:rPr>
              <w:br/>
              <w:t>3. A menu with three options is displayed. These options include "Email", "Text", and "Phone". The user will select the "Phone" option.</w:t>
            </w:r>
            <w:r w:rsidRPr="002F5BD2">
              <w:rPr>
                <w:rFonts w:ascii="Segoe UI" w:eastAsia="Times New Roman" w:hAnsi="Segoe UI" w:cs="Segoe UI"/>
                <w:color w:val="24292E"/>
                <w:sz w:val="24"/>
                <w:szCs w:val="24"/>
              </w:rPr>
              <w:br/>
              <w:t>4. The default phone application on the user's device is opened with the previously selected student's phone number entered. The user may then call the contact.</w:t>
            </w:r>
          </w:p>
        </w:tc>
      </w:tr>
      <w:tr w:rsidR="002F5BD2" w:rsidRPr="002F5BD2" w14:paraId="5A8B344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4EEF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4EA7E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three the user may choose the "Email" or "Text" options.</w:t>
            </w:r>
          </w:p>
        </w:tc>
      </w:tr>
      <w:tr w:rsidR="002F5BD2" w:rsidRPr="002F5BD2" w14:paraId="521E43F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60B9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C4773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returned to the calendar's default screen after the phone call is ended.</w:t>
            </w:r>
          </w:p>
        </w:tc>
      </w:tr>
      <w:tr w:rsidR="002F5BD2" w:rsidRPr="002F5BD2" w14:paraId="1DCF4B7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22EDA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03974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device being used does not have phone functionality or lacks network connectivity, the user will be notified with a warning notification saying "Unable to make calls on this device".</w:t>
            </w:r>
          </w:p>
        </w:tc>
      </w:tr>
      <w:tr w:rsidR="002F5BD2" w:rsidRPr="002F5BD2" w14:paraId="4987631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8E274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85F15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9F0C80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8" w:name="_Toc496508574"/>
      <w:r w:rsidRPr="002F5BD2">
        <w:rPr>
          <w:rFonts w:ascii="Segoe UI" w:eastAsia="Times New Roman" w:hAnsi="Segoe UI" w:cs="Segoe UI"/>
          <w:b/>
          <w:bCs/>
          <w:color w:val="24292E"/>
          <w:sz w:val="30"/>
          <w:szCs w:val="30"/>
        </w:rPr>
        <w:t>3.2.20 Notification Control</w:t>
      </w:r>
      <w:bookmarkEnd w:id="388"/>
    </w:p>
    <w:p w14:paraId="5535FB7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Settings for how the user wants to be notified by the application. These settings provide a user with options for their personal preference of notification methods.</w:t>
      </w:r>
    </w:p>
    <w:p w14:paraId="12FC34E2"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3.2.20.1 Notifications On/Off</w:t>
      </w:r>
    </w:p>
    <w:tbl>
      <w:tblPr>
        <w:tblW w:w="13320" w:type="dxa"/>
        <w:tblCellMar>
          <w:top w:w="15" w:type="dxa"/>
          <w:left w:w="15" w:type="dxa"/>
          <w:bottom w:w="15" w:type="dxa"/>
          <w:right w:w="15" w:type="dxa"/>
        </w:tblCellMar>
        <w:tblLook w:val="04A0" w:firstRow="1" w:lastRow="0" w:firstColumn="1" w:lastColumn="0" w:noHBand="0" w:noVBand="1"/>
      </w:tblPr>
      <w:tblGrid>
        <w:gridCol w:w="1746"/>
        <w:gridCol w:w="11574"/>
      </w:tblGrid>
      <w:tr w:rsidR="002F5BD2" w:rsidRPr="002F5BD2" w14:paraId="0C56382F"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858E3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AE35E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892CB7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B61A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130A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turn notifications on or off.</w:t>
            </w:r>
          </w:p>
        </w:tc>
      </w:tr>
      <w:tr w:rsidR="002F5BD2" w:rsidRPr="002F5BD2" w14:paraId="641AAA2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938DE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B6FD28" w14:textId="77777777"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4.2.20.1 for Verification Details</w:t>
            </w:r>
          </w:p>
        </w:tc>
      </w:tr>
      <w:tr w:rsidR="002F5BD2" w:rsidRPr="002F5BD2" w14:paraId="0C1B940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E13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6605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settings option.</w:t>
            </w:r>
          </w:p>
        </w:tc>
      </w:tr>
      <w:tr w:rsidR="002F5BD2" w:rsidRPr="002F5BD2" w14:paraId="4842515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0B56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F0BAF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currently logged into the application.</w:t>
            </w:r>
          </w:p>
        </w:tc>
      </w:tr>
      <w:tr w:rsidR="002F5BD2" w:rsidRPr="002F5BD2" w14:paraId="7D206C6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36E0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3E391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is presented with a list of settings.</w:t>
            </w:r>
            <w:r w:rsidRPr="002F5BD2">
              <w:rPr>
                <w:rFonts w:ascii="Segoe UI" w:eastAsia="Times New Roman" w:hAnsi="Segoe UI" w:cs="Segoe UI"/>
                <w:color w:val="24292E"/>
                <w:sz w:val="24"/>
                <w:szCs w:val="24"/>
              </w:rPr>
              <w:br/>
              <w:t>2. The user locates the setting which is labeled "Notifications" and selects it.</w:t>
            </w:r>
            <w:r w:rsidRPr="002F5BD2">
              <w:rPr>
                <w:rFonts w:ascii="Segoe UI" w:eastAsia="Times New Roman" w:hAnsi="Segoe UI" w:cs="Segoe UI"/>
                <w:color w:val="24292E"/>
                <w:sz w:val="24"/>
                <w:szCs w:val="24"/>
              </w:rPr>
              <w:br/>
              <w:t>3. A page with notification specific settings is displayed. The user finds a toggle switch at the top of the page labeled "Notifications ON/OFF". The user selects this toggle switch and a message is displayed saying "Notifications On" or "Notifications off" depending on the state of the toggle. When the toggle switch is highlighted, notifications are on. When is not highlighted, notifications are off.</w:t>
            </w:r>
          </w:p>
        </w:tc>
      </w:tr>
      <w:tr w:rsidR="002F5BD2" w:rsidRPr="002F5BD2" w14:paraId="4EF11EE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AED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CEC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5504136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A9B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73BC1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Notifications are enabled or disabled for the user depending on selection.</w:t>
            </w:r>
          </w:p>
        </w:tc>
      </w:tr>
      <w:tr w:rsidR="002F5BD2" w:rsidRPr="002F5BD2" w14:paraId="456F51E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68333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81FA6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 other input is possible.</w:t>
            </w:r>
          </w:p>
        </w:tc>
      </w:tr>
      <w:tr w:rsidR="002F5BD2" w:rsidRPr="002F5BD2" w14:paraId="3811830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A6C0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263D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12DD951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3.2.20.2 Notification Method</w:t>
      </w:r>
    </w:p>
    <w:tbl>
      <w:tblPr>
        <w:tblW w:w="13320" w:type="dxa"/>
        <w:tblCellMar>
          <w:top w:w="15" w:type="dxa"/>
          <w:left w:w="15" w:type="dxa"/>
          <w:bottom w:w="15" w:type="dxa"/>
          <w:right w:w="15" w:type="dxa"/>
        </w:tblCellMar>
        <w:tblLook w:val="04A0" w:firstRow="1" w:lastRow="0" w:firstColumn="1" w:lastColumn="0" w:noHBand="0" w:noVBand="1"/>
      </w:tblPr>
      <w:tblGrid>
        <w:gridCol w:w="1801"/>
        <w:gridCol w:w="11519"/>
      </w:tblGrid>
      <w:tr w:rsidR="002F5BD2" w:rsidRPr="002F5BD2" w14:paraId="7E03C370"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AD678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6872A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904313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D9E3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5C82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select how I'm notified.</w:t>
            </w:r>
          </w:p>
        </w:tc>
      </w:tr>
      <w:tr w:rsidR="002F5BD2" w:rsidRPr="002F5BD2" w14:paraId="435FD2B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1E0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68CBD1" w14:textId="77777777"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3.2.20.2 for Verification Details</w:t>
            </w:r>
          </w:p>
        </w:tc>
      </w:tr>
      <w:tr w:rsidR="002F5BD2" w:rsidRPr="002F5BD2" w14:paraId="2351605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37C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67CDD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settings option.</w:t>
            </w:r>
          </w:p>
        </w:tc>
      </w:tr>
      <w:tr w:rsidR="002F5BD2" w:rsidRPr="002F5BD2" w14:paraId="01BF43C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E9C7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8E577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currently logged into the application.</w:t>
            </w:r>
          </w:p>
        </w:tc>
      </w:tr>
      <w:tr w:rsidR="002F5BD2" w:rsidRPr="002F5BD2" w14:paraId="5E2908C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9917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AA49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1. The user is presented with a list of settings.</w:t>
            </w:r>
            <w:r w:rsidRPr="002F5BD2">
              <w:rPr>
                <w:rFonts w:ascii="Segoe UI" w:eastAsia="Times New Roman" w:hAnsi="Segoe UI" w:cs="Segoe UI"/>
                <w:color w:val="24292E"/>
                <w:sz w:val="24"/>
                <w:szCs w:val="24"/>
              </w:rPr>
              <w:br/>
              <w:t>2. The user locates the setting which is labeled "Notifications" and selects it.</w:t>
            </w:r>
            <w:r w:rsidRPr="002F5BD2">
              <w:rPr>
                <w:rFonts w:ascii="Segoe UI" w:eastAsia="Times New Roman" w:hAnsi="Segoe UI" w:cs="Segoe UI"/>
                <w:color w:val="24292E"/>
                <w:sz w:val="24"/>
                <w:szCs w:val="24"/>
              </w:rPr>
              <w:br/>
              <w:t>3. A page with notification specific settings is displayed. The user selects "Notification Method" from the settings page.</w:t>
            </w:r>
            <w:r w:rsidRPr="002F5BD2">
              <w:rPr>
                <w:rFonts w:ascii="Segoe UI" w:eastAsia="Times New Roman" w:hAnsi="Segoe UI" w:cs="Segoe UI"/>
                <w:color w:val="24292E"/>
                <w:sz w:val="24"/>
                <w:szCs w:val="24"/>
              </w:rPr>
              <w:br/>
              <w:t xml:space="preserve">4. A menu of checkboxes with the labels "Email Notification", "Text Notification", and "Device Notification" is </w:t>
            </w:r>
            <w:r w:rsidRPr="002F5BD2">
              <w:rPr>
                <w:rFonts w:ascii="Segoe UI" w:eastAsia="Times New Roman" w:hAnsi="Segoe UI" w:cs="Segoe UI"/>
                <w:color w:val="24292E"/>
                <w:sz w:val="24"/>
                <w:szCs w:val="24"/>
              </w:rPr>
              <w:lastRenderedPageBreak/>
              <w:t>presented. The user may select any combination of checkboxes as a preference for notification methods.</w:t>
            </w:r>
            <w:r w:rsidRPr="002F5BD2">
              <w:rPr>
                <w:rFonts w:ascii="Segoe UI" w:eastAsia="Times New Roman" w:hAnsi="Segoe UI" w:cs="Segoe UI"/>
                <w:color w:val="24292E"/>
                <w:sz w:val="24"/>
                <w:szCs w:val="24"/>
              </w:rPr>
              <w:br/>
              <w:t>5. After selecting the preferred methods, the user selects the "Apply" button to accept these changes.</w:t>
            </w:r>
          </w:p>
        </w:tc>
      </w:tr>
      <w:tr w:rsidR="002F5BD2" w:rsidRPr="002F5BD2" w14:paraId="309ED50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427E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FDD34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271F355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6075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982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receives alert notifications by the selected notification methods.</w:t>
            </w:r>
          </w:p>
        </w:tc>
      </w:tr>
      <w:tr w:rsidR="002F5BD2" w:rsidRPr="002F5BD2" w14:paraId="099C5B0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4D43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1B1F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in step five to abort any changes made to the notification settings.</w:t>
            </w:r>
          </w:p>
        </w:tc>
      </w:tr>
      <w:tr w:rsidR="002F5BD2" w:rsidRPr="002F5BD2" w14:paraId="5026C6C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5C707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5327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7AA4CECE"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9" w:name="_Toc496508575"/>
      <w:r w:rsidRPr="002F5BD2">
        <w:rPr>
          <w:rFonts w:ascii="Segoe UI" w:eastAsia="Times New Roman" w:hAnsi="Segoe UI" w:cs="Segoe UI"/>
          <w:b/>
          <w:bCs/>
          <w:color w:val="24292E"/>
          <w:sz w:val="30"/>
          <w:szCs w:val="30"/>
        </w:rPr>
        <w:t>3.2.21 Shared Calendar</w:t>
      </w:r>
      <w:bookmarkEnd w:id="389"/>
    </w:p>
    <w:p w14:paraId="1F9EA1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the user to select one or more of their calendars, and share them with one other person, or a group of people.</w:t>
      </w:r>
    </w:p>
    <w:p w14:paraId="239774C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3.2.21.1 Shared Calendar Group Creation</w:t>
      </w:r>
    </w:p>
    <w:tbl>
      <w:tblPr>
        <w:tblW w:w="13320" w:type="dxa"/>
        <w:tblCellMar>
          <w:top w:w="15" w:type="dxa"/>
          <w:left w:w="15" w:type="dxa"/>
          <w:bottom w:w="15" w:type="dxa"/>
          <w:right w:w="15" w:type="dxa"/>
        </w:tblCellMar>
        <w:tblLook w:val="04A0" w:firstRow="1" w:lastRow="0" w:firstColumn="1" w:lastColumn="0" w:noHBand="0" w:noVBand="1"/>
      </w:tblPr>
      <w:tblGrid>
        <w:gridCol w:w="2280"/>
        <w:gridCol w:w="11040"/>
      </w:tblGrid>
      <w:tr w:rsidR="002F5BD2" w:rsidRPr="002F5BD2" w14:paraId="0229A9EA"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67ECA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EFA8C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79E46D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6839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370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Create a group of people to share one or more calendars with.</w:t>
            </w:r>
          </w:p>
        </w:tc>
      </w:tr>
      <w:tr w:rsidR="002F5BD2" w:rsidRPr="002F5BD2" w14:paraId="7B89890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106E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74165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4.2.21.1 for verification details of this use case.</w:t>
            </w:r>
          </w:p>
        </w:tc>
      </w:tr>
      <w:tr w:rsidR="002F5BD2" w:rsidRPr="002F5BD2" w14:paraId="6D39C34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5ABC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05A2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navigates to Shared Calendar Group Creation section in the settings menu.</w:t>
            </w:r>
          </w:p>
        </w:tc>
      </w:tr>
      <w:tr w:rsidR="002F5BD2" w:rsidRPr="002F5BD2" w14:paraId="754F84B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0657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499E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already created one or more calendars. And have one or more contacts</w:t>
            </w:r>
          </w:p>
        </w:tc>
      </w:tr>
      <w:tr w:rsidR="002F5BD2" w:rsidRPr="002F5BD2" w14:paraId="5953A97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A3B83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DE54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will be prompted to select which calendars they want to add.</w:t>
            </w:r>
            <w:r w:rsidRPr="002F5BD2">
              <w:rPr>
                <w:rFonts w:ascii="Segoe UI" w:eastAsia="Times New Roman" w:hAnsi="Segoe UI" w:cs="Segoe UI"/>
                <w:color w:val="24292E"/>
                <w:sz w:val="24"/>
                <w:szCs w:val="24"/>
              </w:rPr>
              <w:br/>
              <w:t>2. The user will be prompted to select which contacts they want to share with. </w:t>
            </w:r>
            <w:r w:rsidRPr="002F5BD2">
              <w:rPr>
                <w:rFonts w:ascii="Segoe UI" w:eastAsia="Times New Roman" w:hAnsi="Segoe UI" w:cs="Segoe UI"/>
                <w:color w:val="24292E"/>
                <w:sz w:val="24"/>
                <w:szCs w:val="24"/>
              </w:rPr>
              <w:br/>
              <w:t>3. The user will be asked to confirm their selection.</w:t>
            </w:r>
          </w:p>
        </w:tc>
      </w:tr>
      <w:tr w:rsidR="002F5BD2" w:rsidRPr="002F5BD2" w14:paraId="7CC1151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982D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1F95C2" w14:textId="77777777" w:rsidR="002F5BD2" w:rsidRPr="002F5BD2" w:rsidRDefault="002F5BD2" w:rsidP="002F5BD2">
            <w:pPr>
              <w:spacing w:after="240" w:line="240" w:lineRule="auto"/>
              <w:rPr>
                <w:rFonts w:ascii="Segoe UI" w:eastAsia="Times New Roman" w:hAnsi="Segoe UI" w:cs="Segoe UI"/>
                <w:color w:val="24292E"/>
                <w:sz w:val="24"/>
                <w:szCs w:val="24"/>
              </w:rPr>
            </w:pPr>
          </w:p>
        </w:tc>
      </w:tr>
      <w:tr w:rsidR="002F5BD2" w:rsidRPr="002F5BD2" w14:paraId="35231B0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53A0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46D3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people selected receive a notification, and have the option to view the user's calendar(s).</w:t>
            </w:r>
          </w:p>
        </w:tc>
      </w:tr>
      <w:tr w:rsidR="002F5BD2" w:rsidRPr="002F5BD2" w14:paraId="3A43E3F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D016F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E93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not created any calendars. Or if the user has no contacts</w:t>
            </w:r>
          </w:p>
        </w:tc>
      </w:tr>
      <w:tr w:rsidR="002F5BD2" w:rsidRPr="002F5BD2" w14:paraId="77EF588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D09D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C057A7" w14:textId="77777777" w:rsidR="002F5BD2" w:rsidRPr="002F5BD2" w:rsidRDefault="002F5BD2" w:rsidP="002F5BD2">
            <w:pPr>
              <w:spacing w:after="240" w:line="240" w:lineRule="auto"/>
              <w:rPr>
                <w:rFonts w:ascii="Segoe UI" w:eastAsia="Times New Roman" w:hAnsi="Segoe UI" w:cs="Segoe UI"/>
                <w:color w:val="24292E"/>
                <w:sz w:val="24"/>
                <w:szCs w:val="24"/>
              </w:rPr>
            </w:pPr>
          </w:p>
        </w:tc>
      </w:tr>
    </w:tbl>
    <w:p w14:paraId="3423984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3.2.21.2 Send Shared Calendar Update Notification</w:t>
      </w:r>
    </w:p>
    <w:tbl>
      <w:tblPr>
        <w:tblW w:w="13320" w:type="dxa"/>
        <w:tblCellMar>
          <w:top w:w="15" w:type="dxa"/>
          <w:left w:w="15" w:type="dxa"/>
          <w:bottom w:w="15" w:type="dxa"/>
          <w:right w:w="15" w:type="dxa"/>
        </w:tblCellMar>
        <w:tblLook w:val="04A0" w:firstRow="1" w:lastRow="0" w:firstColumn="1" w:lastColumn="0" w:noHBand="0" w:noVBand="1"/>
      </w:tblPr>
      <w:tblGrid>
        <w:gridCol w:w="2442"/>
        <w:gridCol w:w="10878"/>
      </w:tblGrid>
      <w:tr w:rsidR="002F5BD2" w:rsidRPr="002F5BD2" w14:paraId="1DA6FA67"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96551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AC652"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5803CE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107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007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Send an alert to people who you share a calendar with, when you make an update.</w:t>
            </w:r>
          </w:p>
        </w:tc>
      </w:tr>
      <w:tr w:rsidR="002F5BD2" w:rsidRPr="002F5BD2" w14:paraId="38FAE11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ACADC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27E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4.2.21.2 for verification details of this use case.</w:t>
            </w:r>
          </w:p>
        </w:tc>
      </w:tr>
      <w:tr w:rsidR="002F5BD2" w:rsidRPr="002F5BD2" w14:paraId="42AAECE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99E8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76D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updates or changes anything on a calendar they share with others.</w:t>
            </w:r>
          </w:p>
        </w:tc>
      </w:tr>
      <w:tr w:rsidR="002F5BD2" w:rsidRPr="002F5BD2" w14:paraId="1522FA2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4F90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794A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already shared one or more calendars with one or more contacts.</w:t>
            </w:r>
          </w:p>
        </w:tc>
      </w:tr>
      <w:tr w:rsidR="002F5BD2" w:rsidRPr="002F5BD2" w14:paraId="5B7A774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48AA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A72D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updates or changes anything on a calendar they share with others. </w:t>
            </w:r>
            <w:r w:rsidRPr="002F5BD2">
              <w:rPr>
                <w:rFonts w:ascii="Segoe UI" w:eastAsia="Times New Roman" w:hAnsi="Segoe UI" w:cs="Segoe UI"/>
                <w:color w:val="24292E"/>
                <w:sz w:val="24"/>
                <w:szCs w:val="24"/>
              </w:rPr>
              <w:br/>
              <w:t>2. Notifications are automatically sent to contacts that share the changed calendar.</w:t>
            </w:r>
          </w:p>
        </w:tc>
      </w:tr>
      <w:tr w:rsidR="002F5BD2" w:rsidRPr="002F5BD2" w14:paraId="48B0FE2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3F563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DB008E" w14:textId="77777777" w:rsidR="002F5BD2" w:rsidRPr="002F5BD2" w:rsidRDefault="002F5BD2" w:rsidP="002F5BD2">
            <w:pPr>
              <w:spacing w:after="240" w:line="240" w:lineRule="auto"/>
              <w:rPr>
                <w:rFonts w:ascii="Segoe UI" w:eastAsia="Times New Roman" w:hAnsi="Segoe UI" w:cs="Segoe UI"/>
                <w:color w:val="24292E"/>
                <w:sz w:val="24"/>
                <w:szCs w:val="24"/>
              </w:rPr>
            </w:pPr>
          </w:p>
        </w:tc>
      </w:tr>
      <w:tr w:rsidR="002F5BD2" w:rsidRPr="002F5BD2" w14:paraId="3B2F7B3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12412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5B71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people sharing a calendar with the user are notified when changes are made.</w:t>
            </w:r>
          </w:p>
        </w:tc>
      </w:tr>
      <w:tr w:rsidR="002F5BD2" w:rsidRPr="002F5BD2" w14:paraId="76BB532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9734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D4D9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is not sharing any calendars</w:t>
            </w:r>
          </w:p>
        </w:tc>
      </w:tr>
      <w:tr w:rsidR="002F5BD2" w:rsidRPr="002F5BD2" w14:paraId="020DDEA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7167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4B704" w14:textId="77777777" w:rsidR="002F5BD2" w:rsidRPr="002F5BD2" w:rsidRDefault="002F5BD2" w:rsidP="002F5BD2">
            <w:pPr>
              <w:spacing w:after="240" w:line="240" w:lineRule="auto"/>
              <w:rPr>
                <w:rFonts w:ascii="Segoe UI" w:eastAsia="Times New Roman" w:hAnsi="Segoe UI" w:cs="Segoe UI"/>
                <w:color w:val="24292E"/>
                <w:sz w:val="24"/>
                <w:szCs w:val="24"/>
              </w:rPr>
            </w:pPr>
          </w:p>
        </w:tc>
      </w:tr>
    </w:tbl>
    <w:p w14:paraId="6922BFF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90" w:name="_Toc496508576"/>
      <w:r w:rsidRPr="002F5BD2">
        <w:rPr>
          <w:rFonts w:ascii="Segoe UI" w:eastAsia="Times New Roman" w:hAnsi="Segoe UI" w:cs="Segoe UI"/>
          <w:b/>
          <w:bCs/>
          <w:color w:val="24292E"/>
          <w:sz w:val="30"/>
          <w:szCs w:val="30"/>
        </w:rPr>
        <w:t>3.2.22 Push Notifications</w:t>
      </w:r>
      <w:bookmarkEnd w:id="390"/>
    </w:p>
    <w:p w14:paraId="752A919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notification will be a reminder for the user of an upcoming event or assignment. The Student Calendar app will send notifications to the user, even if the app is not being used at the time the notification is set to be sent.</w:t>
      </w:r>
    </w:p>
    <w:p w14:paraId="7D2117B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3.2.22.1 Receive Push Notification</w:t>
      </w:r>
    </w:p>
    <w:tbl>
      <w:tblPr>
        <w:tblW w:w="13320" w:type="dxa"/>
        <w:tblCellMar>
          <w:top w:w="15" w:type="dxa"/>
          <w:left w:w="15" w:type="dxa"/>
          <w:bottom w:w="15" w:type="dxa"/>
          <w:right w:w="15" w:type="dxa"/>
        </w:tblCellMar>
        <w:tblLook w:val="04A0" w:firstRow="1" w:lastRow="0" w:firstColumn="1" w:lastColumn="0" w:noHBand="0" w:noVBand="1"/>
      </w:tblPr>
      <w:tblGrid>
        <w:gridCol w:w="1747"/>
        <w:gridCol w:w="11573"/>
      </w:tblGrid>
      <w:tr w:rsidR="002F5BD2" w:rsidRPr="002F5BD2" w14:paraId="16E63F4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96AB4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4C13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B0B64B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15E21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EF2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receive push notifications so I can receive information even if I am not currently using the Student Calendar app. This will prevent me from missing any important notifications.</w:t>
            </w:r>
          </w:p>
        </w:tc>
      </w:tr>
      <w:tr w:rsidR="002F5BD2" w:rsidRPr="002F5BD2" w14:paraId="1876F60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2488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8D72B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4.2.22.1 for verification details of this use case. For an image reference see 2.5.6.</w:t>
            </w:r>
          </w:p>
        </w:tc>
      </w:tr>
      <w:tr w:rsidR="002F5BD2" w:rsidRPr="002F5BD2" w14:paraId="311019C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8533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2C359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time for which a notification is set to be sent has arrived. See basic path for details.</w:t>
            </w:r>
          </w:p>
        </w:tc>
      </w:tr>
      <w:tr w:rsidR="002F5BD2" w:rsidRPr="002F5BD2" w14:paraId="6F35C3A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B9A4F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FA37A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notifications enabled within their personal Student Calendar app settings.</w:t>
            </w:r>
          </w:p>
        </w:tc>
      </w:tr>
      <w:tr w:rsidR="002F5BD2" w:rsidRPr="002F5BD2" w14:paraId="011274B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0C5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B356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 notification shows up on the top of the user screen.</w:t>
            </w:r>
            <w:r w:rsidRPr="002F5BD2">
              <w:rPr>
                <w:rFonts w:ascii="Segoe UI" w:eastAsia="Times New Roman" w:hAnsi="Segoe UI" w:cs="Segoe UI"/>
                <w:color w:val="24292E"/>
                <w:sz w:val="24"/>
                <w:szCs w:val="24"/>
              </w:rPr>
              <w:br/>
              <w:t>2. The user selects the notification to view its contents.</w:t>
            </w:r>
          </w:p>
        </w:tc>
      </w:tr>
      <w:tr w:rsidR="002F5BD2" w:rsidRPr="002F5BD2" w14:paraId="0C7EC27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152A5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06F2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Student Calendar application is not running on the user's device when the notification is received, the user may receive an email with the notification details if the user has selected that option in their personal settings. If the user is using a mobile device and the Student Calendar application is not running, the notification will be sent to the top screen of their device.</w:t>
            </w:r>
          </w:p>
        </w:tc>
      </w:tr>
      <w:tr w:rsidR="002F5BD2" w:rsidRPr="002F5BD2" w14:paraId="607E633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F8231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6799A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read the notification. The notification is closed, and the user can return to a prior activity.</w:t>
            </w:r>
          </w:p>
        </w:tc>
      </w:tr>
      <w:tr w:rsidR="002F5BD2" w:rsidRPr="002F5BD2" w14:paraId="51DCA5B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B16D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C0DCA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disabled notifications or does not have a valid email address, the notification will remain in a list of unopened notifications and will be displayed the next time the Student Calendar Application is opened.</w:t>
            </w:r>
          </w:p>
        </w:tc>
      </w:tr>
      <w:tr w:rsidR="002F5BD2" w:rsidRPr="002F5BD2" w14:paraId="2FB54C7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CF25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E4DB1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Once a notification has been viewed, it is removed from the notification list and is no longer visible from the notification window. The user must look up the event or assignment from the calendar.</w:t>
            </w:r>
          </w:p>
        </w:tc>
      </w:tr>
    </w:tbl>
    <w:p w14:paraId="5942F53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3.2.22.2 Create Notification</w:t>
      </w:r>
    </w:p>
    <w:tbl>
      <w:tblPr>
        <w:tblW w:w="13320" w:type="dxa"/>
        <w:tblCellMar>
          <w:top w:w="15" w:type="dxa"/>
          <w:left w:w="15" w:type="dxa"/>
          <w:bottom w:w="15" w:type="dxa"/>
          <w:right w:w="15" w:type="dxa"/>
        </w:tblCellMar>
        <w:tblLook w:val="04A0" w:firstRow="1" w:lastRow="0" w:firstColumn="1" w:lastColumn="0" w:noHBand="0" w:noVBand="1"/>
      </w:tblPr>
      <w:tblGrid>
        <w:gridCol w:w="1757"/>
        <w:gridCol w:w="11563"/>
      </w:tblGrid>
      <w:tr w:rsidR="002F5BD2" w:rsidRPr="002F5BD2" w14:paraId="1B5ABAA9"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5976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4EC14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71261C3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7996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8493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set a time in the future to be notified of an important event or assignment. This will improve my ability to remember my tasks and get work done.</w:t>
            </w:r>
          </w:p>
        </w:tc>
      </w:tr>
      <w:tr w:rsidR="002F5BD2" w:rsidRPr="002F5BD2" w14:paraId="756CCFF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14B8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F231C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4.2.22.2 for verification details of this use case.</w:t>
            </w:r>
          </w:p>
        </w:tc>
      </w:tr>
      <w:tr w:rsidR="002F5BD2" w:rsidRPr="002F5BD2" w14:paraId="3D76242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7369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529E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fills out the notification information and selects the "save notification" button. See basic path for details.</w:t>
            </w:r>
          </w:p>
        </w:tc>
      </w:tr>
      <w:tr w:rsidR="002F5BD2" w:rsidRPr="002F5BD2" w14:paraId="0E13471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5558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1E4A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From the main calendar view, the user selects the notification icon. The notification window appears and the user selects the "create notification" button.</w:t>
            </w:r>
          </w:p>
        </w:tc>
      </w:tr>
      <w:tr w:rsidR="002F5BD2" w:rsidRPr="002F5BD2" w14:paraId="24011C8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9B7F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8276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 notification form appears and prompts the user to fill in information about the new notification.</w:t>
            </w:r>
            <w:r w:rsidRPr="002F5BD2">
              <w:rPr>
                <w:rFonts w:ascii="Segoe UI" w:eastAsia="Times New Roman" w:hAnsi="Segoe UI" w:cs="Segoe UI"/>
                <w:color w:val="24292E"/>
                <w:sz w:val="24"/>
                <w:szCs w:val="24"/>
              </w:rPr>
              <w:br/>
              <w:t>2. The user fills in the information and sets the time for the notification to be sent.</w:t>
            </w:r>
            <w:r w:rsidRPr="002F5BD2">
              <w:rPr>
                <w:rFonts w:ascii="Segoe UI" w:eastAsia="Times New Roman" w:hAnsi="Segoe UI" w:cs="Segoe UI"/>
                <w:color w:val="24292E"/>
                <w:sz w:val="24"/>
                <w:szCs w:val="24"/>
              </w:rPr>
              <w:br/>
              <w:t>3. The User selects the "save notification" button.</w:t>
            </w:r>
          </w:p>
        </w:tc>
      </w:tr>
      <w:tr w:rsidR="002F5BD2" w:rsidRPr="002F5BD2" w14:paraId="1999FFB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AF1AA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9DCBA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a pre-existing event in the calendar and choose to have the Student Calendar app create a notification about the event to send at a later time.</w:t>
            </w:r>
          </w:p>
        </w:tc>
      </w:tr>
      <w:tr w:rsidR="002F5BD2" w:rsidRPr="002F5BD2" w14:paraId="381DA8A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2C3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4C7B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new notification is saved to a list of calendar notifications.</w:t>
            </w:r>
          </w:p>
        </w:tc>
      </w:tr>
      <w:tr w:rsidR="002F5BD2" w:rsidRPr="002F5BD2" w14:paraId="402B327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B5F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F5A0E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enter any information about the notification, he Application will display an error message and prompt the user to enter information. If the notification time is set to a date in the past, the application will display "invalid date" ad the user will be prompted to enter another date.</w:t>
            </w:r>
          </w:p>
        </w:tc>
      </w:tr>
      <w:tr w:rsidR="002F5BD2" w:rsidRPr="002F5BD2" w14:paraId="250AB51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3C941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0A16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Notifications cannot be modified once they are created. If the user wishes to make any changes the notification will need to be deleted and a new one must be created.</w:t>
            </w:r>
          </w:p>
        </w:tc>
      </w:tr>
    </w:tbl>
    <w:p w14:paraId="26D2830F"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91" w:name="_Toc496508577"/>
      <w:r w:rsidRPr="002F5BD2">
        <w:rPr>
          <w:rFonts w:ascii="Segoe UI" w:eastAsia="Times New Roman" w:hAnsi="Segoe UI" w:cs="Segoe UI"/>
          <w:b/>
          <w:bCs/>
          <w:color w:val="24292E"/>
          <w:sz w:val="30"/>
          <w:szCs w:val="30"/>
        </w:rPr>
        <w:t>3.2.23 Invitations</w:t>
      </w:r>
      <w:bookmarkEnd w:id="391"/>
    </w:p>
    <w:p w14:paraId="74FA9D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the user to send an invitation to another user or a group of users. An invitation is a written message that is created by the user for the purpose of notifying other users about an event.</w:t>
      </w:r>
    </w:p>
    <w:p w14:paraId="4D757925"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3.2.23.1 Send Event Invitations</w:t>
      </w:r>
    </w:p>
    <w:tbl>
      <w:tblPr>
        <w:tblW w:w="13320" w:type="dxa"/>
        <w:tblCellMar>
          <w:top w:w="15" w:type="dxa"/>
          <w:left w:w="15" w:type="dxa"/>
          <w:bottom w:w="15" w:type="dxa"/>
          <w:right w:w="15" w:type="dxa"/>
        </w:tblCellMar>
        <w:tblLook w:val="04A0" w:firstRow="1" w:lastRow="0" w:firstColumn="1" w:lastColumn="0" w:noHBand="0" w:noVBand="1"/>
      </w:tblPr>
      <w:tblGrid>
        <w:gridCol w:w="1887"/>
        <w:gridCol w:w="11433"/>
      </w:tblGrid>
      <w:tr w:rsidR="002F5BD2" w:rsidRPr="002F5BD2" w14:paraId="7264D3E7"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B55CA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B149B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98F106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22459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D3C73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send out an invitation to notify my group about an upcoming calendar event so my group will remember to attend the event.</w:t>
            </w:r>
          </w:p>
        </w:tc>
      </w:tr>
      <w:tr w:rsidR="002F5BD2" w:rsidRPr="002F5BD2" w14:paraId="47F11F8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76185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8F92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4.2.23.1 for verification details of this use case.</w:t>
            </w:r>
          </w:p>
        </w:tc>
      </w:tr>
      <w:tr w:rsidR="002F5BD2" w:rsidRPr="002F5BD2" w14:paraId="54EE74A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52BC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0737A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selected an event from their calendar and has chosen to share it with one of their groups. See basic path for details.</w:t>
            </w:r>
          </w:p>
        </w:tc>
      </w:tr>
      <w:tr w:rsidR="002F5BD2" w:rsidRPr="002F5BD2" w14:paraId="6E30EEB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FD2D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C5F4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already created an event. The user must have permission from another user to send them invitations.</w:t>
            </w:r>
          </w:p>
        </w:tc>
      </w:tr>
      <w:tr w:rsidR="002F5BD2" w:rsidRPr="002F5BD2" w14:paraId="0DC5439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43BC3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7CDF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selects an event to view the event details.</w:t>
            </w:r>
            <w:r w:rsidRPr="002F5BD2">
              <w:rPr>
                <w:rFonts w:ascii="Segoe UI" w:eastAsia="Times New Roman" w:hAnsi="Segoe UI" w:cs="Segoe UI"/>
                <w:color w:val="24292E"/>
                <w:sz w:val="24"/>
                <w:szCs w:val="24"/>
              </w:rPr>
              <w:br/>
              <w:t>2. The event window is displayed and the user selects the "Invite" button.</w:t>
            </w:r>
            <w:r w:rsidRPr="002F5BD2">
              <w:rPr>
                <w:rFonts w:ascii="Segoe UI" w:eastAsia="Times New Roman" w:hAnsi="Segoe UI" w:cs="Segoe UI"/>
                <w:color w:val="24292E"/>
                <w:sz w:val="24"/>
                <w:szCs w:val="24"/>
              </w:rPr>
              <w:br/>
              <w:t>3. The user selects the group or individual users to share the event with.</w:t>
            </w:r>
            <w:r w:rsidRPr="002F5BD2">
              <w:rPr>
                <w:rFonts w:ascii="Segoe UI" w:eastAsia="Times New Roman" w:hAnsi="Segoe UI" w:cs="Segoe UI"/>
                <w:color w:val="24292E"/>
                <w:sz w:val="24"/>
                <w:szCs w:val="24"/>
              </w:rPr>
              <w:br/>
              <w:t>4. The user selects the "send invitation" button.</w:t>
            </w:r>
          </w:p>
        </w:tc>
      </w:tr>
      <w:tr w:rsidR="002F5BD2" w:rsidRPr="002F5BD2" w14:paraId="3694B92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BFB16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06A9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create an invitation that is not associated with a calendar event.</w:t>
            </w:r>
          </w:p>
        </w:tc>
      </w:tr>
      <w:tr w:rsidR="002F5BD2" w:rsidRPr="002F5BD2" w14:paraId="08C7356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8FE18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C32D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to whom the invitation was sent receive a notification in their calendar, and have the option to view the invitation.</w:t>
            </w:r>
          </w:p>
        </w:tc>
      </w:tr>
      <w:tr w:rsidR="002F5BD2" w:rsidRPr="002F5BD2" w14:paraId="08DE322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5986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96C3B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select any users before attempting to send the notification, the application displays "You must select at least one user".</w:t>
            </w:r>
          </w:p>
        </w:tc>
      </w:tr>
      <w:tr w:rsidR="002F5BD2" w:rsidRPr="002F5BD2" w14:paraId="634B71B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359A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1B5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056715D"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92" w:name="_Toc496508578"/>
      <w:r w:rsidRPr="002F5BD2">
        <w:rPr>
          <w:rFonts w:ascii="Segoe UI" w:eastAsia="Times New Roman" w:hAnsi="Segoe UI" w:cs="Segoe UI"/>
          <w:b/>
          <w:bCs/>
          <w:color w:val="24292E"/>
          <w:sz w:val="30"/>
          <w:szCs w:val="30"/>
        </w:rPr>
        <w:t>3.2.24 Simplified To-Do Assignment Display</w:t>
      </w:r>
      <w:bookmarkEnd w:id="392"/>
    </w:p>
    <w:p w14:paraId="6F47EE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simplified assignment display allows users to view one task as a time to reduce stress and help users focus on the task at hand. The screen will display the title of the assignment, two arrow buttons at the bottom, and a green check mark button centered between the arrows.</w:t>
      </w:r>
    </w:p>
    <w:p w14:paraId="3599606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3.2.24.1 Completing an Assignment</w:t>
      </w:r>
    </w:p>
    <w:tbl>
      <w:tblPr>
        <w:tblW w:w="13320" w:type="dxa"/>
        <w:tblCellMar>
          <w:top w:w="15" w:type="dxa"/>
          <w:left w:w="15" w:type="dxa"/>
          <w:bottom w:w="15" w:type="dxa"/>
          <w:right w:w="15" w:type="dxa"/>
        </w:tblCellMar>
        <w:tblLook w:val="04A0" w:firstRow="1" w:lastRow="0" w:firstColumn="1" w:lastColumn="0" w:noHBand="0" w:noVBand="1"/>
      </w:tblPr>
      <w:tblGrid>
        <w:gridCol w:w="1856"/>
        <w:gridCol w:w="11464"/>
      </w:tblGrid>
      <w:tr w:rsidR="002F5BD2" w:rsidRPr="002F5BD2" w14:paraId="2AEEF12F"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148DA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8B6D5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7A74D5B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A769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8ADE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mark an assignment as complete and remove it from my assignment list.</w:t>
            </w:r>
          </w:p>
        </w:tc>
      </w:tr>
      <w:tr w:rsidR="002F5BD2" w:rsidRPr="002F5BD2" w14:paraId="31C01FF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387E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6012D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image reference for this feature is found at 2.5.3. See 4.2.24.1 for verification details of this use case.</w:t>
            </w:r>
          </w:p>
        </w:tc>
      </w:tr>
      <w:tr w:rsidR="002F5BD2" w:rsidRPr="002F5BD2" w14:paraId="14765C9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9740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A7B3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green check mark button at the bottom of the screen.</w:t>
            </w:r>
          </w:p>
        </w:tc>
      </w:tr>
      <w:tr w:rsidR="002F5BD2" w:rsidRPr="002F5BD2" w14:paraId="145746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CB559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9F4C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simplified display page.</w:t>
            </w:r>
          </w:p>
        </w:tc>
      </w:tr>
      <w:tr w:rsidR="002F5BD2" w:rsidRPr="002F5BD2" w14:paraId="27CD0D6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4479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E95E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assignment is marked as completed.</w:t>
            </w:r>
            <w:r w:rsidRPr="002F5BD2">
              <w:rPr>
                <w:rFonts w:ascii="Segoe UI" w:eastAsia="Times New Roman" w:hAnsi="Segoe UI" w:cs="Segoe UI"/>
                <w:color w:val="24292E"/>
                <w:sz w:val="24"/>
                <w:szCs w:val="24"/>
              </w:rPr>
              <w:br/>
              <w:t>2. The assignment is remove from the current list of assignments.</w:t>
            </w:r>
          </w:p>
        </w:tc>
      </w:tr>
      <w:tr w:rsidR="002F5BD2" w:rsidRPr="002F5BD2" w14:paraId="398ADF5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87F41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AC281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reselect an assignment as incomplete if they need to work on it further.</w:t>
            </w:r>
          </w:p>
        </w:tc>
      </w:tr>
      <w:tr w:rsidR="002F5BD2" w:rsidRPr="002F5BD2" w14:paraId="6AA6D1F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A7AC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825FE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next assignment in the list is display on the screen. The assignment will be marked as completed on the main calendar.</w:t>
            </w:r>
          </w:p>
        </w:tc>
      </w:tr>
      <w:tr w:rsidR="002F5BD2" w:rsidRPr="002F5BD2" w14:paraId="4BA2E1A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142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FC7F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presses an arrow button and the check mark button at the same time, the path will not be executed and the assignment will not be marked as complete.</w:t>
            </w:r>
          </w:p>
        </w:tc>
      </w:tr>
      <w:tr w:rsidR="002F5BD2" w:rsidRPr="002F5BD2" w14:paraId="69C223B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691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705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7E058C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3.2.24.2 Navigating through assignments</w:t>
      </w:r>
    </w:p>
    <w:tbl>
      <w:tblPr>
        <w:tblW w:w="13320" w:type="dxa"/>
        <w:tblCellMar>
          <w:top w:w="15" w:type="dxa"/>
          <w:left w:w="15" w:type="dxa"/>
          <w:bottom w:w="15" w:type="dxa"/>
          <w:right w:w="15" w:type="dxa"/>
        </w:tblCellMar>
        <w:tblLook w:val="04A0" w:firstRow="1" w:lastRow="0" w:firstColumn="1" w:lastColumn="0" w:noHBand="0" w:noVBand="1"/>
      </w:tblPr>
      <w:tblGrid>
        <w:gridCol w:w="1892"/>
        <w:gridCol w:w="11428"/>
      </w:tblGrid>
      <w:tr w:rsidR="002F5BD2" w:rsidRPr="002F5BD2" w14:paraId="2B7040E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AA07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AAA45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438121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7A65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34C3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search through the list of assignments to view what is remaining.</w:t>
            </w:r>
          </w:p>
        </w:tc>
      </w:tr>
      <w:tr w:rsidR="002F5BD2" w:rsidRPr="002F5BD2" w14:paraId="35F2B1B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19E7F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E608F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image reference for this feature is found at 2.5.3. See 4.2.24.2 for verification details of this use case.</w:t>
            </w:r>
          </w:p>
        </w:tc>
      </w:tr>
      <w:tr w:rsidR="002F5BD2" w:rsidRPr="002F5BD2" w14:paraId="539C21B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9885F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58D9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right arrow button at the bottom of the screen.</w:t>
            </w:r>
          </w:p>
        </w:tc>
      </w:tr>
      <w:tr w:rsidR="002F5BD2" w:rsidRPr="002F5BD2" w14:paraId="456E0A9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C668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D2F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simplified display page.</w:t>
            </w:r>
          </w:p>
        </w:tc>
      </w:tr>
      <w:tr w:rsidR="002F5BD2" w:rsidRPr="002F5BD2" w14:paraId="3AEE9F3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86F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0460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next assignment in the list is display on screen.</w:t>
            </w:r>
          </w:p>
        </w:tc>
      </w:tr>
      <w:tr w:rsidR="002F5BD2" w:rsidRPr="002F5BD2" w14:paraId="4057C12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5E105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A699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the left arrow to move to preceding assignments in the list.</w:t>
            </w:r>
          </w:p>
        </w:tc>
      </w:tr>
      <w:tr w:rsidR="002F5BD2" w:rsidRPr="002F5BD2" w14:paraId="0644943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9B0D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4B1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corresponding assignment is display on the screen.</w:t>
            </w:r>
          </w:p>
        </w:tc>
      </w:tr>
      <w:tr w:rsidR="002F5BD2" w:rsidRPr="002F5BD2" w14:paraId="7D0C9EF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F6F0E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85048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presses both arrow buttons at the same time, the path will not be executed and the screen will remain on the current assignment.</w:t>
            </w:r>
          </w:p>
        </w:tc>
      </w:tr>
      <w:tr w:rsidR="002F5BD2" w:rsidRPr="002F5BD2" w14:paraId="4583B08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BC7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6C15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817A02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3.2.24.3 Adding assignments to the list</w:t>
      </w:r>
    </w:p>
    <w:tbl>
      <w:tblPr>
        <w:tblW w:w="13320" w:type="dxa"/>
        <w:tblCellMar>
          <w:top w:w="15" w:type="dxa"/>
          <w:left w:w="15" w:type="dxa"/>
          <w:bottom w:w="15" w:type="dxa"/>
          <w:right w:w="15" w:type="dxa"/>
        </w:tblCellMar>
        <w:tblLook w:val="04A0" w:firstRow="1" w:lastRow="0" w:firstColumn="1" w:lastColumn="0" w:noHBand="0" w:noVBand="1"/>
      </w:tblPr>
      <w:tblGrid>
        <w:gridCol w:w="1805"/>
        <w:gridCol w:w="11515"/>
      </w:tblGrid>
      <w:tr w:rsidR="002F5BD2" w:rsidRPr="002F5BD2" w14:paraId="7016D392"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68D19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3D4F4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1E8A2E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BF69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199D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add class assignments to my to-do list.</w:t>
            </w:r>
          </w:p>
        </w:tc>
      </w:tr>
      <w:tr w:rsidR="002F5BD2" w:rsidRPr="002F5BD2" w14:paraId="2F18283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BF50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86592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image reference for this feature is found at 2.5.3. See 4.2.24.3 for verification details of this use case.</w:t>
            </w:r>
          </w:p>
        </w:tc>
      </w:tr>
      <w:tr w:rsidR="002F5BD2" w:rsidRPr="002F5BD2" w14:paraId="58693D5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CC363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4829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"add to my to-do list" button.</w:t>
            </w:r>
          </w:p>
        </w:tc>
      </w:tr>
      <w:tr w:rsidR="002F5BD2" w:rsidRPr="002F5BD2" w14:paraId="0BAFABA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6231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17BC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viewing an individual assignment on the individual assignment detail page.</w:t>
            </w:r>
          </w:p>
        </w:tc>
      </w:tr>
      <w:tr w:rsidR="002F5BD2" w:rsidRPr="002F5BD2" w14:paraId="07430B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58B9B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DAC8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assignment title is added to the end of the list.</w:t>
            </w:r>
          </w:p>
        </w:tc>
      </w:tr>
      <w:tr w:rsidR="002F5BD2" w:rsidRPr="002F5BD2" w14:paraId="466D608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28FC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443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insert alternative text for the assignment to be display in the list.</w:t>
            </w:r>
          </w:p>
        </w:tc>
      </w:tr>
      <w:tr w:rsidR="002F5BD2" w:rsidRPr="002F5BD2" w14:paraId="066E72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DF3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1B7B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now view that assignment in the list.</w:t>
            </w:r>
          </w:p>
        </w:tc>
      </w:tr>
      <w:tr w:rsidR="002F5BD2" w:rsidRPr="002F5BD2" w14:paraId="5277CF3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2CF57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2C9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assignment does not have a title, the user will be prompted to enter alternative text. If the user does not enter any text when prompted, an error message is displayed prompting them to try again or cancel.</w:t>
            </w:r>
          </w:p>
        </w:tc>
      </w:tr>
      <w:tr w:rsidR="002F5BD2" w:rsidRPr="002F5BD2" w14:paraId="21AF1D2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5636F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8894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5FD40D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93" w:name="_Toc496508579"/>
      <w:r w:rsidRPr="002F5BD2">
        <w:rPr>
          <w:rFonts w:ascii="Segoe UI" w:eastAsia="Times New Roman" w:hAnsi="Segoe UI" w:cs="Segoe UI"/>
          <w:b/>
          <w:bCs/>
          <w:color w:val="24292E"/>
          <w:sz w:val="30"/>
          <w:szCs w:val="30"/>
        </w:rPr>
        <w:t>3.2.25 Continuous Calendar</w:t>
      </w:r>
      <w:bookmarkEnd w:id="393"/>
    </w:p>
    <w:p w14:paraId="6FAC9D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Users need to access the different months efficiently. The Calendar app will have a scrollable section where all the months can be accessed. The idea of the continuous calendar is that users will intuitively know that they can scroll to other months, weeks, or days. </w:t>
      </w:r>
      <w:r w:rsidRPr="002F5BD2">
        <w:rPr>
          <w:rFonts w:ascii="Segoe UI" w:eastAsia="Times New Roman" w:hAnsi="Segoe UI" w:cs="Segoe UI"/>
          <w:color w:val="24292E"/>
          <w:sz w:val="24"/>
          <w:szCs w:val="24"/>
        </w:rPr>
        <w:lastRenderedPageBreak/>
        <w:t>In the case of a Month view, the last week of the prior month, and the first week of the next month will be added to the current month view as a visual cue that the section is scrollable. Text labels and color backgrounds will help the user identify the month as they scroll.</w:t>
      </w:r>
    </w:p>
    <w:p w14:paraId="4C183A85"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3.2.25.1 Continuous Calendar Month View</w:t>
      </w:r>
    </w:p>
    <w:tbl>
      <w:tblPr>
        <w:tblW w:w="13320" w:type="dxa"/>
        <w:tblCellMar>
          <w:top w:w="15" w:type="dxa"/>
          <w:left w:w="15" w:type="dxa"/>
          <w:bottom w:w="15" w:type="dxa"/>
          <w:right w:w="15" w:type="dxa"/>
        </w:tblCellMar>
        <w:tblLook w:val="04A0" w:firstRow="1" w:lastRow="0" w:firstColumn="1" w:lastColumn="0" w:noHBand="0" w:noVBand="1"/>
      </w:tblPr>
      <w:tblGrid>
        <w:gridCol w:w="1774"/>
        <w:gridCol w:w="11546"/>
      </w:tblGrid>
      <w:tr w:rsidR="002F5BD2" w:rsidRPr="002F5BD2" w14:paraId="592C3908"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89DDC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0CFBF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38CD78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4C81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DE31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see the last week of the previous month, all the weeks of the current month, and the first week of the following month when using the "Month" view of the calendar. This feature will allow me to access other months by scrolling up or down.</w:t>
            </w:r>
          </w:p>
        </w:tc>
      </w:tr>
      <w:tr w:rsidR="002F5BD2" w:rsidRPr="002F5BD2" w14:paraId="2E21CDE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35DD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1D6F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4.2.25.1 for verification details of this use case.</w:t>
            </w:r>
          </w:p>
        </w:tc>
      </w:tr>
      <w:tr w:rsidR="002F5BD2" w:rsidRPr="002F5BD2" w14:paraId="7251125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E3F10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A26D8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or taps on the "Month" option of the calendar.</w:t>
            </w:r>
          </w:p>
        </w:tc>
      </w:tr>
      <w:tr w:rsidR="002F5BD2" w:rsidRPr="002F5BD2" w14:paraId="4B5CDCE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3A3B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03A8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 calendar view by "Week" after login.</w:t>
            </w:r>
          </w:p>
        </w:tc>
      </w:tr>
      <w:tr w:rsidR="002F5BD2" w:rsidRPr="002F5BD2" w14:paraId="107A98A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2791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BF03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chooses to view the calendar. The choices are by Day, by Week, and by Month.</w:t>
            </w:r>
            <w:r w:rsidRPr="002F5BD2">
              <w:rPr>
                <w:rFonts w:ascii="Segoe UI" w:eastAsia="Times New Roman" w:hAnsi="Segoe UI" w:cs="Segoe UI"/>
                <w:color w:val="24292E"/>
                <w:sz w:val="24"/>
                <w:szCs w:val="24"/>
              </w:rPr>
              <w:br/>
              <w:t>2. If the user chooses to see the calendar by Month, the application will present a calendar view from the last week of the previous month to the first week of the subsequent month.</w:t>
            </w:r>
            <w:r w:rsidRPr="002F5BD2">
              <w:rPr>
                <w:rFonts w:ascii="Segoe UI" w:eastAsia="Times New Roman" w:hAnsi="Segoe UI" w:cs="Segoe UI"/>
                <w:color w:val="24292E"/>
                <w:sz w:val="24"/>
                <w:szCs w:val="24"/>
              </w:rPr>
              <w:br/>
              <w:t>3. The application shows all assignments and events added for the month.</w:t>
            </w:r>
            <w:r w:rsidRPr="002F5BD2">
              <w:rPr>
                <w:rFonts w:ascii="Segoe UI" w:eastAsia="Times New Roman" w:hAnsi="Segoe UI" w:cs="Segoe UI"/>
                <w:color w:val="24292E"/>
                <w:sz w:val="24"/>
                <w:szCs w:val="24"/>
              </w:rPr>
              <w:br/>
              <w:t>4. The user can scroll up or down to see other months.</w:t>
            </w:r>
            <w:r w:rsidRPr="002F5BD2">
              <w:rPr>
                <w:rFonts w:ascii="Segoe UI" w:eastAsia="Times New Roman" w:hAnsi="Segoe UI" w:cs="Segoe UI"/>
                <w:color w:val="24292E"/>
                <w:sz w:val="24"/>
                <w:szCs w:val="24"/>
              </w:rPr>
              <w:br/>
              <w:t>5. The user selects an assignment or task.</w:t>
            </w:r>
            <w:r w:rsidRPr="002F5BD2">
              <w:rPr>
                <w:rFonts w:ascii="Segoe UI" w:eastAsia="Times New Roman" w:hAnsi="Segoe UI" w:cs="Segoe UI"/>
                <w:color w:val="24292E"/>
                <w:sz w:val="24"/>
                <w:szCs w:val="24"/>
              </w:rPr>
              <w:br/>
              <w:t>6. The application displays a screen with detailed information about the assignment or task.</w:t>
            </w:r>
          </w:p>
        </w:tc>
      </w:tr>
      <w:tr w:rsidR="002F5BD2" w:rsidRPr="002F5BD2" w14:paraId="63D338A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3E83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40E6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2F5BD2" w:rsidRPr="002F5BD2" w14:paraId="06CEC2A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30826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089F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by "Month" is presented to the user with scrollable capabilities.</w:t>
            </w:r>
          </w:p>
        </w:tc>
      </w:tr>
      <w:tr w:rsidR="002F5BD2" w:rsidRPr="002F5BD2" w14:paraId="2519A6B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0D996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C36C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choose another view at any time.</w:t>
            </w:r>
          </w:p>
        </w:tc>
      </w:tr>
      <w:tr w:rsidR="002F5BD2" w:rsidRPr="002F5BD2" w14:paraId="0F11B57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1D359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E82E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56B30E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3.2.25.2 Continuous Calendar Month Alternating Background Color</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2F5BD2" w:rsidRPr="002F5BD2" w14:paraId="2B5E612C"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0013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C232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743E21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297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D4F3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distinguish the month I am looking at as I scroll up or down to different months.</w:t>
            </w:r>
          </w:p>
        </w:tc>
      </w:tr>
      <w:tr w:rsidR="002F5BD2" w:rsidRPr="002F5BD2" w14:paraId="182A2BE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457DA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F2155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4.2.25.2 for verification details of this use case.</w:t>
            </w:r>
          </w:p>
        </w:tc>
      </w:tr>
      <w:tr w:rsidR="002F5BD2" w:rsidRPr="002F5BD2" w14:paraId="0BAC170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E35A0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022E0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or taps on the "Month" option of the calendar.</w:t>
            </w:r>
          </w:p>
        </w:tc>
      </w:tr>
      <w:tr w:rsidR="002F5BD2" w:rsidRPr="002F5BD2" w14:paraId="78E1309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FB93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556A7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 calendar view by "Week" after login.</w:t>
            </w:r>
          </w:p>
        </w:tc>
      </w:tr>
      <w:tr w:rsidR="002F5BD2" w:rsidRPr="002F5BD2" w14:paraId="1962BAD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1EB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937E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picks the "Month" view of the calendar. </w:t>
            </w:r>
            <w:r w:rsidRPr="002F5BD2">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2F5BD2">
              <w:rPr>
                <w:rFonts w:ascii="Segoe UI" w:eastAsia="Times New Roman" w:hAnsi="Segoe UI" w:cs="Segoe UI"/>
                <w:color w:val="24292E"/>
                <w:sz w:val="24"/>
                <w:szCs w:val="24"/>
              </w:rPr>
              <w:br/>
              <w:t>3. The application will divide the months by adding darker and lighter background colors so that no month color is the same.</w:t>
            </w:r>
            <w:r w:rsidRPr="002F5BD2">
              <w:rPr>
                <w:rFonts w:ascii="Segoe UI" w:eastAsia="Times New Roman" w:hAnsi="Segoe UI" w:cs="Segoe UI"/>
                <w:color w:val="24292E"/>
                <w:sz w:val="24"/>
                <w:szCs w:val="24"/>
              </w:rPr>
              <w:br/>
              <w:t>4. The calendar shows all assignments and events added for the month.</w:t>
            </w:r>
            <w:r w:rsidRPr="002F5BD2">
              <w:rPr>
                <w:rFonts w:ascii="Segoe UI" w:eastAsia="Times New Roman" w:hAnsi="Segoe UI" w:cs="Segoe UI"/>
                <w:color w:val="24292E"/>
                <w:sz w:val="24"/>
                <w:szCs w:val="24"/>
              </w:rPr>
              <w:br/>
              <w:t>5. The user can scroll up or down to see other months and see the background colors alternating to identify the start of a new month.</w:t>
            </w:r>
          </w:p>
        </w:tc>
      </w:tr>
      <w:tr w:rsidR="002F5BD2" w:rsidRPr="002F5BD2" w14:paraId="679A49F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A62E1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42B80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2F5BD2" w:rsidRPr="002F5BD2" w14:paraId="3E76A86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390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197B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by "Month" is presented to the user with scrollable capabilities.</w:t>
            </w:r>
          </w:p>
        </w:tc>
      </w:tr>
      <w:tr w:rsidR="002F5BD2" w:rsidRPr="002F5BD2" w14:paraId="3E1FA39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27CF6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4DC8D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choose another view at any time.</w:t>
            </w:r>
          </w:p>
        </w:tc>
      </w:tr>
      <w:tr w:rsidR="002F5BD2" w:rsidRPr="002F5BD2" w14:paraId="53FAC58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2F75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67EC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6799BC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3.2.25.3 Continuous Calendar Month Label</w:t>
      </w:r>
    </w:p>
    <w:tbl>
      <w:tblPr>
        <w:tblW w:w="13320" w:type="dxa"/>
        <w:tblCellMar>
          <w:top w:w="15" w:type="dxa"/>
          <w:left w:w="15" w:type="dxa"/>
          <w:bottom w:w="15" w:type="dxa"/>
          <w:right w:w="15" w:type="dxa"/>
        </w:tblCellMar>
        <w:tblLook w:val="04A0" w:firstRow="1" w:lastRow="0" w:firstColumn="1" w:lastColumn="0" w:noHBand="0" w:noVBand="1"/>
      </w:tblPr>
      <w:tblGrid>
        <w:gridCol w:w="1807"/>
        <w:gridCol w:w="11513"/>
      </w:tblGrid>
      <w:tr w:rsidR="002F5BD2" w:rsidRPr="002F5BD2" w14:paraId="61C3427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5AB85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5E327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AD4563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DAC3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8142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know which month I am looking at by seeing a label of the month. This label will remain on a header section on top of the Calendar and will change when the user scrolls to a different month.</w:t>
            </w:r>
          </w:p>
        </w:tc>
      </w:tr>
      <w:tr w:rsidR="002F5BD2" w:rsidRPr="002F5BD2" w14:paraId="1D9EF45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FD749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6DDC0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4.2.25.3 for verification details of this use case.</w:t>
            </w:r>
          </w:p>
        </w:tc>
      </w:tr>
      <w:tr w:rsidR="002F5BD2" w:rsidRPr="002F5BD2" w14:paraId="5373D38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0FF0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176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Calendar application and chooses the Month option.</w:t>
            </w:r>
          </w:p>
        </w:tc>
      </w:tr>
      <w:tr w:rsidR="002F5BD2" w:rsidRPr="002F5BD2" w14:paraId="527FDA3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86589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01EA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 calendar view by "Week" after login.</w:t>
            </w:r>
          </w:p>
        </w:tc>
      </w:tr>
      <w:tr w:rsidR="002F5BD2" w:rsidRPr="002F5BD2" w14:paraId="0165923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E25A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B0EC4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picks the "Month" view of the calendar. </w:t>
            </w:r>
            <w:r w:rsidRPr="002F5BD2">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2F5BD2">
              <w:rPr>
                <w:rFonts w:ascii="Segoe UI" w:eastAsia="Times New Roman" w:hAnsi="Segoe UI" w:cs="Segoe UI"/>
                <w:color w:val="24292E"/>
                <w:sz w:val="24"/>
                <w:szCs w:val="24"/>
              </w:rPr>
              <w:br/>
              <w:t>3. A label describing the month will be on top of the calendar</w:t>
            </w:r>
            <w:r w:rsidRPr="002F5BD2">
              <w:rPr>
                <w:rFonts w:ascii="Segoe UI" w:eastAsia="Times New Roman" w:hAnsi="Segoe UI" w:cs="Segoe UI"/>
                <w:color w:val="24292E"/>
                <w:sz w:val="24"/>
                <w:szCs w:val="24"/>
              </w:rPr>
              <w:br/>
              <w:t>4. The label will change as the user scrolls to different months.</w:t>
            </w:r>
          </w:p>
        </w:tc>
      </w:tr>
      <w:tr w:rsidR="002F5BD2" w:rsidRPr="002F5BD2" w14:paraId="450E46F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A674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D651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2F5BD2" w:rsidRPr="002F5BD2" w14:paraId="51E7CBB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42C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421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by "Month" is presented to the user and a label will appear on top of the scrollable section.</w:t>
            </w:r>
          </w:p>
        </w:tc>
      </w:tr>
      <w:tr w:rsidR="002F5BD2" w:rsidRPr="002F5BD2" w14:paraId="3E381BE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7E9C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3542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choose another view at any time.</w:t>
            </w:r>
          </w:p>
        </w:tc>
      </w:tr>
      <w:tr w:rsidR="002F5BD2" w:rsidRPr="002F5BD2" w14:paraId="255AE65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2395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DA33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B44943E"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94" w:name="_Toc496508580"/>
      <w:r w:rsidRPr="002F5BD2">
        <w:rPr>
          <w:rFonts w:ascii="Segoe UI" w:eastAsia="Times New Roman" w:hAnsi="Segoe UI" w:cs="Segoe UI"/>
          <w:b/>
          <w:bCs/>
          <w:color w:val="24292E"/>
          <w:sz w:val="30"/>
          <w:szCs w:val="30"/>
        </w:rPr>
        <w:t>3.2.26 Holidays</w:t>
      </w:r>
      <w:bookmarkEnd w:id="394"/>
    </w:p>
    <w:p w14:paraId="00F7DE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Users need to be aware of specific calendar holidays to plan events more effectively. Text labels and </w:t>
      </w:r>
      <w:commentRangeStart w:id="395"/>
      <w:r w:rsidRPr="002F5BD2">
        <w:rPr>
          <w:rFonts w:ascii="Segoe UI" w:eastAsia="Times New Roman" w:hAnsi="Segoe UI" w:cs="Segoe UI"/>
          <w:color w:val="24292E"/>
          <w:sz w:val="24"/>
          <w:szCs w:val="24"/>
        </w:rPr>
        <w:t xml:space="preserve">watermarked </w:t>
      </w:r>
      <w:commentRangeEnd w:id="395"/>
      <w:r w:rsidR="00C077DB">
        <w:rPr>
          <w:rStyle w:val="CommentReference"/>
        </w:rPr>
        <w:commentReference w:id="395"/>
      </w:r>
      <w:r w:rsidRPr="002F5BD2">
        <w:rPr>
          <w:rFonts w:ascii="Segoe UI" w:eastAsia="Times New Roman" w:hAnsi="Segoe UI" w:cs="Segoe UI"/>
          <w:color w:val="24292E"/>
          <w:sz w:val="24"/>
          <w:szCs w:val="24"/>
        </w:rPr>
        <w:t>icons denoting each holiday will help the user identify those days at first glance.</w:t>
      </w:r>
    </w:p>
    <w:p w14:paraId="40131B0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3.2.26.1 Labels for Holidays</w:t>
      </w:r>
    </w:p>
    <w:tbl>
      <w:tblPr>
        <w:tblW w:w="13320" w:type="dxa"/>
        <w:tblCellMar>
          <w:top w:w="15" w:type="dxa"/>
          <w:left w:w="15" w:type="dxa"/>
          <w:bottom w:w="15" w:type="dxa"/>
          <w:right w:w="15" w:type="dxa"/>
        </w:tblCellMar>
        <w:tblLook w:val="04A0" w:firstRow="1" w:lastRow="0" w:firstColumn="1" w:lastColumn="0" w:noHBand="0" w:noVBand="1"/>
      </w:tblPr>
      <w:tblGrid>
        <w:gridCol w:w="1838"/>
        <w:gridCol w:w="11482"/>
      </w:tblGrid>
      <w:tr w:rsidR="002F5BD2" w:rsidRPr="002F5BD2" w14:paraId="179BCFA8"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165C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9DD4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847C9F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7A1D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BB235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see a text label on the most common holiday calendar dates - such as Thanksgiving, Christmas, and Easter. The small text label will be placed next to the date.</w:t>
            </w:r>
          </w:p>
        </w:tc>
      </w:tr>
      <w:tr w:rsidR="002F5BD2" w:rsidRPr="002F5BD2" w14:paraId="0F30F06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1B47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8339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4.2.26.1 for verification details of this use case.</w:t>
            </w:r>
          </w:p>
        </w:tc>
      </w:tr>
      <w:tr w:rsidR="002F5BD2" w:rsidRPr="002F5BD2" w14:paraId="1EEB9F4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2A3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F5B3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or taps on a calendar view option and sees text labels on calendar holidays.</w:t>
            </w:r>
          </w:p>
        </w:tc>
      </w:tr>
      <w:tr w:rsidR="002F5BD2" w:rsidRPr="002F5BD2" w14:paraId="3586D3C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4B48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1631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calendar will show text labels for holidays on any calendar view.</w:t>
            </w:r>
          </w:p>
        </w:tc>
      </w:tr>
      <w:tr w:rsidR="002F5BD2" w:rsidRPr="002F5BD2" w14:paraId="5DC56B1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76477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A15EF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chooses to view the calendar by Day, by Week, and by Month.</w:t>
            </w:r>
            <w:r w:rsidRPr="002F5BD2">
              <w:rPr>
                <w:rFonts w:ascii="Segoe UI" w:eastAsia="Times New Roman" w:hAnsi="Segoe UI" w:cs="Segoe UI"/>
                <w:color w:val="24292E"/>
                <w:sz w:val="24"/>
                <w:szCs w:val="24"/>
              </w:rPr>
              <w:br/>
              <w:t>2. The user will see a text label on national holidays.</w:t>
            </w:r>
          </w:p>
        </w:tc>
      </w:tr>
      <w:tr w:rsidR="002F5BD2" w:rsidRPr="002F5BD2" w14:paraId="2D1F55C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AB56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34C9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F22A72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97E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F15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will identify holidays by placing a text label next to the date.</w:t>
            </w:r>
          </w:p>
        </w:tc>
      </w:tr>
      <w:tr w:rsidR="002F5BD2" w:rsidRPr="002F5BD2" w14:paraId="57DC5C2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73E1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9E02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F109A7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783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FE6F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B01CEA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3.2.26.2 </w:t>
      </w:r>
      <w:commentRangeStart w:id="396"/>
      <w:r w:rsidRPr="002F5BD2">
        <w:rPr>
          <w:rFonts w:ascii="Segoe UI" w:eastAsia="Times New Roman" w:hAnsi="Segoe UI" w:cs="Segoe UI"/>
          <w:b/>
          <w:bCs/>
          <w:color w:val="24292E"/>
          <w:sz w:val="24"/>
          <w:szCs w:val="24"/>
        </w:rPr>
        <w:t>Watermark on Holidays</w:t>
      </w:r>
      <w:commentRangeEnd w:id="396"/>
      <w:r w:rsidR="00C077DB">
        <w:rPr>
          <w:rStyle w:val="CommentReference"/>
        </w:rPr>
        <w:commentReference w:id="396"/>
      </w:r>
    </w:p>
    <w:tbl>
      <w:tblPr>
        <w:tblW w:w="13320" w:type="dxa"/>
        <w:tblCellMar>
          <w:top w:w="15" w:type="dxa"/>
          <w:left w:w="15" w:type="dxa"/>
          <w:bottom w:w="15" w:type="dxa"/>
          <w:right w:w="15" w:type="dxa"/>
        </w:tblCellMar>
        <w:tblLook w:val="04A0" w:firstRow="1" w:lastRow="0" w:firstColumn="1" w:lastColumn="0" w:noHBand="0" w:noVBand="1"/>
      </w:tblPr>
      <w:tblGrid>
        <w:gridCol w:w="1829"/>
        <w:gridCol w:w="11491"/>
      </w:tblGrid>
      <w:tr w:rsidR="002F5BD2" w:rsidRPr="002F5BD2" w14:paraId="07D6B796"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626C5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E3D10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CB1B14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4DB8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A269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As a user, I want to see a watermark depicting the national holiday. This serves as a second </w:t>
            </w:r>
            <w:commentRangeStart w:id="397"/>
            <w:r w:rsidRPr="002F5BD2">
              <w:rPr>
                <w:rFonts w:ascii="Segoe UI" w:eastAsia="Times New Roman" w:hAnsi="Segoe UI" w:cs="Segoe UI"/>
                <w:color w:val="24292E"/>
                <w:sz w:val="24"/>
                <w:szCs w:val="24"/>
              </w:rPr>
              <w:t xml:space="preserve">description </w:t>
            </w:r>
            <w:commentRangeEnd w:id="397"/>
            <w:r w:rsidR="00C077DB">
              <w:rPr>
                <w:rStyle w:val="CommentReference"/>
              </w:rPr>
              <w:commentReference w:id="397"/>
            </w:r>
            <w:r w:rsidRPr="002F5BD2">
              <w:rPr>
                <w:rFonts w:ascii="Segoe UI" w:eastAsia="Times New Roman" w:hAnsi="Segoe UI" w:cs="Segoe UI"/>
                <w:color w:val="24292E"/>
                <w:sz w:val="24"/>
                <w:szCs w:val="24"/>
              </w:rPr>
              <w:t>of the holiday.</w:t>
            </w:r>
          </w:p>
        </w:tc>
      </w:tr>
      <w:tr w:rsidR="002F5BD2" w:rsidRPr="002F5BD2" w14:paraId="0664D38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EB31C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E2A87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4.2.26.2 for verification details of this use case.</w:t>
            </w:r>
          </w:p>
        </w:tc>
      </w:tr>
      <w:tr w:rsidR="002F5BD2" w:rsidRPr="002F5BD2" w14:paraId="08B2672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327F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F15E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user clicks or taps on a calendar view option and sees </w:t>
            </w:r>
            <w:commentRangeStart w:id="398"/>
            <w:r w:rsidRPr="002F5BD2">
              <w:rPr>
                <w:rFonts w:ascii="Segoe UI" w:eastAsia="Times New Roman" w:hAnsi="Segoe UI" w:cs="Segoe UI"/>
                <w:color w:val="24292E"/>
                <w:sz w:val="24"/>
                <w:szCs w:val="24"/>
              </w:rPr>
              <w:t xml:space="preserve">text labels </w:t>
            </w:r>
            <w:commentRangeEnd w:id="398"/>
            <w:r w:rsidR="00C077DB">
              <w:rPr>
                <w:rStyle w:val="CommentReference"/>
              </w:rPr>
              <w:commentReference w:id="398"/>
            </w:r>
            <w:r w:rsidRPr="002F5BD2">
              <w:rPr>
                <w:rFonts w:ascii="Segoe UI" w:eastAsia="Times New Roman" w:hAnsi="Segoe UI" w:cs="Segoe UI"/>
                <w:color w:val="24292E"/>
                <w:sz w:val="24"/>
                <w:szCs w:val="24"/>
              </w:rPr>
              <w:t>on calendar holidays.</w:t>
            </w:r>
          </w:p>
        </w:tc>
      </w:tr>
      <w:tr w:rsidR="002F5BD2" w:rsidRPr="002F5BD2" w14:paraId="3FAEF3E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2C06C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0BEDD0"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399"/>
            <w:r w:rsidRPr="002F5BD2">
              <w:rPr>
                <w:rFonts w:ascii="Segoe UI" w:eastAsia="Times New Roman" w:hAnsi="Segoe UI" w:cs="Segoe UI"/>
                <w:color w:val="24292E"/>
                <w:sz w:val="24"/>
                <w:szCs w:val="24"/>
              </w:rPr>
              <w:t>By default, the calendar will show text labels for holidays on any calendar view.</w:t>
            </w:r>
            <w:commentRangeEnd w:id="399"/>
            <w:r w:rsidR="00C077DB">
              <w:rPr>
                <w:rStyle w:val="CommentReference"/>
              </w:rPr>
              <w:commentReference w:id="399"/>
            </w:r>
          </w:p>
        </w:tc>
      </w:tr>
      <w:tr w:rsidR="002F5BD2" w:rsidRPr="002F5BD2" w14:paraId="7938A8A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D0506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A9EE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chooses to view the calendar by Month.</w:t>
            </w:r>
            <w:r w:rsidRPr="002F5BD2">
              <w:rPr>
                <w:rFonts w:ascii="Segoe UI" w:eastAsia="Times New Roman" w:hAnsi="Segoe UI" w:cs="Segoe UI"/>
                <w:color w:val="24292E"/>
                <w:sz w:val="24"/>
                <w:szCs w:val="24"/>
              </w:rPr>
              <w:br/>
              <w:t>2. The user will see a text label on national holidays along with a watermark image depicting the holiday. For example, a Christmas tree would be watermarked into the specific date box.</w:t>
            </w:r>
          </w:p>
        </w:tc>
      </w:tr>
      <w:tr w:rsidR="002F5BD2" w:rsidRPr="002F5BD2" w14:paraId="712E18B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AA8F9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528E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5F8B534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77757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E1D3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will identify holidays by showing a watermark image description of the holiday.</w:t>
            </w:r>
          </w:p>
        </w:tc>
      </w:tr>
      <w:tr w:rsidR="002F5BD2" w:rsidRPr="002F5BD2" w14:paraId="5DCA03A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06CF7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52E2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select another calendar view other than the Month view.</w:t>
            </w:r>
          </w:p>
        </w:tc>
      </w:tr>
      <w:tr w:rsidR="002F5BD2" w:rsidRPr="002F5BD2" w14:paraId="2A9B75D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FBF67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BEF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905C32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0" w:name="_Toc496508581"/>
      <w:r w:rsidRPr="002F5BD2">
        <w:rPr>
          <w:rFonts w:ascii="Segoe UI" w:eastAsia="Times New Roman" w:hAnsi="Segoe UI" w:cs="Segoe UI"/>
          <w:b/>
          <w:bCs/>
          <w:color w:val="24292E"/>
          <w:sz w:val="30"/>
          <w:szCs w:val="30"/>
        </w:rPr>
        <w:t>3.2.27 Location</w:t>
      </w:r>
      <w:bookmarkEnd w:id="400"/>
    </w:p>
    <w:p w14:paraId="5D1C92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Because users will be able to add details to a task or event, an option to add addresses to a specific event or task will be available to coordinate group meetings or other social gatherings. This feature will help users to conveniently link addresses to events and display a map view of the addresses using user's Map application. The Map application will also be used to display directions to a location.</w:t>
      </w:r>
    </w:p>
    <w:p w14:paraId="2C2DF2F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3.2.27.1 Event Location</w:t>
      </w:r>
    </w:p>
    <w:tbl>
      <w:tblPr>
        <w:tblW w:w="13320" w:type="dxa"/>
        <w:tblCellMar>
          <w:top w:w="15" w:type="dxa"/>
          <w:left w:w="15" w:type="dxa"/>
          <w:bottom w:w="15" w:type="dxa"/>
          <w:right w:w="15" w:type="dxa"/>
        </w:tblCellMar>
        <w:tblLook w:val="04A0" w:firstRow="1" w:lastRow="0" w:firstColumn="1" w:lastColumn="0" w:noHBand="0" w:noVBand="1"/>
      </w:tblPr>
      <w:tblGrid>
        <w:gridCol w:w="1816"/>
        <w:gridCol w:w="11504"/>
      </w:tblGrid>
      <w:tr w:rsidR="002F5BD2" w:rsidRPr="002F5BD2" w14:paraId="3ACACF45"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F218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47426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EA2220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7E54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89C6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add addresses to the group events that I have created.</w:t>
            </w:r>
          </w:p>
        </w:tc>
      </w:tr>
      <w:tr w:rsidR="002F5BD2" w:rsidRPr="002F5BD2" w14:paraId="58224A9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FF766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6D1D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4.2.27.1 for verification details of this use case.</w:t>
            </w:r>
          </w:p>
        </w:tc>
      </w:tr>
      <w:tr w:rsidR="002F5BD2" w:rsidRPr="002F5BD2" w14:paraId="458AEBF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946A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D431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clicks or taps on a calendar date.</w:t>
            </w:r>
          </w:p>
        </w:tc>
      </w:tr>
      <w:tr w:rsidR="002F5BD2" w:rsidRPr="002F5BD2" w14:paraId="5BD0B70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8B51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45A7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be able to tap on a specific date and be taken to a details page showing each event on that day. Each event or task can be tapped to go to a details screen of that event or task.</w:t>
            </w:r>
          </w:p>
        </w:tc>
      </w:tr>
      <w:tr w:rsidR="002F5BD2" w:rsidRPr="002F5BD2" w14:paraId="4B6C0E7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0AF2F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17E2F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on a date.</w:t>
            </w:r>
            <w:r w:rsidRPr="002F5BD2">
              <w:rPr>
                <w:rFonts w:ascii="Segoe UI" w:eastAsia="Times New Roman" w:hAnsi="Segoe UI" w:cs="Segoe UI"/>
                <w:color w:val="24292E"/>
                <w:sz w:val="24"/>
                <w:szCs w:val="24"/>
              </w:rPr>
              <w:br/>
              <w:t>2. A new details screen will show and the user will be allowed to see all the tasks for the day.</w:t>
            </w:r>
            <w:r w:rsidRPr="002F5BD2">
              <w:rPr>
                <w:rFonts w:ascii="Segoe UI" w:eastAsia="Times New Roman" w:hAnsi="Segoe UI" w:cs="Segoe UI"/>
                <w:color w:val="24292E"/>
                <w:sz w:val="24"/>
                <w:szCs w:val="24"/>
              </w:rPr>
              <w:br/>
              <w:t>3. The user can tap on each task and a new details screen will show for that task or event.</w:t>
            </w:r>
            <w:r w:rsidRPr="002F5BD2">
              <w:rPr>
                <w:rFonts w:ascii="Segoe UI" w:eastAsia="Times New Roman" w:hAnsi="Segoe UI" w:cs="Segoe UI"/>
                <w:color w:val="24292E"/>
                <w:sz w:val="24"/>
                <w:szCs w:val="24"/>
              </w:rPr>
              <w:br/>
              <w:t>4. The user can edit the event and fill up the "Location" section if an address is necessary for the event or task.</w:t>
            </w:r>
            <w:r w:rsidRPr="002F5BD2">
              <w:rPr>
                <w:rFonts w:ascii="Segoe UI" w:eastAsia="Times New Roman" w:hAnsi="Segoe UI" w:cs="Segoe UI"/>
                <w:color w:val="24292E"/>
                <w:sz w:val="24"/>
                <w:szCs w:val="24"/>
              </w:rPr>
              <w:br/>
              <w:t>5. The application goes back to the calendar view.</w:t>
            </w:r>
          </w:p>
        </w:tc>
      </w:tr>
      <w:tr w:rsidR="002F5BD2" w:rsidRPr="002F5BD2" w14:paraId="398A342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734C5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4545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 task has not been added, then the user can click on a day, add an event, and fill up the details section of the event including the location.</w:t>
            </w:r>
          </w:p>
        </w:tc>
      </w:tr>
      <w:tr w:rsidR="002F5BD2" w:rsidRPr="002F5BD2" w14:paraId="64F7946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FF6E4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3720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 "more information" icon on the tasks list for a specific day. Tapping on the "more information icon" will show more details of the event including the address if necessary.</w:t>
            </w:r>
          </w:p>
        </w:tc>
      </w:tr>
      <w:tr w:rsidR="002F5BD2" w:rsidRPr="002F5BD2" w14:paraId="30C8C87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04AE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9AB2C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attempt may be abandoned at any time.</w:t>
            </w:r>
          </w:p>
        </w:tc>
      </w:tr>
      <w:tr w:rsidR="002F5BD2" w:rsidRPr="002F5BD2" w14:paraId="4EB80AD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BE7C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BE185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5846FB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3.2.27.2 Google Maps Integration</w:t>
      </w:r>
    </w:p>
    <w:tbl>
      <w:tblPr>
        <w:tblW w:w="13320" w:type="dxa"/>
        <w:tblCellMar>
          <w:top w:w="15" w:type="dxa"/>
          <w:left w:w="15" w:type="dxa"/>
          <w:bottom w:w="15" w:type="dxa"/>
          <w:right w:w="15" w:type="dxa"/>
        </w:tblCellMar>
        <w:tblLook w:val="04A0" w:firstRow="1" w:lastRow="0" w:firstColumn="1" w:lastColumn="0" w:noHBand="0" w:noVBand="1"/>
      </w:tblPr>
      <w:tblGrid>
        <w:gridCol w:w="1823"/>
        <w:gridCol w:w="11497"/>
      </w:tblGrid>
      <w:tr w:rsidR="002F5BD2" w:rsidRPr="002F5BD2" w14:paraId="0A3E669C"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BD726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DAAD7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DDF6E2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F32C1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02C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click on addresses and see the location on Google Maps.</w:t>
            </w:r>
          </w:p>
        </w:tc>
      </w:tr>
      <w:tr w:rsidR="002F5BD2" w:rsidRPr="002F5BD2" w14:paraId="227B3CB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9241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E05D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4.2.27.2 for verification details of this use case.</w:t>
            </w:r>
          </w:p>
        </w:tc>
      </w:tr>
      <w:tr w:rsidR="002F5BD2" w:rsidRPr="002F5BD2" w14:paraId="233CB18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D6127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908B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Clicking or tapping on the "Location" item in the details page of an event or task.</w:t>
            </w:r>
          </w:p>
        </w:tc>
      </w:tr>
      <w:tr w:rsidR="002F5BD2" w:rsidRPr="002F5BD2" w14:paraId="3D206E2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72AC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CE6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an option to create an event or task for a specific day.</w:t>
            </w:r>
          </w:p>
        </w:tc>
      </w:tr>
      <w:tr w:rsidR="002F5BD2" w:rsidRPr="002F5BD2" w14:paraId="182E8BD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2DE9E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38E8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creates an event on a specific day by clicking or tapping on the "create event.</w:t>
            </w:r>
            <w:r w:rsidRPr="002F5BD2">
              <w:rPr>
                <w:rFonts w:ascii="Segoe UI" w:eastAsia="Times New Roman" w:hAnsi="Segoe UI" w:cs="Segoe UI"/>
                <w:color w:val="24292E"/>
                <w:sz w:val="24"/>
                <w:szCs w:val="24"/>
              </w:rPr>
              <w:br/>
              <w:t>2. The user adds an address on the "Location" item of the details screen.</w:t>
            </w:r>
            <w:r w:rsidRPr="002F5BD2">
              <w:rPr>
                <w:rFonts w:ascii="Segoe UI" w:eastAsia="Times New Roman" w:hAnsi="Segoe UI" w:cs="Segoe UI"/>
                <w:color w:val="24292E"/>
                <w:sz w:val="24"/>
                <w:szCs w:val="24"/>
              </w:rPr>
              <w:br/>
              <w:t>3. Once the address has been added, the user will see an icon (map with a pin) next to address of the event.</w:t>
            </w:r>
            <w:r w:rsidRPr="002F5BD2">
              <w:rPr>
                <w:rFonts w:ascii="Segoe UI" w:eastAsia="Times New Roman" w:hAnsi="Segoe UI" w:cs="Segoe UI"/>
                <w:color w:val="24292E"/>
                <w:sz w:val="24"/>
                <w:szCs w:val="24"/>
              </w:rPr>
              <w:br/>
            </w:r>
            <w:r w:rsidRPr="002F5BD2">
              <w:rPr>
                <w:rFonts w:ascii="Segoe UI" w:eastAsia="Times New Roman" w:hAnsi="Segoe UI" w:cs="Segoe UI"/>
                <w:color w:val="24292E"/>
                <w:sz w:val="24"/>
                <w:szCs w:val="24"/>
              </w:rPr>
              <w:lastRenderedPageBreak/>
              <w:t>4. If user clicks or taps on the map/pin icon, a Google Maps screen will load showing the exact location of the event.</w:t>
            </w:r>
          </w:p>
        </w:tc>
      </w:tr>
      <w:tr w:rsidR="002F5BD2" w:rsidRPr="002F5BD2" w14:paraId="21DDE93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B7413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DEF3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created an event or task in previous interactions. The user can just tap on a day, find the event, and go to the details screen of that event. Return to step 2.</w:t>
            </w:r>
          </w:p>
        </w:tc>
      </w:tr>
      <w:tr w:rsidR="002F5BD2" w:rsidRPr="002F5BD2" w14:paraId="3F34C89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48C8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3E1A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 Google Map screen of the location of the event when tapping on the icon found in the event's details screen.</w:t>
            </w:r>
          </w:p>
        </w:tc>
      </w:tr>
      <w:tr w:rsidR="002F5BD2" w:rsidRPr="002F5BD2" w14:paraId="7FD003B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002B8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3091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attempt may be abandoned at any time.</w:t>
            </w:r>
          </w:p>
        </w:tc>
      </w:tr>
      <w:tr w:rsidR="002F5BD2" w:rsidRPr="002F5BD2" w14:paraId="781B627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BF1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C985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4D9E71A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1" w:name="_Toc496508582"/>
      <w:r w:rsidRPr="002F5BD2">
        <w:rPr>
          <w:rFonts w:ascii="Segoe UI" w:eastAsia="Times New Roman" w:hAnsi="Segoe UI" w:cs="Segoe UI"/>
          <w:b/>
          <w:bCs/>
          <w:color w:val="24292E"/>
          <w:sz w:val="30"/>
          <w:szCs w:val="30"/>
        </w:rPr>
        <w:t>3.2.28 Apple Maps Integration</w:t>
      </w:r>
      <w:bookmarkEnd w:id="401"/>
    </w:p>
    <w:p w14:paraId="527A49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will have location support in the calendar when the user has an address listed under a calendar event. This support is specific to Apple Maps for those that use Mac or iOS.</w:t>
      </w:r>
    </w:p>
    <w:p w14:paraId="385F411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3.2.28.1 Support for Apple Maps on iPhone</w:t>
      </w:r>
    </w:p>
    <w:tbl>
      <w:tblPr>
        <w:tblW w:w="13320" w:type="dxa"/>
        <w:tblCellMar>
          <w:top w:w="15" w:type="dxa"/>
          <w:left w:w="15" w:type="dxa"/>
          <w:bottom w:w="15" w:type="dxa"/>
          <w:right w:w="15" w:type="dxa"/>
        </w:tblCellMar>
        <w:tblLook w:val="04A0" w:firstRow="1" w:lastRow="0" w:firstColumn="1" w:lastColumn="0" w:noHBand="0" w:noVBand="1"/>
      </w:tblPr>
      <w:tblGrid>
        <w:gridCol w:w="1859"/>
        <w:gridCol w:w="11461"/>
      </w:tblGrid>
      <w:tr w:rsidR="002F5BD2" w:rsidRPr="002F5BD2" w14:paraId="598D19B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2256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71531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03779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20F1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D407A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an iPhone user, I want to be able to see where I'm meeting at so that I can arrive at the time scheduled. I will be on the move so I need it to work on my phone.</w:t>
            </w:r>
          </w:p>
        </w:tc>
      </w:tr>
      <w:tr w:rsidR="002F5BD2" w:rsidRPr="002F5BD2" w14:paraId="7A6DBE1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3BF9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F044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4.2.28.1 for verification details of this use case.</w:t>
            </w:r>
          </w:p>
        </w:tc>
      </w:tr>
      <w:tr w:rsidR="002F5BD2" w:rsidRPr="002F5BD2" w14:paraId="0799052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226F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1EE7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scheduled event with an address is tapped. See basic path for more detail.</w:t>
            </w:r>
          </w:p>
        </w:tc>
      </w:tr>
      <w:tr w:rsidR="002F5BD2" w:rsidRPr="002F5BD2" w14:paraId="17B20FF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671F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1A05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schedules an event with an address or recognized location.</w:t>
            </w:r>
          </w:p>
        </w:tc>
      </w:tr>
      <w:tr w:rsidR="002F5BD2" w:rsidRPr="002F5BD2" w14:paraId="72AC338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C2E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33E3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on an event with a scheduled meeting place. </w:t>
            </w:r>
            <w:r w:rsidRPr="002F5BD2">
              <w:rPr>
                <w:rFonts w:ascii="Segoe UI" w:eastAsia="Times New Roman" w:hAnsi="Segoe UI" w:cs="Segoe UI"/>
                <w:color w:val="24292E"/>
                <w:sz w:val="24"/>
                <w:szCs w:val="24"/>
              </w:rPr>
              <w:br/>
              <w:t>2. The user taps on a location icon.</w:t>
            </w:r>
            <w:r w:rsidRPr="002F5BD2">
              <w:rPr>
                <w:rFonts w:ascii="Segoe UI" w:eastAsia="Times New Roman" w:hAnsi="Segoe UI" w:cs="Segoe UI"/>
                <w:color w:val="24292E"/>
                <w:sz w:val="24"/>
                <w:szCs w:val="24"/>
              </w:rPr>
              <w:br/>
              <w:t>3. The location is then opened in Apple Maps.</w:t>
            </w:r>
          </w:p>
        </w:tc>
      </w:tr>
      <w:tr w:rsidR="002F5BD2" w:rsidRPr="002F5BD2" w14:paraId="13A807D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227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E88E4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2CE329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0FA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C59A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Apple Maps brings up the location and directions.</w:t>
            </w:r>
          </w:p>
        </w:tc>
      </w:tr>
      <w:tr w:rsidR="002F5BD2" w:rsidRPr="002F5BD2" w14:paraId="036BE17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77438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5DA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is not a location entered, then no icon will appear. Apple Maps will handle invalid locations.</w:t>
            </w:r>
          </w:p>
        </w:tc>
      </w:tr>
      <w:tr w:rsidR="002F5BD2" w:rsidRPr="002F5BD2" w14:paraId="11795A6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B4A4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338D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778D7B9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3.2.28.2 Support for Apple Maps on Mac Computers</w:t>
      </w:r>
    </w:p>
    <w:tbl>
      <w:tblPr>
        <w:tblW w:w="13320" w:type="dxa"/>
        <w:tblCellMar>
          <w:top w:w="15" w:type="dxa"/>
          <w:left w:w="15" w:type="dxa"/>
          <w:bottom w:w="15" w:type="dxa"/>
          <w:right w:w="15" w:type="dxa"/>
        </w:tblCellMar>
        <w:tblLook w:val="04A0" w:firstRow="1" w:lastRow="0" w:firstColumn="1" w:lastColumn="0" w:noHBand="0" w:noVBand="1"/>
      </w:tblPr>
      <w:tblGrid>
        <w:gridCol w:w="1834"/>
        <w:gridCol w:w="11486"/>
      </w:tblGrid>
      <w:tr w:rsidR="002F5BD2" w:rsidRPr="002F5BD2" w14:paraId="53B49A1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CAC10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BB82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142D93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89449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1950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Mac computer user, I want to be able to see where I'm meeting at so that I can arrive at the time scheduled. I need to be able to plan ahead of time how long I need to get there.</w:t>
            </w:r>
          </w:p>
        </w:tc>
      </w:tr>
      <w:tr w:rsidR="002F5BD2" w:rsidRPr="002F5BD2" w14:paraId="2053ED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94A8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1A419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4.2.28.2 for verification details of this use case.</w:t>
            </w:r>
          </w:p>
        </w:tc>
      </w:tr>
      <w:tr w:rsidR="002F5BD2" w:rsidRPr="002F5BD2" w14:paraId="06CBE4C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CCA83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5F15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item is scheduled with a location.</w:t>
            </w:r>
          </w:p>
        </w:tc>
      </w:tr>
      <w:tr w:rsidR="002F5BD2" w:rsidRPr="002F5BD2" w14:paraId="2801317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144C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B983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creates a new calendar item.</w:t>
            </w:r>
          </w:p>
        </w:tc>
      </w:tr>
      <w:tr w:rsidR="002F5BD2" w:rsidRPr="002F5BD2" w14:paraId="7D522B6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D2DF8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D6BE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schedules an event, and sets a location.</w:t>
            </w:r>
            <w:r w:rsidRPr="002F5BD2">
              <w:rPr>
                <w:rFonts w:ascii="Segoe UI" w:eastAsia="Times New Roman" w:hAnsi="Segoe UI" w:cs="Segoe UI"/>
                <w:color w:val="24292E"/>
                <w:sz w:val="24"/>
                <w:szCs w:val="24"/>
              </w:rPr>
              <w:br/>
              <w:t>2. A small help balloon appears on the screen that prompts if user wants to see the time to reach their destination.</w:t>
            </w:r>
            <w:r w:rsidRPr="002F5BD2">
              <w:rPr>
                <w:rFonts w:ascii="Segoe UI" w:eastAsia="Times New Roman" w:hAnsi="Segoe UI" w:cs="Segoe UI"/>
                <w:color w:val="24292E"/>
                <w:sz w:val="24"/>
                <w:szCs w:val="24"/>
              </w:rPr>
              <w:br/>
              <w:t>3. Once user click the balloon, Apple Maps is opened with the location and the time to arrive.</w:t>
            </w:r>
          </w:p>
        </w:tc>
      </w:tr>
      <w:tr w:rsidR="002F5BD2" w:rsidRPr="002F5BD2" w14:paraId="1C09F1F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5840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AA65A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2F5BD2" w:rsidRPr="002F5BD2" w14:paraId="3C8EA37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52D3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F524B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Apple Maps must show the time required to reach the destination.</w:t>
            </w:r>
          </w:p>
        </w:tc>
      </w:tr>
      <w:tr w:rsidR="002F5BD2" w:rsidRPr="002F5BD2" w14:paraId="180CD51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214F3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E9B68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is not a location entered then no icon will appear. Apple Maps will handle invalid locations.</w:t>
            </w:r>
          </w:p>
        </w:tc>
      </w:tr>
      <w:tr w:rsidR="002F5BD2" w:rsidRPr="002F5BD2" w14:paraId="42D3110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5821C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14DF9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640291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2" w:name="_Toc496508583"/>
      <w:r w:rsidRPr="002F5BD2">
        <w:rPr>
          <w:rFonts w:ascii="Segoe UI" w:eastAsia="Times New Roman" w:hAnsi="Segoe UI" w:cs="Segoe UI"/>
          <w:b/>
          <w:bCs/>
          <w:color w:val="24292E"/>
          <w:sz w:val="30"/>
          <w:szCs w:val="30"/>
        </w:rPr>
        <w:t>3.2.29 Other Maps Integration</w:t>
      </w:r>
      <w:bookmarkEnd w:id="402"/>
    </w:p>
    <w:p w14:paraId="5674DC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application will provide support for locations with the following different applications to help a variety of map users: HERE </w:t>
      </w:r>
      <w:proofErr w:type="spellStart"/>
      <w:r w:rsidRPr="002F5BD2">
        <w:rPr>
          <w:rFonts w:ascii="Segoe UI" w:eastAsia="Times New Roman" w:hAnsi="Segoe UI" w:cs="Segoe UI"/>
          <w:color w:val="24292E"/>
          <w:sz w:val="24"/>
          <w:szCs w:val="24"/>
        </w:rPr>
        <w:t>WeGo</w:t>
      </w:r>
      <w:proofErr w:type="spellEnd"/>
      <w:r w:rsidRPr="002F5BD2">
        <w:rPr>
          <w:rFonts w:ascii="Segoe UI" w:eastAsia="Times New Roman" w:hAnsi="Segoe UI" w:cs="Segoe UI"/>
          <w:color w:val="24292E"/>
          <w:sz w:val="24"/>
          <w:szCs w:val="24"/>
        </w:rPr>
        <w:t xml:space="preserve">, Waze, </w:t>
      </w:r>
      <w:proofErr w:type="spellStart"/>
      <w:r w:rsidRPr="002F5BD2">
        <w:rPr>
          <w:rFonts w:ascii="Segoe UI" w:eastAsia="Times New Roman" w:hAnsi="Segoe UI" w:cs="Segoe UI"/>
          <w:color w:val="24292E"/>
          <w:sz w:val="24"/>
          <w:szCs w:val="24"/>
        </w:rPr>
        <w:t>MapFactor</w:t>
      </w:r>
      <w:proofErr w:type="spellEnd"/>
      <w:r w:rsidRPr="002F5BD2">
        <w:rPr>
          <w:rFonts w:ascii="Segoe UI" w:eastAsia="Times New Roman" w:hAnsi="Segoe UI" w:cs="Segoe UI"/>
          <w:color w:val="24292E"/>
          <w:sz w:val="24"/>
          <w:szCs w:val="24"/>
        </w:rPr>
        <w:t xml:space="preserve">, MapQuest, Scout GPS, </w:t>
      </w:r>
      <w:proofErr w:type="spellStart"/>
      <w:r w:rsidRPr="002F5BD2">
        <w:rPr>
          <w:rFonts w:ascii="Segoe UI" w:eastAsia="Times New Roman" w:hAnsi="Segoe UI" w:cs="Segoe UI"/>
          <w:color w:val="24292E"/>
          <w:sz w:val="24"/>
          <w:szCs w:val="24"/>
        </w:rPr>
        <w:t>Maps.Me</w:t>
      </w:r>
      <w:proofErr w:type="spellEnd"/>
      <w:r w:rsidRPr="002F5BD2">
        <w:rPr>
          <w:rFonts w:ascii="Segoe UI" w:eastAsia="Times New Roman" w:hAnsi="Segoe UI" w:cs="Segoe UI"/>
          <w:color w:val="24292E"/>
          <w:sz w:val="24"/>
          <w:szCs w:val="24"/>
        </w:rPr>
        <w:t xml:space="preserve"> and </w:t>
      </w:r>
      <w:proofErr w:type="spellStart"/>
      <w:r w:rsidRPr="002F5BD2">
        <w:rPr>
          <w:rFonts w:ascii="Segoe UI" w:eastAsia="Times New Roman" w:hAnsi="Segoe UI" w:cs="Segoe UI"/>
          <w:color w:val="24292E"/>
          <w:sz w:val="24"/>
          <w:szCs w:val="24"/>
        </w:rPr>
        <w:t>InRoute</w:t>
      </w:r>
      <w:proofErr w:type="spellEnd"/>
      <w:r w:rsidRPr="002F5BD2">
        <w:rPr>
          <w:rFonts w:ascii="Segoe UI" w:eastAsia="Times New Roman" w:hAnsi="Segoe UI" w:cs="Segoe UI"/>
          <w:color w:val="24292E"/>
          <w:sz w:val="24"/>
          <w:szCs w:val="24"/>
        </w:rPr>
        <w:t>.</w:t>
      </w:r>
    </w:p>
    <w:p w14:paraId="5C42AEB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3.2.29.1 Find a Location</w:t>
      </w:r>
    </w:p>
    <w:tbl>
      <w:tblPr>
        <w:tblW w:w="13320" w:type="dxa"/>
        <w:tblCellMar>
          <w:top w:w="15" w:type="dxa"/>
          <w:left w:w="15" w:type="dxa"/>
          <w:bottom w:w="15" w:type="dxa"/>
          <w:right w:w="15" w:type="dxa"/>
        </w:tblCellMar>
        <w:tblLook w:val="04A0" w:firstRow="1" w:lastRow="0" w:firstColumn="1" w:lastColumn="0" w:noHBand="0" w:noVBand="1"/>
      </w:tblPr>
      <w:tblGrid>
        <w:gridCol w:w="1777"/>
        <w:gridCol w:w="11543"/>
      </w:tblGrid>
      <w:tr w:rsidR="002F5BD2" w:rsidRPr="002F5BD2" w14:paraId="17579E4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35827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DADCD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7F01D2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069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BA7C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use any map navigation app to direct me to the destination of an event in my calendar.</w:t>
            </w:r>
          </w:p>
        </w:tc>
      </w:tr>
      <w:tr w:rsidR="002F5BD2" w:rsidRPr="002F5BD2" w14:paraId="123D025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AA92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6E93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4.2.29.1 for verification details of this use case.</w:t>
            </w:r>
          </w:p>
        </w:tc>
      </w:tr>
      <w:tr w:rsidR="002F5BD2" w:rsidRPr="002F5BD2" w14:paraId="743CB13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8F03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08A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scheduled event with an address is clicked.</w:t>
            </w:r>
          </w:p>
        </w:tc>
      </w:tr>
      <w:tr w:rsidR="002F5BD2" w:rsidRPr="002F5BD2" w14:paraId="094CAE3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66A5E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F7679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an option to create an event or task for a specific day.</w:t>
            </w:r>
          </w:p>
        </w:tc>
      </w:tr>
      <w:tr w:rsidR="002F5BD2" w:rsidRPr="002F5BD2" w14:paraId="7BA96D2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C468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FAD4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creates an event on a specific day by clicking or tapping on "create event."</w:t>
            </w:r>
            <w:r w:rsidRPr="002F5BD2">
              <w:rPr>
                <w:rFonts w:ascii="Segoe UI" w:eastAsia="Times New Roman" w:hAnsi="Segoe UI" w:cs="Segoe UI"/>
                <w:color w:val="24292E"/>
                <w:sz w:val="24"/>
                <w:szCs w:val="24"/>
              </w:rPr>
              <w:br/>
              <w:t>2. The user adds an address on the "Where" item of the create event screen.</w:t>
            </w:r>
            <w:r w:rsidRPr="002F5BD2">
              <w:rPr>
                <w:rFonts w:ascii="Segoe UI" w:eastAsia="Times New Roman" w:hAnsi="Segoe UI" w:cs="Segoe UI"/>
                <w:color w:val="24292E"/>
                <w:sz w:val="24"/>
                <w:szCs w:val="24"/>
              </w:rPr>
              <w:br/>
              <w:t>3. The application goes back to the calendar view and shows an icon (map with a pin) next to the added event.</w:t>
            </w:r>
            <w:r w:rsidRPr="002F5BD2">
              <w:rPr>
                <w:rFonts w:ascii="Segoe UI" w:eastAsia="Times New Roman" w:hAnsi="Segoe UI" w:cs="Segoe UI"/>
                <w:color w:val="24292E"/>
                <w:sz w:val="24"/>
                <w:szCs w:val="24"/>
              </w:rPr>
              <w:br/>
            </w:r>
            <w:r w:rsidRPr="002F5BD2">
              <w:rPr>
                <w:rFonts w:ascii="Segoe UI" w:eastAsia="Times New Roman" w:hAnsi="Segoe UI" w:cs="Segoe UI"/>
                <w:color w:val="24292E"/>
                <w:sz w:val="24"/>
                <w:szCs w:val="24"/>
              </w:rPr>
              <w:lastRenderedPageBreak/>
              <w:t>4. If user clicks or taps on the map/pin icon, application sends address of event as a destination to user's default map application</w:t>
            </w:r>
          </w:p>
        </w:tc>
      </w:tr>
      <w:tr w:rsidR="002F5BD2" w:rsidRPr="002F5BD2" w14:paraId="6C9A944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CE3A1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97E0D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created an event or task in previous interactions. The user can just click on the event and add a location. Return to step 4. If a user does not have a default map application then use the google maps browser for step 4.</w:t>
            </w:r>
          </w:p>
        </w:tc>
      </w:tr>
      <w:tr w:rsidR="002F5BD2" w:rsidRPr="002F5BD2" w14:paraId="04CC66E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37CD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184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and their event location is sent to their default map application which will plan a route to the location of the event from their current position.</w:t>
            </w:r>
          </w:p>
        </w:tc>
      </w:tr>
      <w:tr w:rsidR="002F5BD2" w:rsidRPr="002F5BD2" w14:paraId="77EC800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523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7F04E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attempt may be abandoned at any time. If a user does not have a default map application then use the google maps browser for step 4.</w:t>
            </w:r>
          </w:p>
        </w:tc>
      </w:tr>
      <w:tr w:rsidR="002F5BD2" w:rsidRPr="002F5BD2" w14:paraId="65D1478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F8E33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3177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8B22737"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3" w:name="_Toc496508584"/>
      <w:r w:rsidRPr="002F5BD2">
        <w:rPr>
          <w:rFonts w:ascii="Segoe UI" w:eastAsia="Times New Roman" w:hAnsi="Segoe UI" w:cs="Segoe UI"/>
          <w:b/>
          <w:bCs/>
          <w:color w:val="24292E"/>
          <w:sz w:val="30"/>
          <w:szCs w:val="30"/>
        </w:rPr>
        <w:t xml:space="preserve">3.2.30 </w:t>
      </w:r>
      <w:commentRangeStart w:id="404"/>
      <w:r w:rsidRPr="002F5BD2">
        <w:rPr>
          <w:rFonts w:ascii="Segoe UI" w:eastAsia="Times New Roman" w:hAnsi="Segoe UI" w:cs="Segoe UI"/>
          <w:b/>
          <w:bCs/>
          <w:color w:val="24292E"/>
          <w:sz w:val="30"/>
          <w:szCs w:val="30"/>
        </w:rPr>
        <w:t>Video Tutorial</w:t>
      </w:r>
      <w:bookmarkEnd w:id="403"/>
      <w:commentRangeEnd w:id="404"/>
      <w:r w:rsidR="00EE4474">
        <w:rPr>
          <w:rStyle w:val="CommentReference"/>
        </w:rPr>
        <w:commentReference w:id="404"/>
      </w:r>
    </w:p>
    <w:p w14:paraId="559737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will provide a video tutorial on how to use the application. The goal is to help new users to become familiar with how to use the basic parts of the application. This will make users feel more comfortable adjusting to our application.</w:t>
      </w:r>
    </w:p>
    <w:p w14:paraId="253EF73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3.2.30.1 Learning Application Capabilities</w:t>
      </w:r>
    </w:p>
    <w:tbl>
      <w:tblPr>
        <w:tblW w:w="13320" w:type="dxa"/>
        <w:tblCellMar>
          <w:top w:w="15" w:type="dxa"/>
          <w:left w:w="15" w:type="dxa"/>
          <w:bottom w:w="15" w:type="dxa"/>
          <w:right w:w="15" w:type="dxa"/>
        </w:tblCellMar>
        <w:tblLook w:val="04A0" w:firstRow="1" w:lastRow="0" w:firstColumn="1" w:lastColumn="0" w:noHBand="0" w:noVBand="1"/>
      </w:tblPr>
      <w:tblGrid>
        <w:gridCol w:w="1887"/>
        <w:gridCol w:w="11433"/>
      </w:tblGrid>
      <w:tr w:rsidR="002F5BD2" w:rsidRPr="002F5BD2" w14:paraId="7457003C"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F6C0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00EB7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B29E10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0F83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FC1C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a short video tutorial on how to use the calendar application to help me learn how to use the application.</w:t>
            </w:r>
          </w:p>
        </w:tc>
      </w:tr>
      <w:tr w:rsidR="002F5BD2" w:rsidRPr="002F5BD2" w14:paraId="0E4189D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AAE5C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3D85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4.2.30.1 for verification details of this use case.</w:t>
            </w:r>
          </w:p>
        </w:tc>
      </w:tr>
      <w:tr w:rsidR="002F5BD2" w:rsidRPr="002F5BD2" w14:paraId="1279953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50FA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95D0D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Entering the Application for the first time. See basic path for more detail.</w:t>
            </w:r>
          </w:p>
        </w:tc>
      </w:tr>
      <w:tr w:rsidR="002F5BD2" w:rsidRPr="002F5BD2" w14:paraId="194C2F4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5DFF9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2284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be signing into the application for the first time.</w:t>
            </w:r>
          </w:p>
        </w:tc>
      </w:tr>
      <w:tr w:rsidR="002F5BD2" w:rsidRPr="002F5BD2" w14:paraId="4D2384C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BF0CD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D521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signs into the application.</w:t>
            </w:r>
            <w:r w:rsidRPr="002F5BD2">
              <w:rPr>
                <w:rFonts w:ascii="Segoe UI" w:eastAsia="Times New Roman" w:hAnsi="Segoe UI" w:cs="Segoe UI"/>
                <w:color w:val="24292E"/>
                <w:sz w:val="24"/>
                <w:szCs w:val="24"/>
              </w:rPr>
              <w:br/>
              <w:t>2. A pop-up appears instructing the user: "Click The Link to Learn How to Use the App." </w:t>
            </w:r>
            <w:r w:rsidRPr="002F5BD2">
              <w:rPr>
                <w:rFonts w:ascii="Segoe UI" w:eastAsia="Times New Roman" w:hAnsi="Segoe UI" w:cs="Segoe UI"/>
                <w:color w:val="24292E"/>
                <w:sz w:val="24"/>
                <w:szCs w:val="24"/>
              </w:rPr>
              <w:br/>
              <w:t>3. The user clicks on the link which takes them to YouTube.</w:t>
            </w:r>
          </w:p>
        </w:tc>
      </w:tr>
      <w:tr w:rsidR="002F5BD2" w:rsidRPr="002F5BD2" w14:paraId="686825D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AA0E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0C6AC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Include a location labeled "help" which has the link to the tutorial video for those who would like to watch it again.</w:t>
            </w:r>
          </w:p>
        </w:tc>
      </w:tr>
      <w:tr w:rsidR="002F5BD2" w:rsidRPr="002F5BD2" w14:paraId="39E6B74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8148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B9FB3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the individual has seen the pop-up for the first time it will not pop-up again. They will have to visit the help section to view the video again.</w:t>
            </w:r>
          </w:p>
        </w:tc>
      </w:tr>
      <w:tr w:rsidR="002F5BD2" w:rsidRPr="002F5BD2" w14:paraId="2EF3693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112FB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61AB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pop-up may be left by clicking cancel at any time.</w:t>
            </w:r>
          </w:p>
        </w:tc>
      </w:tr>
      <w:tr w:rsidR="002F5BD2" w:rsidRPr="002F5BD2" w14:paraId="30BF6A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17B7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D9FC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A7191F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5" w:name="_Toc496508585"/>
      <w:r w:rsidRPr="002F5BD2">
        <w:rPr>
          <w:rFonts w:ascii="Segoe UI" w:eastAsia="Times New Roman" w:hAnsi="Segoe UI" w:cs="Segoe UI"/>
          <w:b/>
          <w:bCs/>
          <w:color w:val="24292E"/>
          <w:sz w:val="30"/>
          <w:szCs w:val="30"/>
        </w:rPr>
        <w:lastRenderedPageBreak/>
        <w:t>3.2.31 Group Permissions</w:t>
      </w:r>
      <w:bookmarkEnd w:id="405"/>
    </w:p>
    <w:p w14:paraId="31F999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Group owners should be able to set permissions for the users in the group. They will also have the ability to give announcements, chat, schedule meetings, accept group members, and make group links.</w:t>
      </w:r>
    </w:p>
    <w:p w14:paraId="4F903A5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3.2.31.1 Group Ownership</w:t>
      </w:r>
    </w:p>
    <w:tbl>
      <w:tblPr>
        <w:tblW w:w="13320" w:type="dxa"/>
        <w:tblCellMar>
          <w:top w:w="15" w:type="dxa"/>
          <w:left w:w="15" w:type="dxa"/>
          <w:bottom w:w="15" w:type="dxa"/>
          <w:right w:w="15" w:type="dxa"/>
        </w:tblCellMar>
        <w:tblLook w:val="04A0" w:firstRow="1" w:lastRow="0" w:firstColumn="1" w:lastColumn="0" w:noHBand="0" w:noVBand="1"/>
      </w:tblPr>
      <w:tblGrid>
        <w:gridCol w:w="1834"/>
        <w:gridCol w:w="11486"/>
      </w:tblGrid>
      <w:tr w:rsidR="002F5BD2" w:rsidRPr="002F5BD2" w14:paraId="673ACD2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1A8533"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74E9D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EEFCF9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DC72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2E2FE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communicate with my group I am working with, and set how I communicate with them.</w:t>
            </w:r>
          </w:p>
        </w:tc>
      </w:tr>
      <w:tr w:rsidR="002F5BD2" w:rsidRPr="002F5BD2" w14:paraId="6486E6E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FB89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CB765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4.2.31.1 for verification details of this use case.</w:t>
            </w:r>
          </w:p>
        </w:tc>
      </w:tr>
      <w:tr w:rsidR="002F5BD2" w:rsidRPr="002F5BD2" w14:paraId="105D335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541D5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F6065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Group owner goes to the group's page.</w:t>
            </w:r>
          </w:p>
        </w:tc>
      </w:tr>
      <w:tr w:rsidR="002F5BD2" w:rsidRPr="002F5BD2" w14:paraId="2F0A09D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813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D657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be a group owner.</w:t>
            </w:r>
          </w:p>
        </w:tc>
      </w:tr>
      <w:tr w:rsidR="002F5BD2" w:rsidRPr="002F5BD2" w14:paraId="0F28929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27D91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BF2C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"Group" icon and the app shows his group. 3. The user can begin scheduling meetings, chatting, or posting announcements.</w:t>
            </w:r>
          </w:p>
        </w:tc>
      </w:tr>
      <w:tr w:rsidR="002F5BD2" w:rsidRPr="002F5BD2" w14:paraId="10F3183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8BA9A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F94C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2, the user may not be in a group yet and will have to create a new group.</w:t>
            </w:r>
          </w:p>
        </w:tc>
      </w:tr>
      <w:tr w:rsidR="002F5BD2" w:rsidRPr="002F5BD2" w14:paraId="4643964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5226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352E7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the data they just created.</w:t>
            </w:r>
          </w:p>
        </w:tc>
      </w:tr>
      <w:tr w:rsidR="002F5BD2" w:rsidRPr="002F5BD2" w14:paraId="3B8E955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89A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6E8FC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are no group assignments for the class the page will say: "No group work!".</w:t>
            </w:r>
          </w:p>
        </w:tc>
      </w:tr>
      <w:tr w:rsidR="002F5BD2" w:rsidRPr="002F5BD2" w14:paraId="7D41DCB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031DF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A168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2BCB21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3.2.31.2 Group Member Awareness</w:t>
      </w:r>
    </w:p>
    <w:tbl>
      <w:tblPr>
        <w:tblW w:w="13320" w:type="dxa"/>
        <w:tblCellMar>
          <w:top w:w="15" w:type="dxa"/>
          <w:left w:w="15" w:type="dxa"/>
          <w:bottom w:w="15" w:type="dxa"/>
          <w:right w:w="15" w:type="dxa"/>
        </w:tblCellMar>
        <w:tblLook w:val="04A0" w:firstRow="1" w:lastRow="0" w:firstColumn="1" w:lastColumn="0" w:noHBand="0" w:noVBand="1"/>
      </w:tblPr>
      <w:tblGrid>
        <w:gridCol w:w="1826"/>
        <w:gridCol w:w="11494"/>
      </w:tblGrid>
      <w:tr w:rsidR="002F5BD2" w:rsidRPr="002F5BD2" w14:paraId="59B93C6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0A02B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17DE5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CB1EA6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FB1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4769C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communicate with groups I am working with and see what the owner has posted.</w:t>
            </w:r>
          </w:p>
        </w:tc>
      </w:tr>
      <w:tr w:rsidR="002F5BD2" w:rsidRPr="002F5BD2" w14:paraId="2F87557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798B7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E73F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4.2.31.2 for verification details of this use case.</w:t>
            </w:r>
          </w:p>
        </w:tc>
      </w:tr>
      <w:tr w:rsidR="002F5BD2" w:rsidRPr="002F5BD2" w14:paraId="76CD295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E6B2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4DB95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the group's page.</w:t>
            </w:r>
          </w:p>
        </w:tc>
      </w:tr>
      <w:tr w:rsidR="002F5BD2" w:rsidRPr="002F5BD2" w14:paraId="04E5C84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B7881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EC5E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Once the user has selected or been placed in a group.</w:t>
            </w:r>
          </w:p>
        </w:tc>
      </w:tr>
      <w:tr w:rsidR="002F5BD2" w:rsidRPr="002F5BD2" w14:paraId="2A0DBDE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4217A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9227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"Group" icon and the app shows his group. 3. The user can begin reading announcements, look at scheduled events, or group chat.</w:t>
            </w:r>
          </w:p>
        </w:tc>
      </w:tr>
      <w:tr w:rsidR="002F5BD2" w:rsidRPr="002F5BD2" w14:paraId="47AAEFD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3B76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458F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2, the user may not be in a group yet and will have to join an existing group.</w:t>
            </w:r>
          </w:p>
        </w:tc>
      </w:tr>
      <w:tr w:rsidR="002F5BD2" w:rsidRPr="002F5BD2" w14:paraId="677DD67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C0A7D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F3793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the data that has been posted.</w:t>
            </w:r>
          </w:p>
        </w:tc>
      </w:tr>
      <w:tr w:rsidR="002F5BD2" w:rsidRPr="002F5BD2" w14:paraId="679E68B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9AA3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87C50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are no group assignments for the class the page will say: "No group work!"</w:t>
            </w:r>
          </w:p>
        </w:tc>
      </w:tr>
      <w:tr w:rsidR="002F5BD2" w:rsidRPr="002F5BD2" w14:paraId="20E2B8C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23559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98904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4D74F62"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3.2.31.3 Creation of Secured Group</w:t>
      </w:r>
    </w:p>
    <w:tbl>
      <w:tblPr>
        <w:tblW w:w="13320" w:type="dxa"/>
        <w:tblCellMar>
          <w:top w:w="15" w:type="dxa"/>
          <w:left w:w="15" w:type="dxa"/>
          <w:bottom w:w="15" w:type="dxa"/>
          <w:right w:w="15" w:type="dxa"/>
        </w:tblCellMar>
        <w:tblLook w:val="04A0" w:firstRow="1" w:lastRow="0" w:firstColumn="1" w:lastColumn="0" w:noHBand="0" w:noVBand="1"/>
      </w:tblPr>
      <w:tblGrid>
        <w:gridCol w:w="1927"/>
        <w:gridCol w:w="11393"/>
      </w:tblGrid>
      <w:tr w:rsidR="002F5BD2" w:rsidRPr="002F5BD2" w14:paraId="2BC6D185"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0D3912"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53328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4D422D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6098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E42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would like to form private groups with other users for the purpose of working with them.</w:t>
            </w:r>
          </w:p>
        </w:tc>
      </w:tr>
      <w:tr w:rsidR="002F5BD2" w:rsidRPr="002F5BD2" w14:paraId="2E51BA9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48F85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6B9C2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4.2.36.3 for verification details of this use case.</w:t>
            </w:r>
          </w:p>
        </w:tc>
      </w:tr>
      <w:tr w:rsidR="002F5BD2" w:rsidRPr="002F5BD2" w14:paraId="11B9576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6FFE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81B2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creates a group.</w:t>
            </w:r>
          </w:p>
        </w:tc>
      </w:tr>
      <w:tr w:rsidR="002F5BD2" w:rsidRPr="002F5BD2" w14:paraId="7580C59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5B04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CA71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logged into their I-Learn account in the app.</w:t>
            </w:r>
          </w:p>
        </w:tc>
      </w:tr>
      <w:tr w:rsidR="002F5BD2" w:rsidRPr="002F5BD2" w14:paraId="322B42A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2848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69CEB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w:t>
            </w:r>
            <w:r w:rsidRPr="002F5BD2">
              <w:rPr>
                <w:rFonts w:ascii="Segoe UI" w:eastAsia="Times New Roman" w:hAnsi="Segoe UI" w:cs="Segoe UI"/>
                <w:color w:val="24292E"/>
                <w:sz w:val="24"/>
                <w:szCs w:val="24"/>
              </w:rPr>
              <w:br/>
              <w:t>2. User clicks the "Group" icon and creates a group.</w:t>
            </w:r>
          </w:p>
        </w:tc>
      </w:tr>
      <w:tr w:rsidR="002F5BD2" w:rsidRPr="002F5BD2" w14:paraId="66528FF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A8DF4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8B76A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5A12715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691D1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8ED87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another user tries to join the group, they will not be allowed until the user who created the group sends them an invitation.</w:t>
            </w:r>
          </w:p>
        </w:tc>
      </w:tr>
      <w:tr w:rsidR="002F5BD2" w:rsidRPr="002F5BD2" w14:paraId="5D05533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9408D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2373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443A427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57549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490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receive invitations through their email.</w:t>
            </w:r>
          </w:p>
        </w:tc>
      </w:tr>
    </w:tbl>
    <w:p w14:paraId="0A13E55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3.2.31.4 Group Invitation</w:t>
      </w:r>
    </w:p>
    <w:tbl>
      <w:tblPr>
        <w:tblW w:w="13320" w:type="dxa"/>
        <w:tblCellMar>
          <w:top w:w="15" w:type="dxa"/>
          <w:left w:w="15" w:type="dxa"/>
          <w:bottom w:w="15" w:type="dxa"/>
          <w:right w:w="15" w:type="dxa"/>
        </w:tblCellMar>
        <w:tblLook w:val="04A0" w:firstRow="1" w:lastRow="0" w:firstColumn="1" w:lastColumn="0" w:noHBand="0" w:noVBand="1"/>
      </w:tblPr>
      <w:tblGrid>
        <w:gridCol w:w="2032"/>
        <w:gridCol w:w="11288"/>
      </w:tblGrid>
      <w:tr w:rsidR="002F5BD2" w:rsidRPr="002F5BD2" w14:paraId="37DE475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52BB03"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DD2B9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4FD7979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63249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7F0B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join private groups through an invitation from the group creator or administrator.</w:t>
            </w:r>
          </w:p>
        </w:tc>
      </w:tr>
      <w:tr w:rsidR="002F5BD2" w:rsidRPr="002F5BD2" w14:paraId="133B48B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E3E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19A0D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4.2.36.4 for verification details of this use case.</w:t>
            </w:r>
          </w:p>
        </w:tc>
      </w:tr>
      <w:tr w:rsidR="002F5BD2" w:rsidRPr="002F5BD2" w14:paraId="24D9FE1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095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47C8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asks to join a group.</w:t>
            </w:r>
          </w:p>
        </w:tc>
      </w:tr>
      <w:tr w:rsidR="002F5BD2" w:rsidRPr="002F5BD2" w14:paraId="10ADE80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F687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BC52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needs to have created a group before another user can elicit them to join.</w:t>
            </w:r>
          </w:p>
        </w:tc>
      </w:tr>
      <w:tr w:rsidR="002F5BD2" w:rsidRPr="002F5BD2" w14:paraId="4146F40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C2E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5FC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w:t>
            </w:r>
            <w:r w:rsidRPr="002F5BD2">
              <w:rPr>
                <w:rFonts w:ascii="Segoe UI" w:eastAsia="Times New Roman" w:hAnsi="Segoe UI" w:cs="Segoe UI"/>
                <w:color w:val="24292E"/>
                <w:sz w:val="24"/>
                <w:szCs w:val="24"/>
              </w:rPr>
              <w:br/>
              <w:t>2. User clicks the "Group" icon and clicks a group to join.</w:t>
            </w:r>
            <w:r w:rsidRPr="002F5BD2">
              <w:rPr>
                <w:rFonts w:ascii="Segoe UI" w:eastAsia="Times New Roman" w:hAnsi="Segoe UI" w:cs="Segoe UI"/>
                <w:color w:val="24292E"/>
                <w:sz w:val="24"/>
                <w:szCs w:val="24"/>
              </w:rPr>
              <w:br/>
              <w:t>3. The user waits until the group administrator sends them the invitation via email.</w:t>
            </w:r>
            <w:r w:rsidRPr="002F5BD2">
              <w:rPr>
                <w:rFonts w:ascii="Segoe UI" w:eastAsia="Times New Roman" w:hAnsi="Segoe UI" w:cs="Segoe UI"/>
                <w:color w:val="24292E"/>
                <w:sz w:val="24"/>
                <w:szCs w:val="24"/>
              </w:rPr>
              <w:br/>
              <w:t>4. The user accepts the invitation and joins the group in the app.</w:t>
            </w:r>
          </w:p>
        </w:tc>
      </w:tr>
      <w:tr w:rsidR="002F5BD2" w:rsidRPr="002F5BD2" w14:paraId="4940522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0CE8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48A0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rejected from the group and cannot join.</w:t>
            </w:r>
          </w:p>
        </w:tc>
      </w:tr>
      <w:tr w:rsidR="002F5BD2" w:rsidRPr="002F5BD2" w14:paraId="701F14F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CEE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1E4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5DE9E95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32E5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C6139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 user has been rejected from a group, they cannot elicit the group again for an invitation after a third try.</w:t>
            </w:r>
          </w:p>
        </w:tc>
      </w:tr>
      <w:tr w:rsidR="002F5BD2" w:rsidRPr="002F5BD2" w14:paraId="750B0E8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AA4B0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D5F3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4438744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6" w:name="_Toc496508586"/>
      <w:r w:rsidRPr="002F5BD2">
        <w:rPr>
          <w:rFonts w:ascii="Segoe UI" w:eastAsia="Times New Roman" w:hAnsi="Segoe UI" w:cs="Segoe UI"/>
          <w:b/>
          <w:bCs/>
          <w:color w:val="24292E"/>
          <w:sz w:val="30"/>
          <w:szCs w:val="30"/>
        </w:rPr>
        <w:t>3.2.32 Non-SSO</w:t>
      </w:r>
      <w:bookmarkEnd w:id="406"/>
    </w:p>
    <w:p w14:paraId="44D1CD1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required to log into the application with a single ID and password which will only give them access to the calendar application, no other domains. See 2.5.4 for an image reference of this feature.</w:t>
      </w:r>
    </w:p>
    <w:p w14:paraId="3FB5CA8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3.2.32.1 Non-SSO Log In</w:t>
      </w:r>
    </w:p>
    <w:tbl>
      <w:tblPr>
        <w:tblW w:w="13320" w:type="dxa"/>
        <w:tblCellMar>
          <w:top w:w="15" w:type="dxa"/>
          <w:left w:w="15" w:type="dxa"/>
          <w:bottom w:w="15" w:type="dxa"/>
          <w:right w:w="15" w:type="dxa"/>
        </w:tblCellMar>
        <w:tblLook w:val="04A0" w:firstRow="1" w:lastRow="0" w:firstColumn="1" w:lastColumn="0" w:noHBand="0" w:noVBand="1"/>
      </w:tblPr>
      <w:tblGrid>
        <w:gridCol w:w="2032"/>
        <w:gridCol w:w="11288"/>
      </w:tblGrid>
      <w:tr w:rsidR="002F5BD2" w:rsidRPr="002F5BD2" w14:paraId="612963F9"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26F7A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F7A95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287351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ED25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CCCA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log in to the calendar application with a username and password.</w:t>
            </w:r>
          </w:p>
        </w:tc>
      </w:tr>
      <w:tr w:rsidR="002F5BD2" w:rsidRPr="002F5BD2" w14:paraId="29911AD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0CBE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E3B4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4.2.32.1 for verification details of this use case. See 2.5.4 for an image reference of this feature.</w:t>
            </w:r>
          </w:p>
        </w:tc>
      </w:tr>
      <w:tr w:rsidR="002F5BD2" w:rsidRPr="002F5BD2" w14:paraId="5B9DF98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BFCA1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B8338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is executed for the first time.</w:t>
            </w:r>
          </w:p>
        </w:tc>
      </w:tr>
      <w:tr w:rsidR="002F5BD2" w:rsidRPr="002F5BD2" w14:paraId="6FEF747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B1D1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8D6A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viewing the log in page.</w:t>
            </w:r>
          </w:p>
        </w:tc>
      </w:tr>
      <w:tr w:rsidR="002F5BD2" w:rsidRPr="002F5BD2" w14:paraId="3C9E024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541B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ADEE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enters their username and password into the appropriate fields.</w:t>
            </w:r>
            <w:r w:rsidRPr="002F5BD2">
              <w:rPr>
                <w:rFonts w:ascii="Segoe UI" w:eastAsia="Times New Roman" w:hAnsi="Segoe UI" w:cs="Segoe UI"/>
                <w:color w:val="24292E"/>
                <w:sz w:val="24"/>
                <w:szCs w:val="24"/>
              </w:rPr>
              <w:br/>
              <w:t>2. The user then selects the "Log In" button.</w:t>
            </w:r>
          </w:p>
        </w:tc>
      </w:tr>
      <w:tr w:rsidR="002F5BD2" w:rsidRPr="002F5BD2" w14:paraId="0AB4E3A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C978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8DD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password entered does not match, the user is prompted to re-enter it again.</w:t>
            </w:r>
          </w:p>
        </w:tc>
      </w:tr>
      <w:tr w:rsidR="002F5BD2" w:rsidRPr="002F5BD2" w14:paraId="75B6805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8E9D1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2E4F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calendar is open and functional.</w:t>
            </w:r>
          </w:p>
        </w:tc>
      </w:tr>
      <w:tr w:rsidR="002F5BD2" w:rsidRPr="002F5BD2" w14:paraId="756AF02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678DA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B25B7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username is not contained within the server database, the user will be asked to create a new account.</w:t>
            </w:r>
          </w:p>
        </w:tc>
      </w:tr>
      <w:tr w:rsidR="002F5BD2" w:rsidRPr="002F5BD2" w14:paraId="6774D47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8C6D9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55679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808B32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3.2.32.2 Non-SSO Log Out</w:t>
      </w:r>
    </w:p>
    <w:tbl>
      <w:tblPr>
        <w:tblW w:w="13320" w:type="dxa"/>
        <w:tblCellMar>
          <w:top w:w="15" w:type="dxa"/>
          <w:left w:w="15" w:type="dxa"/>
          <w:bottom w:w="15" w:type="dxa"/>
          <w:right w:w="15" w:type="dxa"/>
        </w:tblCellMar>
        <w:tblLook w:val="04A0" w:firstRow="1" w:lastRow="0" w:firstColumn="1" w:lastColumn="0" w:noHBand="0" w:noVBand="1"/>
      </w:tblPr>
      <w:tblGrid>
        <w:gridCol w:w="1851"/>
        <w:gridCol w:w="11469"/>
      </w:tblGrid>
      <w:tr w:rsidR="002F5BD2" w:rsidRPr="002F5BD2" w14:paraId="2FC60B0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CE9F9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CC257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62BE2F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A168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34C9B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log out of the calendar application.</w:t>
            </w:r>
          </w:p>
        </w:tc>
      </w:tr>
      <w:tr w:rsidR="002F5BD2" w:rsidRPr="002F5BD2" w14:paraId="37CDDE9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AF54B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516CF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4.2.32.2 for verification details of this use case. See 2.5.4 for an image reference of this feature.</w:t>
            </w:r>
          </w:p>
        </w:tc>
      </w:tr>
      <w:tr w:rsidR="002F5BD2" w:rsidRPr="002F5BD2" w14:paraId="38E93C0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E18D7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FDE2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"Log Out" button.</w:t>
            </w:r>
          </w:p>
        </w:tc>
      </w:tr>
      <w:tr w:rsidR="002F5BD2" w:rsidRPr="002F5BD2" w14:paraId="5A620E5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0953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59FD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currently logged in to the calendar application.</w:t>
            </w:r>
          </w:p>
        </w:tc>
      </w:tr>
      <w:tr w:rsidR="002F5BD2" w:rsidRPr="002F5BD2" w14:paraId="4F29674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CD68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341C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clicks the "Log Out" button.</w:t>
            </w:r>
            <w:r w:rsidRPr="002F5BD2">
              <w:rPr>
                <w:rFonts w:ascii="Segoe UI" w:eastAsia="Times New Roman" w:hAnsi="Segoe UI" w:cs="Segoe UI"/>
                <w:color w:val="24292E"/>
                <w:sz w:val="24"/>
                <w:szCs w:val="24"/>
              </w:rPr>
              <w:br/>
              <w:t>2. The user is then asked if they are certain they want to log out. If the user selects yes, then they are logged out. If they select no, they will be returned to the calendar.</w:t>
            </w:r>
          </w:p>
        </w:tc>
      </w:tr>
      <w:tr w:rsidR="002F5BD2" w:rsidRPr="002F5BD2" w14:paraId="7D2F151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6BD77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361E2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session will time out and log out after an hour of inactivity.</w:t>
            </w:r>
          </w:p>
        </w:tc>
      </w:tr>
      <w:tr w:rsidR="002F5BD2" w:rsidRPr="002F5BD2" w14:paraId="0375B79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49AF6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DB19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presented with the log in screen as if they had launched the application for the first time.</w:t>
            </w:r>
          </w:p>
        </w:tc>
      </w:tr>
      <w:tr w:rsidR="002F5BD2" w:rsidRPr="002F5BD2" w14:paraId="5512892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1165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DFF2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is not connected to the internet or our servers are down, then the user will not be able to log in and an error message will be displayed.</w:t>
            </w:r>
          </w:p>
        </w:tc>
      </w:tr>
      <w:tr w:rsidR="002F5BD2" w:rsidRPr="002F5BD2" w14:paraId="6058EBA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24A5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EC89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4E555C6E"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7" w:name="_Toc496508587"/>
      <w:r w:rsidRPr="002F5BD2">
        <w:rPr>
          <w:rFonts w:ascii="Segoe UI" w:eastAsia="Times New Roman" w:hAnsi="Segoe UI" w:cs="Segoe UI"/>
          <w:b/>
          <w:bCs/>
          <w:color w:val="24292E"/>
          <w:sz w:val="30"/>
          <w:szCs w:val="30"/>
        </w:rPr>
        <w:lastRenderedPageBreak/>
        <w:t>3.2.33 Sort &amp; Filter</w:t>
      </w:r>
      <w:bookmarkEnd w:id="407"/>
    </w:p>
    <w:p w14:paraId="3BC7BD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items can be sorted or filtered based on details about the calendar event.</w:t>
      </w:r>
    </w:p>
    <w:p w14:paraId="78D00DB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3.2.33.1 Filter by Class</w:t>
      </w:r>
    </w:p>
    <w:tbl>
      <w:tblPr>
        <w:tblW w:w="13320" w:type="dxa"/>
        <w:tblCellMar>
          <w:top w:w="15" w:type="dxa"/>
          <w:left w:w="15" w:type="dxa"/>
          <w:bottom w:w="15" w:type="dxa"/>
          <w:right w:w="15" w:type="dxa"/>
        </w:tblCellMar>
        <w:tblLook w:val="04A0" w:firstRow="1" w:lastRow="0" w:firstColumn="1" w:lastColumn="0" w:noHBand="0" w:noVBand="1"/>
      </w:tblPr>
      <w:tblGrid>
        <w:gridCol w:w="2470"/>
        <w:gridCol w:w="10850"/>
      </w:tblGrid>
      <w:tr w:rsidR="002F5BD2" w:rsidRPr="002F5BD2" w14:paraId="537DD9FC"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ABF76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3F326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AC391E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206B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C2DD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filter my calendar items by class.</w:t>
            </w:r>
          </w:p>
        </w:tc>
      </w:tr>
      <w:tr w:rsidR="002F5BD2" w:rsidRPr="002F5BD2" w14:paraId="6223FD8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C05C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A871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4.2.33.1 for verification details of this use case.</w:t>
            </w:r>
          </w:p>
        </w:tc>
      </w:tr>
      <w:tr w:rsidR="002F5BD2" w:rsidRPr="002F5BD2" w14:paraId="13912BE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C1F5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B07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taps on the 'filter' button on any calendar events view.</w:t>
            </w:r>
          </w:p>
        </w:tc>
      </w:tr>
      <w:tr w:rsidR="002F5BD2" w:rsidRPr="002F5BD2" w14:paraId="1811E8F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DB9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D9C2C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calendar events for the date range showing.</w:t>
            </w:r>
          </w:p>
        </w:tc>
      </w:tr>
      <w:tr w:rsidR="002F5BD2" w:rsidRPr="002F5BD2" w14:paraId="7F18E4C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24218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2810C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clicks the "Events" icon and the app shows all current calendar events. </w:t>
            </w:r>
            <w:r w:rsidRPr="002F5BD2">
              <w:rPr>
                <w:rFonts w:ascii="Segoe UI" w:eastAsia="Times New Roman" w:hAnsi="Segoe UI" w:cs="Segoe UI"/>
                <w:color w:val="24292E"/>
                <w:sz w:val="24"/>
                <w:szCs w:val="24"/>
              </w:rPr>
              <w:br/>
              <w:t>2. The user taps the "Filter" button. </w:t>
            </w:r>
            <w:r w:rsidRPr="002F5BD2">
              <w:rPr>
                <w:rFonts w:ascii="Segoe UI" w:eastAsia="Times New Roman" w:hAnsi="Segoe UI" w:cs="Segoe UI"/>
                <w:color w:val="24292E"/>
                <w:sz w:val="24"/>
                <w:szCs w:val="24"/>
              </w:rPr>
              <w:br/>
              <w:t>3. The user selects the class(</w:t>
            </w:r>
            <w:proofErr w:type="spellStart"/>
            <w:r w:rsidRPr="002F5BD2">
              <w:rPr>
                <w:rFonts w:ascii="Segoe UI" w:eastAsia="Times New Roman" w:hAnsi="Segoe UI" w:cs="Segoe UI"/>
                <w:color w:val="24292E"/>
                <w:sz w:val="24"/>
                <w:szCs w:val="24"/>
              </w:rPr>
              <w:t>es</w:t>
            </w:r>
            <w:proofErr w:type="spellEnd"/>
            <w:r w:rsidRPr="002F5BD2">
              <w:rPr>
                <w:rFonts w:ascii="Segoe UI" w:eastAsia="Times New Roman" w:hAnsi="Segoe UI" w:cs="Segoe UI"/>
                <w:color w:val="24292E"/>
                <w:sz w:val="24"/>
                <w:szCs w:val="24"/>
              </w:rPr>
              <w:t>) to filter by.</w:t>
            </w:r>
          </w:p>
        </w:tc>
      </w:tr>
      <w:tr w:rsidR="002F5BD2" w:rsidRPr="002F5BD2" w14:paraId="18909FC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EB8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C36F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1B299AA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4E7C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18455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only assignments selected by the filter query until they reset the filter.</w:t>
            </w:r>
          </w:p>
        </w:tc>
      </w:tr>
      <w:tr w:rsidR="002F5BD2" w:rsidRPr="002F5BD2" w14:paraId="43D12FB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1E2C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9421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have any events happening then the page will say, "No events."</w:t>
            </w:r>
          </w:p>
        </w:tc>
      </w:tr>
      <w:tr w:rsidR="002F5BD2" w:rsidRPr="002F5BD2" w14:paraId="0306B60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34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89301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can choose to filter by one or multiple classes.</w:t>
            </w:r>
          </w:p>
        </w:tc>
      </w:tr>
    </w:tbl>
    <w:p w14:paraId="3382E671"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3.2.33.2 Sort by Time Length</w:t>
      </w:r>
    </w:p>
    <w:tbl>
      <w:tblPr>
        <w:tblW w:w="13320" w:type="dxa"/>
        <w:tblCellMar>
          <w:top w:w="15" w:type="dxa"/>
          <w:left w:w="15" w:type="dxa"/>
          <w:bottom w:w="15" w:type="dxa"/>
          <w:right w:w="15" w:type="dxa"/>
        </w:tblCellMar>
        <w:tblLook w:val="04A0" w:firstRow="1" w:lastRow="0" w:firstColumn="1" w:lastColumn="0" w:noHBand="0" w:noVBand="1"/>
      </w:tblPr>
      <w:tblGrid>
        <w:gridCol w:w="1913"/>
        <w:gridCol w:w="11407"/>
      </w:tblGrid>
      <w:tr w:rsidR="002F5BD2" w:rsidRPr="002F5BD2" w14:paraId="01B98D90"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CF4F1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1A5EF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06E051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8756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CAA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sort my calendar items by time to complete, grade percentage, or class.</w:t>
            </w:r>
          </w:p>
        </w:tc>
      </w:tr>
      <w:tr w:rsidR="002F5BD2" w:rsidRPr="002F5BD2" w14:paraId="6497FC7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C6690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B7D5F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4.2.33.2 for verification details of this use case.</w:t>
            </w:r>
          </w:p>
        </w:tc>
      </w:tr>
      <w:tr w:rsidR="002F5BD2" w:rsidRPr="002F5BD2" w14:paraId="4B72319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BDEA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E4A3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taps on the 'sort' button on any calendar events view.</w:t>
            </w:r>
          </w:p>
        </w:tc>
      </w:tr>
      <w:tr w:rsidR="002F5BD2" w:rsidRPr="002F5BD2" w14:paraId="7DE3BC4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E61E7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A96A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calendar events for the date range showing.</w:t>
            </w:r>
          </w:p>
        </w:tc>
      </w:tr>
      <w:tr w:rsidR="002F5BD2" w:rsidRPr="002F5BD2" w14:paraId="3464606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BA97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4A748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clicks the "Events" icon and the app shows all current calendar events. </w:t>
            </w:r>
            <w:r w:rsidRPr="002F5BD2">
              <w:rPr>
                <w:rFonts w:ascii="Segoe UI" w:eastAsia="Times New Roman" w:hAnsi="Segoe UI" w:cs="Segoe UI"/>
                <w:color w:val="24292E"/>
                <w:sz w:val="24"/>
                <w:szCs w:val="24"/>
              </w:rPr>
              <w:br/>
              <w:t>2. The user taps the "Sort" button. </w:t>
            </w:r>
            <w:r w:rsidRPr="002F5BD2">
              <w:rPr>
                <w:rFonts w:ascii="Segoe UI" w:eastAsia="Times New Roman" w:hAnsi="Segoe UI" w:cs="Segoe UI"/>
                <w:color w:val="24292E"/>
                <w:sz w:val="24"/>
                <w:szCs w:val="24"/>
              </w:rPr>
              <w:br/>
              <w:t>3. The user selects the sort criteria.</w:t>
            </w:r>
          </w:p>
        </w:tc>
      </w:tr>
      <w:tr w:rsidR="002F5BD2" w:rsidRPr="002F5BD2" w14:paraId="32A8CE3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D39D6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4A123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302AB81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FC34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6A89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assignments in the order determined by the sort criteria until the sort settings are changed or reset.</w:t>
            </w:r>
          </w:p>
        </w:tc>
      </w:tr>
      <w:tr w:rsidR="002F5BD2" w:rsidRPr="002F5BD2" w14:paraId="1F10C1B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E51F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E6ECA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have any events happening, then page will say "No events".</w:t>
            </w:r>
          </w:p>
        </w:tc>
      </w:tr>
      <w:tr w:rsidR="002F5BD2" w:rsidRPr="002F5BD2" w14:paraId="1AC473F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E4729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0D781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can choose to sort by time to complete, grade percentage, or class. Sort order can be changed from ascending to descending.</w:t>
            </w:r>
          </w:p>
        </w:tc>
      </w:tr>
    </w:tbl>
    <w:p w14:paraId="7DA1259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8" w:name="_Toc496508588"/>
      <w:r w:rsidRPr="002F5BD2">
        <w:rPr>
          <w:rFonts w:ascii="Segoe UI" w:eastAsia="Times New Roman" w:hAnsi="Segoe UI" w:cs="Segoe UI"/>
          <w:b/>
          <w:bCs/>
          <w:color w:val="24292E"/>
          <w:sz w:val="30"/>
          <w:szCs w:val="30"/>
        </w:rPr>
        <w:t>3.2.34 Personal Assistant</w:t>
      </w:r>
      <w:bookmarkEnd w:id="408"/>
    </w:p>
    <w:p w14:paraId="2A2B01E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small, animated, avatar - much in the vein of "</w:t>
      </w:r>
      <w:proofErr w:type="spellStart"/>
      <w:r w:rsidRPr="002F5BD2">
        <w:rPr>
          <w:rFonts w:ascii="Segoe UI" w:eastAsia="Times New Roman" w:hAnsi="Segoe UI" w:cs="Segoe UI"/>
          <w:color w:val="24292E"/>
          <w:sz w:val="24"/>
          <w:szCs w:val="24"/>
        </w:rPr>
        <w:t>Clippy</w:t>
      </w:r>
      <w:proofErr w:type="spellEnd"/>
      <w:r w:rsidRPr="002F5BD2">
        <w:rPr>
          <w:rFonts w:ascii="Segoe UI" w:eastAsia="Times New Roman" w:hAnsi="Segoe UI" w:cs="Segoe UI"/>
          <w:color w:val="24292E"/>
          <w:sz w:val="24"/>
          <w:szCs w:val="24"/>
        </w:rPr>
        <w:t>" - that suggests tasks and assignments for the user to begin work on.</w:t>
      </w:r>
    </w:p>
    <w:p w14:paraId="4EF570E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3.2.34.1 Assistant Recommends Assignments</w:t>
      </w:r>
    </w:p>
    <w:tbl>
      <w:tblPr>
        <w:tblW w:w="13320" w:type="dxa"/>
        <w:tblCellMar>
          <w:top w:w="15" w:type="dxa"/>
          <w:left w:w="15" w:type="dxa"/>
          <w:bottom w:w="15" w:type="dxa"/>
          <w:right w:w="15" w:type="dxa"/>
        </w:tblCellMar>
        <w:tblLook w:val="04A0" w:firstRow="1" w:lastRow="0" w:firstColumn="1" w:lastColumn="0" w:noHBand="0" w:noVBand="1"/>
      </w:tblPr>
      <w:tblGrid>
        <w:gridCol w:w="1833"/>
        <w:gridCol w:w="11487"/>
      </w:tblGrid>
      <w:tr w:rsidR="002F5BD2" w:rsidRPr="002F5BD2" w14:paraId="744FD9F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95AA2"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16D75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45290F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694C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980D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reminded of upcoming assignments that will soon be due because I need to prioritize them.</w:t>
            </w:r>
          </w:p>
        </w:tc>
      </w:tr>
      <w:tr w:rsidR="002F5BD2" w:rsidRPr="002F5BD2" w14:paraId="737899B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8F9CF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8550C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4.2.34.1 for verification details of this use case.</w:t>
            </w:r>
          </w:p>
        </w:tc>
      </w:tr>
      <w:tr w:rsidR="002F5BD2" w:rsidRPr="002F5BD2" w14:paraId="28B88B2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AED1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A381D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Automatic.</w:t>
            </w:r>
          </w:p>
        </w:tc>
      </w:tr>
      <w:tr w:rsidR="002F5BD2" w:rsidRPr="002F5BD2" w14:paraId="2B22122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BEB7E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A2BC6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syncs app with I-Learn and selects the assistant option.</w:t>
            </w:r>
          </w:p>
        </w:tc>
      </w:tr>
      <w:tr w:rsidR="002F5BD2" w:rsidRPr="002F5BD2" w14:paraId="442F730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1E78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39B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"Settings" icon and checks the "Personal Assistant" checkbox. 3. The assistant is loaded onto the screen and offers suggestions.</w:t>
            </w:r>
          </w:p>
        </w:tc>
      </w:tr>
      <w:tr w:rsidR="002F5BD2" w:rsidRPr="002F5BD2" w14:paraId="3EE9AD6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5D77D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CB3C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already checked the "Personal Assistant" checkbox, the app will load the assistant automatically when the app is started.</w:t>
            </w:r>
          </w:p>
        </w:tc>
      </w:tr>
      <w:tr w:rsidR="002F5BD2" w:rsidRPr="002F5BD2" w14:paraId="21B507D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ADB2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A4509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"Personal Assistant" checkbox must remain checked if the user wants to continue to use the feature.</w:t>
            </w:r>
          </w:p>
        </w:tc>
      </w:tr>
      <w:tr w:rsidR="002F5BD2" w:rsidRPr="002F5BD2" w14:paraId="379833B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A085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1FA2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are no upcoming assignments to suggest, the assistant will say "Nothing ...yet!"</w:t>
            </w:r>
          </w:p>
        </w:tc>
      </w:tr>
      <w:tr w:rsidR="002F5BD2" w:rsidRPr="002F5BD2" w14:paraId="5389895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041A6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549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Assistant is a small avatar that is displayed onscreen with text in speech bubbles.</w:t>
            </w:r>
          </w:p>
        </w:tc>
      </w:tr>
    </w:tbl>
    <w:p w14:paraId="5E6729FE"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9" w:name="_Toc496508589"/>
      <w:r w:rsidRPr="002F5BD2">
        <w:rPr>
          <w:rFonts w:ascii="Segoe UI" w:eastAsia="Times New Roman" w:hAnsi="Segoe UI" w:cs="Segoe UI"/>
          <w:b/>
          <w:bCs/>
          <w:color w:val="24292E"/>
          <w:sz w:val="30"/>
          <w:szCs w:val="30"/>
        </w:rPr>
        <w:t>3.2.35 Feedback</w:t>
      </w:r>
      <w:bookmarkEnd w:id="409"/>
    </w:p>
    <w:p w14:paraId="36C2EF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notified if the instructor provides feedback on graded assignments.</w:t>
      </w:r>
    </w:p>
    <w:p w14:paraId="6F6A255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3.2.35.1 Notification of Feedback</w:t>
      </w:r>
    </w:p>
    <w:tbl>
      <w:tblPr>
        <w:tblW w:w="13320" w:type="dxa"/>
        <w:tblCellMar>
          <w:top w:w="15" w:type="dxa"/>
          <w:left w:w="15" w:type="dxa"/>
          <w:bottom w:w="15" w:type="dxa"/>
          <w:right w:w="15" w:type="dxa"/>
        </w:tblCellMar>
        <w:tblLook w:val="04A0" w:firstRow="1" w:lastRow="0" w:firstColumn="1" w:lastColumn="0" w:noHBand="0" w:noVBand="1"/>
      </w:tblPr>
      <w:tblGrid>
        <w:gridCol w:w="1781"/>
        <w:gridCol w:w="11539"/>
      </w:tblGrid>
      <w:tr w:rsidR="002F5BD2" w:rsidRPr="002F5BD2" w14:paraId="10425FA7"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27446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7846D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A69C3E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C50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8265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informed when my instructor leaves feedback on completed assignments.</w:t>
            </w:r>
          </w:p>
        </w:tc>
      </w:tr>
      <w:tr w:rsidR="002F5BD2" w:rsidRPr="002F5BD2" w14:paraId="6310A44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E893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337B5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4.2.35.1 for verification details of this use case.</w:t>
            </w:r>
          </w:p>
        </w:tc>
      </w:tr>
      <w:tr w:rsidR="002F5BD2" w:rsidRPr="002F5BD2" w14:paraId="12673CF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7C38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8C88C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instructor leaves feedback on graded assignment.</w:t>
            </w:r>
          </w:p>
        </w:tc>
      </w:tr>
      <w:tr w:rsidR="002F5BD2" w:rsidRPr="002F5BD2" w14:paraId="31D269E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99A1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D37F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the user has synced app with I-Learn and selected the "feedback" option in the "Notification Settings" menu.</w:t>
            </w:r>
          </w:p>
        </w:tc>
      </w:tr>
      <w:tr w:rsidR="002F5BD2" w:rsidRPr="002F5BD2" w14:paraId="4536E41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640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CF5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The user is notified whenever their instructor provides feedback on assignments.</w:t>
            </w:r>
          </w:p>
        </w:tc>
      </w:tr>
      <w:tr w:rsidR="002F5BD2" w:rsidRPr="002F5BD2" w14:paraId="2ADB6E3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DA16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ABC61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already checked the "Notify of feedback" checkbox, the app will remember the setting and continue to notify user until the user unchecks the box.</w:t>
            </w:r>
          </w:p>
        </w:tc>
      </w:tr>
      <w:tr w:rsidR="002F5BD2" w:rsidRPr="002F5BD2" w14:paraId="204A453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1F48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20182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"Notify of feedback" checkbox must remain checked if the user wants to continue to user the feature.</w:t>
            </w:r>
          </w:p>
        </w:tc>
      </w:tr>
      <w:tr w:rsidR="002F5BD2" w:rsidRPr="002F5BD2" w14:paraId="0125853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4D19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3C5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instructor has not provided feedback on an assignment that has been graded, the app will not notify the user.</w:t>
            </w:r>
          </w:p>
        </w:tc>
      </w:tr>
      <w:tr w:rsidR="002F5BD2" w:rsidRPr="002F5BD2" w14:paraId="5B96B25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74EA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D32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are notified in the same way they are notified when assignments are due soon.</w:t>
            </w:r>
          </w:p>
        </w:tc>
      </w:tr>
    </w:tbl>
    <w:p w14:paraId="3F43F25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3.2.35.2 Feedback Included in Notification</w:t>
      </w:r>
    </w:p>
    <w:tbl>
      <w:tblPr>
        <w:tblW w:w="13320" w:type="dxa"/>
        <w:tblCellMar>
          <w:top w:w="15" w:type="dxa"/>
          <w:left w:w="15" w:type="dxa"/>
          <w:bottom w:w="15" w:type="dxa"/>
          <w:right w:w="15" w:type="dxa"/>
        </w:tblCellMar>
        <w:tblLook w:val="04A0" w:firstRow="1" w:lastRow="0" w:firstColumn="1" w:lastColumn="0" w:noHBand="0" w:noVBand="1"/>
      </w:tblPr>
      <w:tblGrid>
        <w:gridCol w:w="1754"/>
        <w:gridCol w:w="11566"/>
      </w:tblGrid>
      <w:tr w:rsidR="002F5BD2" w:rsidRPr="002F5BD2" w14:paraId="62EA8B19"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B4EBC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68BB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6E1B8A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E730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4D9F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read my instructor's feedback without going to I-Learn.</w:t>
            </w:r>
          </w:p>
        </w:tc>
      </w:tr>
      <w:tr w:rsidR="002F5BD2" w:rsidRPr="002F5BD2" w14:paraId="4CF81F2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5B7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FAA77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4.2.35.2 for verification details of this use case.</w:t>
            </w:r>
          </w:p>
        </w:tc>
      </w:tr>
      <w:tr w:rsidR="002F5BD2" w:rsidRPr="002F5BD2" w14:paraId="0C36033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F221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5B6B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instructor leaves feedback on graded assignment.</w:t>
            </w:r>
          </w:p>
        </w:tc>
      </w:tr>
      <w:tr w:rsidR="002F5BD2" w:rsidRPr="002F5BD2" w14:paraId="43B18A3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26A9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4EEB9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the user has synced app with I-Learn and selected the "feedback" and "Include feedback" options in the "Notification Settings" menu.</w:t>
            </w:r>
          </w:p>
        </w:tc>
      </w:tr>
      <w:tr w:rsidR="002F5BD2" w:rsidRPr="002F5BD2" w14:paraId="72BCA9C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0A2A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3C6A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User toggles the "Include feedback" switch on. 5. When the user is notified of feedback on assignments, the feedback is displayed to them.</w:t>
            </w:r>
          </w:p>
        </w:tc>
      </w:tr>
      <w:tr w:rsidR="002F5BD2" w:rsidRPr="002F5BD2" w14:paraId="256E366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CAB8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0FF67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already checked the "Notify of feedback" checkbox and turned the "Include feedback" switch on, the app will remember the setting and continue to include the feedback in notifications until the user turns the switch off.</w:t>
            </w:r>
          </w:p>
        </w:tc>
      </w:tr>
      <w:tr w:rsidR="002F5BD2" w:rsidRPr="002F5BD2" w14:paraId="0856F80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29CF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13094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"Notify of feedback" checkbox must remain checked if the user wants to continue to user the feature, and the "Include feedback" switch must be turned on.</w:t>
            </w:r>
          </w:p>
        </w:tc>
      </w:tr>
      <w:tr w:rsidR="002F5BD2" w:rsidRPr="002F5BD2" w14:paraId="3D69747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75F03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8D7F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7585086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68D3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8369F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BA0A2A1"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0" w:name="_Toc496508590"/>
      <w:r w:rsidRPr="002F5BD2">
        <w:rPr>
          <w:rFonts w:ascii="Segoe UI" w:eastAsia="Times New Roman" w:hAnsi="Segoe UI" w:cs="Segoe UI"/>
          <w:b/>
          <w:bCs/>
          <w:color w:val="24292E"/>
          <w:sz w:val="30"/>
          <w:szCs w:val="30"/>
        </w:rPr>
        <w:t>3.2.36 Database for Account Usernames and Passwords</w:t>
      </w:r>
      <w:bookmarkEnd w:id="410"/>
    </w:p>
    <w:p w14:paraId="2C8B9E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feature a database that will be used to retain usernames and password for students to access their accounts. This feature requires the user to log in to view their calendars which provides security for the student's personal information.</w:t>
      </w:r>
    </w:p>
    <w:p w14:paraId="035EC84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3.2.36.1 Verifying Existing Account</w:t>
      </w:r>
    </w:p>
    <w:tbl>
      <w:tblPr>
        <w:tblW w:w="13320" w:type="dxa"/>
        <w:tblCellMar>
          <w:top w:w="15" w:type="dxa"/>
          <w:left w:w="15" w:type="dxa"/>
          <w:bottom w:w="15" w:type="dxa"/>
          <w:right w:w="15" w:type="dxa"/>
        </w:tblCellMar>
        <w:tblLook w:val="04A0" w:firstRow="1" w:lastRow="0" w:firstColumn="1" w:lastColumn="0" w:noHBand="0" w:noVBand="1"/>
      </w:tblPr>
      <w:tblGrid>
        <w:gridCol w:w="1940"/>
        <w:gridCol w:w="11380"/>
      </w:tblGrid>
      <w:tr w:rsidR="002F5BD2" w:rsidRPr="002F5BD2" w14:paraId="6613748D"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C4A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C6F0D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255930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6B21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EC967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log in to my existing account and gain access to my information.</w:t>
            </w:r>
          </w:p>
        </w:tc>
      </w:tr>
      <w:tr w:rsidR="002F5BD2" w:rsidRPr="002F5BD2" w14:paraId="7399A7E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F70D3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C22F3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4.2.36.1 for verification details of this use case.</w:t>
            </w:r>
          </w:p>
        </w:tc>
      </w:tr>
      <w:tr w:rsidR="002F5BD2" w:rsidRPr="002F5BD2" w14:paraId="2AF5AF5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BCD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A696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selects the "Log In" button.</w:t>
            </w:r>
          </w:p>
        </w:tc>
      </w:tr>
      <w:tr w:rsidR="002F5BD2" w:rsidRPr="002F5BD2" w14:paraId="4458341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5472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BB4BC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log-in page, which is first viewed when the user opens the application.</w:t>
            </w:r>
          </w:p>
        </w:tc>
      </w:tr>
      <w:tr w:rsidR="002F5BD2" w:rsidRPr="002F5BD2" w14:paraId="7586274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D2515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880073" w14:textId="77777777" w:rsidR="002F5BD2" w:rsidRPr="002F5BD2" w:rsidRDefault="00390A7B"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w:t>
            </w:r>
            <w:r w:rsidR="002F5BD2" w:rsidRPr="002F5BD2">
              <w:rPr>
                <w:rFonts w:ascii="Segoe UI" w:eastAsia="Times New Roman" w:hAnsi="Segoe UI" w:cs="Segoe UI"/>
                <w:color w:val="24292E"/>
                <w:sz w:val="24"/>
                <w:szCs w:val="24"/>
              </w:rPr>
              <w:t xml:space="preserve"> Username is sent to the server and is verified that it does exist among the list of users.</w:t>
            </w:r>
            <w:r w:rsidR="002F5BD2" w:rsidRPr="002F5BD2">
              <w:rPr>
                <w:rFonts w:ascii="Segoe UI" w:eastAsia="Times New Roman" w:hAnsi="Segoe UI" w:cs="Segoe UI"/>
                <w:color w:val="24292E"/>
                <w:sz w:val="24"/>
                <w:szCs w:val="24"/>
              </w:rPr>
              <w:br/>
              <w:t>2. The password is checked to verify it matches with the given username.</w:t>
            </w:r>
            <w:r w:rsidR="002F5BD2" w:rsidRPr="002F5BD2">
              <w:rPr>
                <w:rFonts w:ascii="Segoe UI" w:eastAsia="Times New Roman" w:hAnsi="Segoe UI" w:cs="Segoe UI"/>
                <w:color w:val="24292E"/>
                <w:sz w:val="24"/>
                <w:szCs w:val="24"/>
              </w:rPr>
              <w:br/>
              <w:t>3. The Database accepts the request and grants the user privileges to their account data.</w:t>
            </w:r>
          </w:p>
        </w:tc>
      </w:tr>
      <w:tr w:rsidR="002F5BD2" w:rsidRPr="002F5BD2" w14:paraId="2648C74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9E81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DCCA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password does not match up with the username, the user is notified and prompted to re-enter their information.</w:t>
            </w:r>
          </w:p>
        </w:tc>
      </w:tr>
      <w:tr w:rsidR="002F5BD2" w:rsidRPr="002F5BD2" w14:paraId="1B812BA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11E5B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A60E5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main calendar view is opened for the user to view their assignments.</w:t>
            </w:r>
          </w:p>
        </w:tc>
      </w:tr>
      <w:tr w:rsidR="002F5BD2" w:rsidRPr="002F5BD2" w14:paraId="354312A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74457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8B4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Username does not exist within the database, the process is ended and the user is requested to create an account.</w:t>
            </w:r>
          </w:p>
        </w:tc>
      </w:tr>
      <w:tr w:rsidR="002F5BD2" w:rsidRPr="002F5BD2" w14:paraId="36A0EBD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307BF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1B6D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685643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3.2.36.2 Create New Account</w:t>
      </w:r>
    </w:p>
    <w:tbl>
      <w:tblPr>
        <w:tblW w:w="13320" w:type="dxa"/>
        <w:tblCellMar>
          <w:top w:w="15" w:type="dxa"/>
          <w:left w:w="15" w:type="dxa"/>
          <w:bottom w:w="15" w:type="dxa"/>
          <w:right w:w="15" w:type="dxa"/>
        </w:tblCellMar>
        <w:tblLook w:val="04A0" w:firstRow="1" w:lastRow="0" w:firstColumn="1" w:lastColumn="0" w:noHBand="0" w:noVBand="1"/>
      </w:tblPr>
      <w:tblGrid>
        <w:gridCol w:w="1927"/>
        <w:gridCol w:w="11393"/>
      </w:tblGrid>
      <w:tr w:rsidR="002F5BD2" w:rsidRPr="002F5BD2" w14:paraId="4363C2B6"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6341AA"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DAF7D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C71E56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31896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70DA4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create an account and retain my personal information inside the system.</w:t>
            </w:r>
          </w:p>
        </w:tc>
      </w:tr>
      <w:tr w:rsidR="002F5BD2" w:rsidRPr="002F5BD2" w14:paraId="5295A67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7A689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0AA6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4.2.36.2 for verification details of this use case.</w:t>
            </w:r>
          </w:p>
        </w:tc>
      </w:tr>
      <w:tr w:rsidR="002F5BD2" w:rsidRPr="002F5BD2" w14:paraId="151DEE3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213F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7C217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enters a username and password and selects the "Create Account" button.</w:t>
            </w:r>
          </w:p>
        </w:tc>
      </w:tr>
      <w:tr w:rsidR="002F5BD2" w:rsidRPr="002F5BD2" w14:paraId="33877FA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7743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4328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create account page, which is linked from the log in page.</w:t>
            </w:r>
          </w:p>
        </w:tc>
      </w:tr>
      <w:tr w:rsidR="002F5BD2" w:rsidRPr="002F5BD2" w14:paraId="2A3F4E1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8B6B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C6087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w:t>
            </w:r>
            <w:r w:rsidR="00390A7B">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The Username is sent to the server and is verified that it does not currently exist in the system.</w:t>
            </w:r>
            <w:r w:rsidRPr="002F5BD2">
              <w:rPr>
                <w:rFonts w:ascii="Segoe UI" w:eastAsia="Times New Roman" w:hAnsi="Segoe UI" w:cs="Segoe UI"/>
                <w:color w:val="24292E"/>
                <w:sz w:val="24"/>
                <w:szCs w:val="24"/>
              </w:rPr>
              <w:br/>
              <w:t>2. The username is then added to the system using the password as the key.</w:t>
            </w:r>
          </w:p>
        </w:tc>
      </w:tr>
      <w:tr w:rsidR="002F5BD2" w:rsidRPr="002F5BD2" w14:paraId="26EE197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A39D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D1927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username already exists within the database, the user is notified and prompted to use a different one.</w:t>
            </w:r>
          </w:p>
        </w:tc>
      </w:tr>
      <w:tr w:rsidR="002F5BD2" w:rsidRPr="002F5BD2" w14:paraId="5EBB265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5379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B398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taken to the BYU-I link page where the user is asked if they would like to connect their account to a BYU-I account.</w:t>
            </w:r>
          </w:p>
        </w:tc>
      </w:tr>
      <w:tr w:rsidR="002F5BD2" w:rsidRPr="002F5BD2" w14:paraId="6EF2C11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BAD54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9436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username uses invalid characters, the process is ended and the user is notified about which characters are invalid.</w:t>
            </w:r>
          </w:p>
        </w:tc>
      </w:tr>
      <w:tr w:rsidR="002F5BD2" w:rsidRPr="002F5BD2" w14:paraId="3CF4A0A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E783B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B62D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FC379DD"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1" w:name="_Toc496508591"/>
      <w:r w:rsidRPr="002F5BD2">
        <w:rPr>
          <w:rFonts w:ascii="Segoe UI" w:eastAsia="Times New Roman" w:hAnsi="Segoe UI" w:cs="Segoe UI"/>
          <w:b/>
          <w:bCs/>
          <w:color w:val="24292E"/>
          <w:sz w:val="30"/>
          <w:szCs w:val="30"/>
        </w:rPr>
        <w:t>3.2.37 Inspirational Quotes and Images</w:t>
      </w:r>
      <w:bookmarkEnd w:id="411"/>
    </w:p>
    <w:p w14:paraId="5926D5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will allow users to add inspirational quotes and images to their daily views for the purpose of motivating and encouraging the user in their assignments. This will give the users a means of customizing their own calendars.</w:t>
      </w:r>
    </w:p>
    <w:p w14:paraId="41D19F6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3.2.37.1 Enter Quote Text</w:t>
      </w:r>
    </w:p>
    <w:tbl>
      <w:tblPr>
        <w:tblW w:w="13320" w:type="dxa"/>
        <w:tblCellMar>
          <w:top w:w="15" w:type="dxa"/>
          <w:left w:w="15" w:type="dxa"/>
          <w:bottom w:w="15" w:type="dxa"/>
          <w:right w:w="15" w:type="dxa"/>
        </w:tblCellMar>
        <w:tblLook w:val="04A0" w:firstRow="1" w:lastRow="0" w:firstColumn="1" w:lastColumn="0" w:noHBand="0" w:noVBand="1"/>
      </w:tblPr>
      <w:tblGrid>
        <w:gridCol w:w="1944"/>
        <w:gridCol w:w="11376"/>
      </w:tblGrid>
      <w:tr w:rsidR="002F5BD2" w:rsidRPr="002F5BD2" w14:paraId="0AB83E7C"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DDD1C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53CB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FD5B37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41DF6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37F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add an inspirational quote to my calendar.</w:t>
            </w:r>
          </w:p>
        </w:tc>
      </w:tr>
      <w:tr w:rsidR="002F5BD2" w:rsidRPr="002F5BD2" w14:paraId="59E75D0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5371D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431E1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4.2.37.1 for verification details of this use case.</w:t>
            </w:r>
          </w:p>
        </w:tc>
      </w:tr>
      <w:tr w:rsidR="002F5BD2" w:rsidRPr="002F5BD2" w14:paraId="7531191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E7F6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DB53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"Add a quote" button.</w:t>
            </w:r>
          </w:p>
        </w:tc>
      </w:tr>
      <w:tr w:rsidR="002F5BD2" w:rsidRPr="002F5BD2" w14:paraId="0FB83A1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9CC3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FC43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viewing the single day calendar view, which is opened up by selecting one day from the main calendar view.</w:t>
            </w:r>
          </w:p>
        </w:tc>
      </w:tr>
      <w:tr w:rsidR="002F5BD2" w:rsidRPr="002F5BD2" w14:paraId="68AF150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2AD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0E6E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w:t>
            </w:r>
            <w:r w:rsidR="00390A7B">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A window opens prompting the user to type in a quote into the first input field.</w:t>
            </w:r>
            <w:r w:rsidRPr="002F5BD2">
              <w:rPr>
                <w:rFonts w:ascii="Segoe UI" w:eastAsia="Times New Roman" w:hAnsi="Segoe UI" w:cs="Segoe UI"/>
                <w:color w:val="24292E"/>
                <w:sz w:val="24"/>
                <w:szCs w:val="24"/>
              </w:rPr>
              <w:br/>
              <w:t>2. The next input field prompts the user to enter the name of the author. </w:t>
            </w:r>
            <w:r w:rsidRPr="002F5BD2">
              <w:rPr>
                <w:rFonts w:ascii="Segoe UI" w:eastAsia="Times New Roman" w:hAnsi="Segoe UI" w:cs="Segoe UI"/>
                <w:color w:val="24292E"/>
                <w:sz w:val="24"/>
                <w:szCs w:val="24"/>
              </w:rPr>
              <w:br/>
              <w:t>3.</w:t>
            </w:r>
            <w:r w:rsidR="00390A7B">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The user selects the "add quote" button.</w:t>
            </w:r>
          </w:p>
        </w:tc>
      </w:tr>
      <w:tr w:rsidR="002F5BD2" w:rsidRPr="002F5BD2" w14:paraId="7FDFDA6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C687A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500BC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choose not to add an author for the quote, which will cause only the quote to be displayed.</w:t>
            </w:r>
          </w:p>
        </w:tc>
      </w:tr>
      <w:tr w:rsidR="002F5BD2" w:rsidRPr="002F5BD2" w14:paraId="1BC84E5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C9B1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A4A1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prompt window closes and the quote is displayed with the author name at the bottom of the calendar view.</w:t>
            </w:r>
          </w:p>
        </w:tc>
      </w:tr>
      <w:tr w:rsidR="002F5BD2" w:rsidRPr="002F5BD2" w14:paraId="3CA6304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72E16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3F3A2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enter any text, an error message occurs and they are prompted to try again or close the window.</w:t>
            </w:r>
          </w:p>
        </w:tc>
      </w:tr>
      <w:tr w:rsidR="002F5BD2" w:rsidRPr="002F5BD2" w14:paraId="0C5CCFC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95D16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903C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F9C1EA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3.2.37.2 Insert an Inspirational Image</w:t>
      </w:r>
    </w:p>
    <w:tbl>
      <w:tblPr>
        <w:tblW w:w="13320" w:type="dxa"/>
        <w:tblCellMar>
          <w:top w:w="15" w:type="dxa"/>
          <w:left w:w="15" w:type="dxa"/>
          <w:bottom w:w="15" w:type="dxa"/>
          <w:right w:w="15" w:type="dxa"/>
        </w:tblCellMar>
        <w:tblLook w:val="04A0" w:firstRow="1" w:lastRow="0" w:firstColumn="1" w:lastColumn="0" w:noHBand="0" w:noVBand="1"/>
      </w:tblPr>
      <w:tblGrid>
        <w:gridCol w:w="1851"/>
        <w:gridCol w:w="11469"/>
      </w:tblGrid>
      <w:tr w:rsidR="002F5BD2" w:rsidRPr="002F5BD2" w14:paraId="685AD336"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517F5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8F9BD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F2EF20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65A75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D2987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insert a meaningful image into my calendar view. This can be either from the internet or from my phone</w:t>
            </w:r>
          </w:p>
        </w:tc>
      </w:tr>
      <w:tr w:rsidR="002F5BD2" w:rsidRPr="002F5BD2" w14:paraId="77F6C1C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08D62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0D8D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4.2.37.2 for verification details of this use case.</w:t>
            </w:r>
          </w:p>
        </w:tc>
      </w:tr>
      <w:tr w:rsidR="002F5BD2" w:rsidRPr="002F5BD2" w14:paraId="24F6C29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7581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08502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"Add an image" button</w:t>
            </w:r>
          </w:p>
        </w:tc>
      </w:tr>
      <w:tr w:rsidR="002F5BD2" w:rsidRPr="002F5BD2" w14:paraId="3303926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9371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6D45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viewing the single day calendar view, which is opened up by selecting one day from the main calendar view</w:t>
            </w:r>
          </w:p>
        </w:tc>
      </w:tr>
      <w:tr w:rsidR="002F5BD2" w:rsidRPr="002F5BD2" w14:paraId="795DCBE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148F6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CF14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1.A window opens containing two buttons, "paste" and "import" </w:t>
            </w:r>
            <w:r w:rsidRPr="002F5BD2">
              <w:rPr>
                <w:rFonts w:ascii="Segoe UI" w:eastAsia="Times New Roman" w:hAnsi="Segoe UI" w:cs="Segoe UI"/>
                <w:color w:val="24292E"/>
                <w:sz w:val="24"/>
                <w:szCs w:val="24"/>
              </w:rPr>
              <w:br/>
              <w:t>2. The user selects the paste button. </w:t>
            </w:r>
            <w:r w:rsidRPr="002F5BD2">
              <w:rPr>
                <w:rFonts w:ascii="Segoe UI" w:eastAsia="Times New Roman" w:hAnsi="Segoe UI" w:cs="Segoe UI"/>
                <w:color w:val="24292E"/>
                <w:sz w:val="24"/>
                <w:szCs w:val="24"/>
              </w:rPr>
              <w:br/>
              <w:t>3.An image from the user's clipboard is pasted into the window</w:t>
            </w:r>
            <w:r w:rsidRPr="002F5BD2">
              <w:rPr>
                <w:rFonts w:ascii="Segoe UI" w:eastAsia="Times New Roman" w:hAnsi="Segoe UI" w:cs="Segoe UI"/>
                <w:color w:val="24292E"/>
                <w:sz w:val="24"/>
                <w:szCs w:val="24"/>
              </w:rPr>
              <w:br/>
              <w:t>4.The user selects the "add image" button.</w:t>
            </w:r>
          </w:p>
        </w:tc>
      </w:tr>
      <w:tr w:rsidR="002F5BD2" w:rsidRPr="002F5BD2" w14:paraId="1DF43ED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3FEB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2F62F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chooses to import the image and the phone's image library is opened up, allowing them to select a photo from the list.</w:t>
            </w:r>
          </w:p>
        </w:tc>
      </w:tr>
      <w:tr w:rsidR="002F5BD2" w:rsidRPr="002F5BD2" w14:paraId="6A974BB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BEFC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C9D90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prompt window closes and the image is displayed in the calendar view.</w:t>
            </w:r>
          </w:p>
        </w:tc>
      </w:tr>
      <w:tr w:rsidR="002F5BD2" w:rsidRPr="002F5BD2" w14:paraId="4D23A66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4170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97B5B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selects an invalid file or does not have any image on their clipboard, an error message is displayed and the user is prompted to try again or close the window.</w:t>
            </w:r>
          </w:p>
        </w:tc>
      </w:tr>
      <w:tr w:rsidR="002F5BD2" w:rsidRPr="002F5BD2" w14:paraId="4C94629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334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E0BBE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7397B32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2" w:name="_Toc496508592"/>
      <w:r w:rsidRPr="002F5BD2">
        <w:rPr>
          <w:rFonts w:ascii="Segoe UI" w:eastAsia="Times New Roman" w:hAnsi="Segoe UI" w:cs="Segoe UI"/>
          <w:b/>
          <w:bCs/>
          <w:color w:val="24292E"/>
          <w:sz w:val="30"/>
          <w:szCs w:val="30"/>
        </w:rPr>
        <w:t>3.2.38 Night Mode</w:t>
      </w:r>
      <w:bookmarkEnd w:id="412"/>
    </w:p>
    <w:p w14:paraId="1DC150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Night mode is a setting that allows the user to toggle a blue light filter to reduce eye strain.</w:t>
      </w:r>
    </w:p>
    <w:p w14:paraId="1C460D7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3.2.38.1 Night Mode</w:t>
      </w:r>
    </w:p>
    <w:tbl>
      <w:tblPr>
        <w:tblW w:w="13320" w:type="dxa"/>
        <w:tblCellMar>
          <w:top w:w="15" w:type="dxa"/>
          <w:left w:w="15" w:type="dxa"/>
          <w:bottom w:w="15" w:type="dxa"/>
          <w:right w:w="15" w:type="dxa"/>
        </w:tblCellMar>
        <w:tblLook w:val="04A0" w:firstRow="1" w:lastRow="0" w:firstColumn="1" w:lastColumn="0" w:noHBand="0" w:noVBand="1"/>
      </w:tblPr>
      <w:tblGrid>
        <w:gridCol w:w="1891"/>
        <w:gridCol w:w="11429"/>
      </w:tblGrid>
      <w:tr w:rsidR="002F5BD2" w:rsidRPr="002F5BD2" w14:paraId="3E8FE91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F2FC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598D5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BFA3EE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EF0B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9FB54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apply a blue light filter to reduce the strain on my eyes from the screen, especially at night.</w:t>
            </w:r>
          </w:p>
        </w:tc>
      </w:tr>
      <w:tr w:rsidR="002F5BD2" w:rsidRPr="002F5BD2" w14:paraId="27B6459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4D1E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84FB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4.2.58.1 for verification details of this use case.</w:t>
            </w:r>
          </w:p>
        </w:tc>
      </w:tr>
      <w:tr w:rsidR="002F5BD2" w:rsidRPr="002F5BD2" w14:paraId="48A3C6A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97FC6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BBF49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toggles night mode in the settings. Additionally, the calendar can automatically switch to "Night Mode" at sunset according to location.</w:t>
            </w:r>
          </w:p>
        </w:tc>
      </w:tr>
      <w:tr w:rsidR="002F5BD2" w:rsidRPr="002F5BD2" w14:paraId="38644BA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0A02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0A6F7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opens the settings menu and toggles night mode or configures automatic option.</w:t>
            </w:r>
          </w:p>
        </w:tc>
      </w:tr>
      <w:tr w:rsidR="002F5BD2" w:rsidRPr="002F5BD2" w14:paraId="5F7355D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B8257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81CB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chooses to toggle night mode. </w:t>
            </w:r>
            <w:r w:rsidRPr="002F5BD2">
              <w:rPr>
                <w:rFonts w:ascii="Segoe UI" w:eastAsia="Times New Roman" w:hAnsi="Segoe UI" w:cs="Segoe UI"/>
                <w:color w:val="24292E"/>
                <w:sz w:val="24"/>
                <w:szCs w:val="24"/>
              </w:rPr>
              <w:br/>
              <w:t>2. User enters settings page. </w:t>
            </w:r>
            <w:r w:rsidRPr="002F5BD2">
              <w:rPr>
                <w:rFonts w:ascii="Segoe UI" w:eastAsia="Times New Roman" w:hAnsi="Segoe UI" w:cs="Segoe UI"/>
                <w:color w:val="24292E"/>
                <w:sz w:val="24"/>
                <w:szCs w:val="24"/>
              </w:rPr>
              <w:br/>
              <w:t>3. The user presses the night mode button. </w:t>
            </w:r>
            <w:r w:rsidRPr="002F5BD2">
              <w:rPr>
                <w:rFonts w:ascii="Segoe UI" w:eastAsia="Times New Roman" w:hAnsi="Segoe UI" w:cs="Segoe UI"/>
                <w:color w:val="24292E"/>
                <w:sz w:val="24"/>
                <w:szCs w:val="24"/>
              </w:rPr>
              <w:br/>
              <w:t>4. The application applies a blue light filter.</w:t>
            </w:r>
          </w:p>
        </w:tc>
      </w:tr>
      <w:tr w:rsidR="002F5BD2" w:rsidRPr="002F5BD2" w14:paraId="1B7DE9A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16D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CC4B9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brief description of the purpose for night mode will appear on first activation with the option of configuring the option according to time.</w:t>
            </w:r>
          </w:p>
        </w:tc>
      </w:tr>
      <w:tr w:rsidR="002F5BD2" w:rsidRPr="002F5BD2" w14:paraId="7AC8F2B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7A86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8CE2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blue light filter has been added.</w:t>
            </w:r>
          </w:p>
        </w:tc>
      </w:tr>
      <w:tr w:rsidR="002F5BD2" w:rsidRPr="002F5BD2" w14:paraId="0F34FD4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139F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C8E63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50B8255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E4C4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417F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Blue light has been proven to alter circadian rhythm and increase eye-strain.</w:t>
            </w:r>
          </w:p>
        </w:tc>
      </w:tr>
    </w:tbl>
    <w:p w14:paraId="437CF4C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3" w:name="_Toc496508593"/>
      <w:r w:rsidRPr="002F5BD2">
        <w:rPr>
          <w:rFonts w:ascii="Segoe UI" w:eastAsia="Times New Roman" w:hAnsi="Segoe UI" w:cs="Segoe UI"/>
          <w:b/>
          <w:bCs/>
          <w:color w:val="24292E"/>
          <w:sz w:val="30"/>
          <w:szCs w:val="30"/>
        </w:rPr>
        <w:t>3.2.39 Share Calendar Feature</w:t>
      </w:r>
      <w:bookmarkEnd w:id="413"/>
    </w:p>
    <w:p w14:paraId="2BC6B03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share their calendar and task data through their Facebook, Google Plus, and Twitter accounts. The user may also share their data through email. In addition to this, the user will also be able to post an advertisement for the app itself on their social media.</w:t>
      </w:r>
    </w:p>
    <w:p w14:paraId="0063CE02"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3.2.39.1 Connect to Social Media</w:t>
      </w:r>
    </w:p>
    <w:tbl>
      <w:tblPr>
        <w:tblW w:w="13320" w:type="dxa"/>
        <w:tblCellMar>
          <w:top w:w="15" w:type="dxa"/>
          <w:left w:w="15" w:type="dxa"/>
          <w:bottom w:w="15" w:type="dxa"/>
          <w:right w:w="15" w:type="dxa"/>
        </w:tblCellMar>
        <w:tblLook w:val="04A0" w:firstRow="1" w:lastRow="0" w:firstColumn="1" w:lastColumn="0" w:noHBand="0" w:noVBand="1"/>
      </w:tblPr>
      <w:tblGrid>
        <w:gridCol w:w="1748"/>
        <w:gridCol w:w="11572"/>
      </w:tblGrid>
      <w:tr w:rsidR="002F5BD2" w:rsidRPr="002F5BD2" w14:paraId="13C7296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E2DEE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8DCB9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9C1D73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8B915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53827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connect my calendar application to three variants of social media: Facebook, Google Plus, and Twitter.</w:t>
            </w:r>
          </w:p>
        </w:tc>
      </w:tr>
      <w:tr w:rsidR="002F5BD2" w:rsidRPr="002F5BD2" w14:paraId="70397D5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694E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EA5E8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4.2.39.1 for verification details of this use case.</w:t>
            </w:r>
          </w:p>
        </w:tc>
      </w:tr>
      <w:tr w:rsidR="002F5BD2" w:rsidRPr="002F5BD2" w14:paraId="4AFEB5B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8A6F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D387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"Share" button.</w:t>
            </w:r>
          </w:p>
        </w:tc>
      </w:tr>
      <w:tr w:rsidR="002F5BD2" w:rsidRPr="002F5BD2" w14:paraId="4C3208B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EF16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F92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an option to share.</w:t>
            </w:r>
          </w:p>
        </w:tc>
      </w:tr>
      <w:tr w:rsidR="002F5BD2" w:rsidRPr="002F5BD2" w14:paraId="01DD6BA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8429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3E736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window opens and four choices are presented after clicking "Share": "Facebook", "Google Plus", "Twitter", and "email". The user chooses any of the first three options. Depending on the social media selected the user will be presented with a login screen associated with the selected media where the user will enter their associated username and password. The user will then select the "Login" button and be presented with a message notifying the user that the application is connected to the chosen social media.</w:t>
            </w:r>
          </w:p>
        </w:tc>
      </w:tr>
      <w:tr w:rsidR="002F5BD2" w:rsidRPr="002F5BD2" w14:paraId="0CB0E66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7741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8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7D71599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844D3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92451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share option will not direct the user to the login page for the specified social media anymore.</w:t>
            </w:r>
          </w:p>
        </w:tc>
      </w:tr>
      <w:tr w:rsidR="002F5BD2" w:rsidRPr="002F5BD2" w14:paraId="641FD39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871F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BEC88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14:paraId="2C0AB2B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0500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DFD5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177490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3.2.39.2 Share Calendar Application Advertisement Through Social Media</w:t>
      </w:r>
    </w:p>
    <w:tbl>
      <w:tblPr>
        <w:tblW w:w="13320" w:type="dxa"/>
        <w:tblCellMar>
          <w:top w:w="15" w:type="dxa"/>
          <w:left w:w="15" w:type="dxa"/>
          <w:bottom w:w="15" w:type="dxa"/>
          <w:right w:w="15" w:type="dxa"/>
        </w:tblCellMar>
        <w:tblLook w:val="04A0" w:firstRow="1" w:lastRow="0" w:firstColumn="1" w:lastColumn="0" w:noHBand="0" w:noVBand="1"/>
      </w:tblPr>
      <w:tblGrid>
        <w:gridCol w:w="1746"/>
        <w:gridCol w:w="11574"/>
      </w:tblGrid>
      <w:tr w:rsidR="002F5BD2" w:rsidRPr="002F5BD2" w14:paraId="65C8ED46"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39B25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7B85C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645D72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43948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A61A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share the advertisement for the application on social media.</w:t>
            </w:r>
          </w:p>
        </w:tc>
      </w:tr>
      <w:tr w:rsidR="002F5BD2" w:rsidRPr="002F5BD2" w14:paraId="1F7A0F9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5AF71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C5E8A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4.2.39.1 for verification details of this use case.</w:t>
            </w:r>
          </w:p>
        </w:tc>
      </w:tr>
      <w:tr w:rsidR="002F5BD2" w:rsidRPr="002F5BD2" w14:paraId="59CE0DF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B559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09C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"Share" button.</w:t>
            </w:r>
          </w:p>
        </w:tc>
      </w:tr>
      <w:tr w:rsidR="002F5BD2" w:rsidRPr="002F5BD2" w14:paraId="7C6B99E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FAB4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EA1D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already connected the application to social media.</w:t>
            </w:r>
          </w:p>
        </w:tc>
      </w:tr>
      <w:tr w:rsidR="002F5BD2" w:rsidRPr="002F5BD2" w14:paraId="1C8DB9B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FB3D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6DA63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window opens and four choices are presented after clicking "Share": "Facebook", "Google Plus", "Twitter", and "email". The user selects the social media they would like to share to. The user will then be asked to confirm whether they want to "Share" or "Cancel". If the user chooses to share, then they will be notified that the advertisement for the app has been shared. If they cancel, the share window will be closed.</w:t>
            </w:r>
          </w:p>
        </w:tc>
      </w:tr>
      <w:tr w:rsidR="002F5BD2" w:rsidRPr="002F5BD2" w14:paraId="50DBA6F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1A440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B069E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77A5E0D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A07EA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26FC3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presented with a notification that the calendar is shared.</w:t>
            </w:r>
          </w:p>
        </w:tc>
      </w:tr>
      <w:tr w:rsidR="002F5BD2" w:rsidRPr="002F5BD2" w14:paraId="34D94F1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B011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9AEF4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14:paraId="336495D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BC85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7CBD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4D5D1B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3.2.39.3 Share Calendar Through Email</w:t>
      </w:r>
    </w:p>
    <w:tbl>
      <w:tblPr>
        <w:tblW w:w="13320" w:type="dxa"/>
        <w:tblCellMar>
          <w:top w:w="15" w:type="dxa"/>
          <w:left w:w="15" w:type="dxa"/>
          <w:bottom w:w="15" w:type="dxa"/>
          <w:right w:w="15" w:type="dxa"/>
        </w:tblCellMar>
        <w:tblLook w:val="04A0" w:firstRow="1" w:lastRow="0" w:firstColumn="1" w:lastColumn="0" w:noHBand="0" w:noVBand="1"/>
      </w:tblPr>
      <w:tblGrid>
        <w:gridCol w:w="1755"/>
        <w:gridCol w:w="11565"/>
      </w:tblGrid>
      <w:tr w:rsidR="002F5BD2" w:rsidRPr="002F5BD2" w14:paraId="104627F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DB4D8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3AB533"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686294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8F3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15A5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share the application by sending an email to potential recipients.</w:t>
            </w:r>
          </w:p>
        </w:tc>
      </w:tr>
      <w:tr w:rsidR="002F5BD2" w:rsidRPr="002F5BD2" w14:paraId="2C03B87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E9413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7686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4.2.39.3 for verification details of this use case.</w:t>
            </w:r>
          </w:p>
        </w:tc>
      </w:tr>
      <w:tr w:rsidR="002F5BD2" w:rsidRPr="002F5BD2" w14:paraId="4AC8A16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779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8C20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"Share" button.</w:t>
            </w:r>
          </w:p>
        </w:tc>
      </w:tr>
      <w:tr w:rsidR="002F5BD2" w:rsidRPr="002F5BD2" w14:paraId="5C74492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E4B57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12C09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an option to share.</w:t>
            </w:r>
          </w:p>
        </w:tc>
      </w:tr>
      <w:tr w:rsidR="002F5BD2" w:rsidRPr="002F5BD2" w14:paraId="65216D2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287D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245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window opens and four choices are presented after clicking "Share": "Facebook", "Google Plus", "Twitter", and "email". 1. The user chooses "email" and is presented with an email interface including a section for the recipient's email address and a text box for entering any messages to the recipient.</w:t>
            </w:r>
            <w:r w:rsidRPr="002F5BD2">
              <w:rPr>
                <w:rFonts w:ascii="Segoe UI" w:eastAsia="Times New Roman" w:hAnsi="Segoe UI" w:cs="Segoe UI"/>
                <w:color w:val="24292E"/>
                <w:sz w:val="24"/>
                <w:szCs w:val="24"/>
              </w:rPr>
              <w:br/>
              <w:t>2. The user fills out both of these fields and then clicks the "Send" button. The user is then presented with a notification saying "Message Sent".</w:t>
            </w:r>
          </w:p>
        </w:tc>
      </w:tr>
      <w:tr w:rsidR="002F5BD2" w:rsidRPr="002F5BD2" w14:paraId="4F28616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4C1F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71E9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EF7D9F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E3F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51A37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presented with a notification that the calendar is sent.</w:t>
            </w:r>
          </w:p>
        </w:tc>
      </w:tr>
      <w:tr w:rsidR="002F5BD2" w:rsidRPr="002F5BD2" w14:paraId="7504D47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7220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667E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14:paraId="7C67573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57432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B70C8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38A25E9"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4" w:name="_Toc496508594"/>
      <w:r w:rsidRPr="002F5BD2">
        <w:rPr>
          <w:rFonts w:ascii="Segoe UI" w:eastAsia="Times New Roman" w:hAnsi="Segoe UI" w:cs="Segoe UI"/>
          <w:b/>
          <w:bCs/>
          <w:color w:val="24292E"/>
          <w:sz w:val="30"/>
          <w:szCs w:val="30"/>
        </w:rPr>
        <w:t>3.2.40 Weather</w:t>
      </w:r>
      <w:bookmarkEnd w:id="414"/>
    </w:p>
    <w:p w14:paraId="05DD2D6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you click on an event it will include the predicted weather for that day.</w:t>
      </w:r>
    </w:p>
    <w:p w14:paraId="112335B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3.2.40.1 Weather for Specific Days</w:t>
      </w:r>
    </w:p>
    <w:tbl>
      <w:tblPr>
        <w:tblW w:w="13320" w:type="dxa"/>
        <w:tblCellMar>
          <w:top w:w="15" w:type="dxa"/>
          <w:left w:w="15" w:type="dxa"/>
          <w:bottom w:w="15" w:type="dxa"/>
          <w:right w:w="15" w:type="dxa"/>
        </w:tblCellMar>
        <w:tblLook w:val="04A0" w:firstRow="1" w:lastRow="0" w:firstColumn="1" w:lastColumn="0" w:noHBand="0" w:noVBand="1"/>
      </w:tblPr>
      <w:tblGrid>
        <w:gridCol w:w="1823"/>
        <w:gridCol w:w="11497"/>
      </w:tblGrid>
      <w:tr w:rsidR="002F5BD2" w:rsidRPr="002F5BD2" w14:paraId="2C170115"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CF6B0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4A512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7F9E0E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14E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8CF0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wants to know what the weather will be like for a specific day.</w:t>
            </w:r>
          </w:p>
        </w:tc>
      </w:tr>
      <w:tr w:rsidR="002F5BD2" w:rsidRPr="002F5BD2" w14:paraId="1A19620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3515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7CCEE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4.2.40.1 for verification details of this use case.</w:t>
            </w:r>
          </w:p>
        </w:tc>
      </w:tr>
      <w:tr w:rsidR="002F5BD2" w:rsidRPr="002F5BD2" w14:paraId="0C84B27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D2B4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5088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selects a planned event, the event window will additionally display the predicted weather that day. You can also see the predicted weather in the event planning window as well.</w:t>
            </w:r>
          </w:p>
        </w:tc>
      </w:tr>
      <w:tr w:rsidR="002F5BD2" w:rsidRPr="002F5BD2" w14:paraId="085ADA4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C0293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FA31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Have an account created and/or have an event planned.</w:t>
            </w:r>
          </w:p>
        </w:tc>
      </w:tr>
      <w:tr w:rsidR="002F5BD2" w:rsidRPr="002F5BD2" w14:paraId="3AD8ACC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45C3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35B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Create account with Student Calendar. </w:t>
            </w:r>
            <w:r w:rsidRPr="002F5BD2">
              <w:rPr>
                <w:rFonts w:ascii="Segoe UI" w:eastAsia="Times New Roman" w:hAnsi="Segoe UI" w:cs="Segoe UI"/>
                <w:color w:val="24292E"/>
                <w:sz w:val="24"/>
                <w:szCs w:val="24"/>
              </w:rPr>
              <w:br/>
              <w:t>2. Select day where user would like to plan an event. </w:t>
            </w:r>
            <w:r w:rsidRPr="002F5BD2">
              <w:rPr>
                <w:rFonts w:ascii="Segoe UI" w:eastAsia="Times New Roman" w:hAnsi="Segoe UI" w:cs="Segoe UI"/>
                <w:color w:val="24292E"/>
                <w:sz w:val="24"/>
                <w:szCs w:val="24"/>
              </w:rPr>
              <w:br/>
              <w:t>3. System displays event creation window and on there the weather predicted shows up as well.</w:t>
            </w:r>
          </w:p>
        </w:tc>
      </w:tr>
      <w:tr w:rsidR="002F5BD2" w:rsidRPr="002F5BD2" w14:paraId="57E0A31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68881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39864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Select an event that has been created. 2. System displays the event window along with the predicted weather that day.</w:t>
            </w:r>
          </w:p>
        </w:tc>
      </w:tr>
      <w:tr w:rsidR="002F5BD2" w:rsidRPr="002F5BD2" w14:paraId="0D0CD45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DE63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8EC44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updated with information about that day's weather.</w:t>
            </w:r>
          </w:p>
        </w:tc>
      </w:tr>
      <w:tr w:rsidR="002F5BD2" w:rsidRPr="002F5BD2" w14:paraId="564B256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3A49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2DE23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can close event window at any time.</w:t>
            </w:r>
          </w:p>
        </w:tc>
      </w:tr>
      <w:tr w:rsidR="002F5BD2" w:rsidRPr="002F5BD2" w14:paraId="4EE20E6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E7A6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010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14EFD6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5" w:name="_Toc496508595"/>
      <w:r w:rsidRPr="002F5BD2">
        <w:rPr>
          <w:rFonts w:ascii="Segoe UI" w:eastAsia="Times New Roman" w:hAnsi="Segoe UI" w:cs="Segoe UI"/>
          <w:b/>
          <w:bCs/>
          <w:color w:val="24292E"/>
          <w:sz w:val="30"/>
          <w:szCs w:val="30"/>
        </w:rPr>
        <w:lastRenderedPageBreak/>
        <w:t>3.2.41 Tutor Integration</w:t>
      </w:r>
      <w:bookmarkEnd w:id="415"/>
    </w:p>
    <w:p w14:paraId="5E5C21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able to schedule a tutor from the BYU-I website.</w:t>
      </w:r>
    </w:p>
    <w:p w14:paraId="0F7FDC7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3.2.41.1 Schedule a Tutor</w:t>
      </w:r>
    </w:p>
    <w:tbl>
      <w:tblPr>
        <w:tblW w:w="13320" w:type="dxa"/>
        <w:tblCellMar>
          <w:top w:w="15" w:type="dxa"/>
          <w:left w:w="15" w:type="dxa"/>
          <w:bottom w:w="15" w:type="dxa"/>
          <w:right w:w="15" w:type="dxa"/>
        </w:tblCellMar>
        <w:tblLook w:val="04A0" w:firstRow="1" w:lastRow="0" w:firstColumn="1" w:lastColumn="0" w:noHBand="0" w:noVBand="1"/>
      </w:tblPr>
      <w:tblGrid>
        <w:gridCol w:w="2041"/>
        <w:gridCol w:w="11279"/>
      </w:tblGrid>
      <w:tr w:rsidR="002F5BD2" w:rsidRPr="002F5BD2" w14:paraId="14F6494C"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3A7F1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9E9A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B5B08F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66AB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E02E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quickly set a tutor appointment.</w:t>
            </w:r>
          </w:p>
        </w:tc>
      </w:tr>
      <w:tr w:rsidR="002F5BD2" w:rsidRPr="002F5BD2" w14:paraId="739E058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73E30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D8F0E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4.2.41.1 for verification details of this use case.</w:t>
            </w:r>
          </w:p>
        </w:tc>
      </w:tr>
      <w:tr w:rsidR="002F5BD2" w:rsidRPr="002F5BD2" w14:paraId="03DCAB4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7472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80F8F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presses the "Tutor Request" button.</w:t>
            </w:r>
          </w:p>
        </w:tc>
      </w:tr>
      <w:tr w:rsidR="002F5BD2" w:rsidRPr="002F5BD2" w14:paraId="3E8CD32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A35A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C4375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must have a Student Calendar app account, available Internet access, and be enrolled at BYU-I.</w:t>
            </w:r>
          </w:p>
        </w:tc>
      </w:tr>
      <w:tr w:rsidR="002F5BD2" w:rsidRPr="002F5BD2" w14:paraId="068543F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8DA6C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442D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presses the "Tutor Request" button. </w:t>
            </w:r>
            <w:r w:rsidRPr="002F5BD2">
              <w:rPr>
                <w:rFonts w:ascii="Segoe UI" w:eastAsia="Times New Roman" w:hAnsi="Segoe UI" w:cs="Segoe UI"/>
                <w:color w:val="24292E"/>
                <w:sz w:val="24"/>
                <w:szCs w:val="24"/>
              </w:rPr>
              <w:br/>
              <w:t>2. A new window opens up redirecting the student to the BYU-I Tutor's website.</w:t>
            </w:r>
          </w:p>
        </w:tc>
      </w:tr>
      <w:tr w:rsidR="002F5BD2" w:rsidRPr="002F5BD2" w14:paraId="5C941CB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8CBB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F3085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1D6730D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1F79C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8F3EC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event is created and has a section where the user can add information about the tutor session created.</w:t>
            </w:r>
          </w:p>
        </w:tc>
      </w:tr>
      <w:tr w:rsidR="002F5BD2" w:rsidRPr="002F5BD2" w14:paraId="7CBAEDF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C910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7C970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window can be closed at any time, thereby cancelling the tutor event.</w:t>
            </w:r>
          </w:p>
        </w:tc>
      </w:tr>
      <w:tr w:rsidR="002F5BD2" w:rsidRPr="002F5BD2" w14:paraId="530EDB0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47F1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01D9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7BF5982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6" w:name="_Toc496508596"/>
      <w:r w:rsidRPr="002F5BD2">
        <w:rPr>
          <w:rFonts w:ascii="Segoe UI" w:eastAsia="Times New Roman" w:hAnsi="Segoe UI" w:cs="Segoe UI"/>
          <w:b/>
          <w:bCs/>
          <w:color w:val="24292E"/>
          <w:sz w:val="30"/>
          <w:szCs w:val="30"/>
        </w:rPr>
        <w:t>3.2.42 Class Help</w:t>
      </w:r>
      <w:bookmarkEnd w:id="416"/>
    </w:p>
    <w:p w14:paraId="17DAC6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provides some links to websites that would be helpful for a given assignment or task.</w:t>
      </w:r>
    </w:p>
    <w:p w14:paraId="3EF4FE3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3.2.42.1 Help with class</w:t>
      </w:r>
    </w:p>
    <w:tbl>
      <w:tblPr>
        <w:tblW w:w="13320" w:type="dxa"/>
        <w:tblCellMar>
          <w:top w:w="15" w:type="dxa"/>
          <w:left w:w="15" w:type="dxa"/>
          <w:bottom w:w="15" w:type="dxa"/>
          <w:right w:w="15" w:type="dxa"/>
        </w:tblCellMar>
        <w:tblLook w:val="04A0" w:firstRow="1" w:lastRow="0" w:firstColumn="1" w:lastColumn="0" w:noHBand="0" w:noVBand="1"/>
      </w:tblPr>
      <w:tblGrid>
        <w:gridCol w:w="2021"/>
        <w:gridCol w:w="11299"/>
      </w:tblGrid>
      <w:tr w:rsidR="002F5BD2" w:rsidRPr="002F5BD2" w14:paraId="4C5B7DBA"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CA345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46C0B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4D82C1E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3153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8215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find help and information for my classes.</w:t>
            </w:r>
          </w:p>
        </w:tc>
      </w:tr>
      <w:tr w:rsidR="002F5BD2" w:rsidRPr="002F5BD2" w14:paraId="03F6832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56A8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822C9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4.2.42.1 for verification details of this use case.</w:t>
            </w:r>
          </w:p>
        </w:tc>
      </w:tr>
      <w:tr w:rsidR="002F5BD2" w:rsidRPr="002F5BD2" w14:paraId="0480239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12ACF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8236E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selects the class help button.</w:t>
            </w:r>
          </w:p>
        </w:tc>
      </w:tr>
      <w:tr w:rsidR="002F5BD2" w:rsidRPr="002F5BD2" w14:paraId="2923A90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E227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3FD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must have registered for classes. These classes must be recorded in the application.</w:t>
            </w:r>
          </w:p>
        </w:tc>
      </w:tr>
      <w:tr w:rsidR="002F5BD2" w:rsidRPr="002F5BD2" w14:paraId="7DEBD4F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1917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A6DF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navigates to the class help button and selects it.</w:t>
            </w:r>
          </w:p>
        </w:tc>
      </w:tr>
      <w:tr w:rsidR="002F5BD2" w:rsidRPr="002F5BD2" w14:paraId="41F1A3E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6AC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31F0D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is viewing a selection of links.</w:t>
            </w:r>
          </w:p>
        </w:tc>
      </w:tr>
      <w:tr w:rsidR="002F5BD2" w:rsidRPr="002F5BD2" w14:paraId="247C0E5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28A9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FD9C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 available links have been connected to this assignment and user receives an error message to alert them.</w:t>
            </w:r>
          </w:p>
        </w:tc>
      </w:tr>
      <w:tr w:rsidR="002F5BD2" w:rsidRPr="002F5BD2" w14:paraId="1FA222C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3F12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B750C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 assignment has been selected so no links are found, user is asked to select an assignment.</w:t>
            </w:r>
          </w:p>
        </w:tc>
      </w:tr>
      <w:tr w:rsidR="002F5BD2" w:rsidRPr="002F5BD2" w14:paraId="6026293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1C1EC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D4A762" w14:textId="77777777" w:rsidR="002F5BD2" w:rsidRPr="002F5BD2" w:rsidRDefault="002F5BD2" w:rsidP="002F5BD2">
            <w:pPr>
              <w:spacing w:after="240" w:line="240" w:lineRule="auto"/>
              <w:rPr>
                <w:rFonts w:ascii="Segoe UI" w:eastAsia="Times New Roman" w:hAnsi="Segoe UI" w:cs="Segoe UI"/>
                <w:color w:val="24292E"/>
                <w:sz w:val="24"/>
                <w:szCs w:val="24"/>
              </w:rPr>
            </w:pPr>
          </w:p>
        </w:tc>
      </w:tr>
    </w:tbl>
    <w:p w14:paraId="3307781F"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7" w:name="_Toc496508597"/>
      <w:r w:rsidRPr="002F5BD2">
        <w:rPr>
          <w:rFonts w:ascii="Segoe UI" w:eastAsia="Times New Roman" w:hAnsi="Segoe UI" w:cs="Segoe UI"/>
          <w:b/>
          <w:bCs/>
          <w:color w:val="24292E"/>
          <w:sz w:val="30"/>
          <w:szCs w:val="30"/>
        </w:rPr>
        <w:t>3.2.43 Printing</w:t>
      </w:r>
      <w:bookmarkEnd w:id="417"/>
    </w:p>
    <w:p w14:paraId="40981AF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able to print off a schedule.</w:t>
      </w:r>
    </w:p>
    <w:p w14:paraId="26508B65"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3.2.43.1 Printing</w:t>
      </w:r>
    </w:p>
    <w:tbl>
      <w:tblPr>
        <w:tblW w:w="13320" w:type="dxa"/>
        <w:tblCellMar>
          <w:top w:w="15" w:type="dxa"/>
          <w:left w:w="15" w:type="dxa"/>
          <w:bottom w:w="15" w:type="dxa"/>
          <w:right w:w="15" w:type="dxa"/>
        </w:tblCellMar>
        <w:tblLook w:val="04A0" w:firstRow="1" w:lastRow="0" w:firstColumn="1" w:lastColumn="0" w:noHBand="0" w:noVBand="1"/>
      </w:tblPr>
      <w:tblGrid>
        <w:gridCol w:w="1937"/>
        <w:gridCol w:w="11383"/>
      </w:tblGrid>
      <w:tr w:rsidR="002F5BD2" w:rsidRPr="002F5BD2" w14:paraId="46B6601D"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00649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049A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BBA388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9207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2B71D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wishes to print off their schedule to view offline/out of app.</w:t>
            </w:r>
          </w:p>
        </w:tc>
      </w:tr>
      <w:tr w:rsidR="002F5BD2" w:rsidRPr="002F5BD2" w14:paraId="7CD086D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7E94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5C951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4.2.43.1 for verification details of this use case.</w:t>
            </w:r>
          </w:p>
        </w:tc>
      </w:tr>
      <w:tr w:rsidR="002F5BD2" w:rsidRPr="002F5BD2" w14:paraId="1A2B6F3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D1139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EA221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"Print" button after signing into their I-Learn account. See basic path for more detail.</w:t>
            </w:r>
          </w:p>
        </w:tc>
      </w:tr>
      <w:tr w:rsidR="002F5BD2" w:rsidRPr="002F5BD2" w14:paraId="6B68EE6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56E3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4F7C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Registered student at BYU-I college and Calendar is being viewed in monthly or weekly view and is connected to a printer.</w:t>
            </w:r>
          </w:p>
        </w:tc>
      </w:tr>
      <w:tr w:rsidR="002F5BD2" w:rsidRPr="002F5BD2" w14:paraId="1446475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8DE6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E16E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signs in with their I-Learn account.</w:t>
            </w:r>
            <w:r w:rsidRPr="002F5BD2">
              <w:rPr>
                <w:rFonts w:ascii="Segoe UI" w:eastAsia="Times New Roman" w:hAnsi="Segoe UI" w:cs="Segoe UI"/>
                <w:color w:val="24292E"/>
                <w:sz w:val="24"/>
                <w:szCs w:val="24"/>
              </w:rPr>
              <w:br/>
              <w:t>2. The user selects print option.</w:t>
            </w:r>
            <w:r w:rsidRPr="002F5BD2">
              <w:rPr>
                <w:rFonts w:ascii="Segoe UI" w:eastAsia="Times New Roman" w:hAnsi="Segoe UI" w:cs="Segoe UI"/>
                <w:color w:val="24292E"/>
                <w:sz w:val="24"/>
                <w:szCs w:val="24"/>
              </w:rPr>
              <w:br/>
              <w:t>3. The user crops desired part of calendar. </w:t>
            </w:r>
            <w:r w:rsidRPr="002F5BD2">
              <w:rPr>
                <w:rFonts w:ascii="Segoe UI" w:eastAsia="Times New Roman" w:hAnsi="Segoe UI" w:cs="Segoe UI"/>
                <w:color w:val="24292E"/>
                <w:sz w:val="24"/>
                <w:szCs w:val="24"/>
              </w:rPr>
              <w:br/>
              <w:t>4. The user selects print options (ex: color, page count). </w:t>
            </w:r>
            <w:r w:rsidRPr="002F5BD2">
              <w:rPr>
                <w:rFonts w:ascii="Segoe UI" w:eastAsia="Times New Roman" w:hAnsi="Segoe UI" w:cs="Segoe UI"/>
                <w:color w:val="24292E"/>
                <w:sz w:val="24"/>
                <w:szCs w:val="24"/>
              </w:rPr>
              <w:br/>
              <w:t>5. User selects print.</w:t>
            </w:r>
          </w:p>
        </w:tc>
      </w:tr>
      <w:tr w:rsidR="002F5BD2" w:rsidRPr="002F5BD2" w14:paraId="3496F63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2C0E8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35374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87F3A9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7057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41ED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Student calendar has a side panel that is updated with the school functions and events.</w:t>
            </w:r>
          </w:p>
        </w:tc>
      </w:tr>
      <w:tr w:rsidR="002F5BD2" w:rsidRPr="002F5BD2" w14:paraId="208C72F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7F76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DAA2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could decide not to sign into BYU-I and therefore not have the school event list.</w:t>
            </w:r>
          </w:p>
        </w:tc>
      </w:tr>
      <w:tr w:rsidR="002F5BD2" w:rsidRPr="002F5BD2" w14:paraId="30AC189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222BD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F7C7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537419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18" w:name="_Toc496508598"/>
      <w:r w:rsidRPr="002F5BD2">
        <w:rPr>
          <w:rFonts w:ascii="Segoe UI" w:eastAsia="Times New Roman" w:hAnsi="Segoe UI" w:cs="Segoe UI"/>
          <w:b/>
          <w:bCs/>
          <w:color w:val="24292E"/>
          <w:sz w:val="30"/>
          <w:szCs w:val="30"/>
        </w:rPr>
        <w:t xml:space="preserve">3.2.44 </w:t>
      </w:r>
      <w:commentRangeStart w:id="419"/>
      <w:r w:rsidRPr="002F5BD2">
        <w:rPr>
          <w:rFonts w:ascii="Segoe UI" w:eastAsia="Times New Roman" w:hAnsi="Segoe UI" w:cs="Segoe UI"/>
          <w:b/>
          <w:bCs/>
          <w:color w:val="24292E"/>
          <w:sz w:val="30"/>
          <w:szCs w:val="30"/>
        </w:rPr>
        <w:t>Badges</w:t>
      </w:r>
      <w:bookmarkEnd w:id="418"/>
      <w:commentRangeEnd w:id="419"/>
      <w:r w:rsidR="00EE4474">
        <w:rPr>
          <w:rStyle w:val="CommentReference"/>
        </w:rPr>
        <w:commentReference w:id="419"/>
      </w:r>
    </w:p>
    <w:p w14:paraId="43DB888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Show badges indicating how many messages, notifications, or tasks that have not been seen.</w:t>
      </w:r>
    </w:p>
    <w:p w14:paraId="5810B07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3.2.44.1 View badges</w:t>
      </w:r>
    </w:p>
    <w:tbl>
      <w:tblPr>
        <w:tblW w:w="13320" w:type="dxa"/>
        <w:tblCellMar>
          <w:top w:w="15" w:type="dxa"/>
          <w:left w:w="15" w:type="dxa"/>
          <w:bottom w:w="15" w:type="dxa"/>
          <w:right w:w="15" w:type="dxa"/>
        </w:tblCellMar>
        <w:tblLook w:val="04A0" w:firstRow="1" w:lastRow="0" w:firstColumn="1" w:lastColumn="0" w:noHBand="0" w:noVBand="1"/>
      </w:tblPr>
      <w:tblGrid>
        <w:gridCol w:w="2376"/>
        <w:gridCol w:w="10944"/>
      </w:tblGrid>
      <w:tr w:rsidR="002F5BD2" w:rsidRPr="002F5BD2" w14:paraId="192492DF"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F1C9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080E9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F4A34F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32A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25917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see if there are new notifications in the app while outside of it.</w:t>
            </w:r>
          </w:p>
        </w:tc>
      </w:tr>
      <w:tr w:rsidR="002F5BD2" w:rsidRPr="002F5BD2" w14:paraId="3A0FF80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E73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0D15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4.2.44.1 for verification details of this use case.</w:t>
            </w:r>
          </w:p>
        </w:tc>
      </w:tr>
      <w:tr w:rsidR="002F5BD2" w:rsidRPr="002F5BD2" w14:paraId="6255184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9E0F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28D3E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checks device to see if there are any notifications from the calendar app (badges).</w:t>
            </w:r>
          </w:p>
        </w:tc>
      </w:tr>
      <w:tr w:rsidR="002F5BD2" w:rsidRPr="002F5BD2" w14:paraId="5A8BEF3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916F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62F63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Events are created, and school functions are connected.</w:t>
            </w:r>
          </w:p>
        </w:tc>
      </w:tr>
      <w:tr w:rsidR="002F5BD2" w:rsidRPr="002F5BD2" w14:paraId="27AAEC8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333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8351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Select a badge. </w:t>
            </w:r>
            <w:r w:rsidRPr="002F5BD2">
              <w:rPr>
                <w:rFonts w:ascii="Segoe UI" w:eastAsia="Times New Roman" w:hAnsi="Segoe UI" w:cs="Segoe UI"/>
                <w:color w:val="24292E"/>
                <w:sz w:val="24"/>
                <w:szCs w:val="24"/>
              </w:rPr>
              <w:br/>
              <w:t>2. Select from badges event or notification to view. </w:t>
            </w:r>
            <w:r w:rsidRPr="002F5BD2">
              <w:rPr>
                <w:rFonts w:ascii="Segoe UI" w:eastAsia="Times New Roman" w:hAnsi="Segoe UI" w:cs="Segoe UI"/>
                <w:color w:val="24292E"/>
                <w:sz w:val="24"/>
                <w:szCs w:val="24"/>
              </w:rPr>
              <w:br/>
              <w:t>3. Continue looking through badges until out or until user has seen what they wanted to.</w:t>
            </w:r>
          </w:p>
        </w:tc>
      </w:tr>
      <w:tr w:rsidR="002F5BD2" w:rsidRPr="002F5BD2" w14:paraId="33CB145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10A6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9DC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6828066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87B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0FE09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Badges are cleared and system is ready to set more.</w:t>
            </w:r>
          </w:p>
        </w:tc>
      </w:tr>
      <w:tr w:rsidR="002F5BD2" w:rsidRPr="002F5BD2" w14:paraId="1D50374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984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BDD2E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may not check all the badges which leaves some notifications still up.</w:t>
            </w:r>
          </w:p>
        </w:tc>
      </w:tr>
      <w:tr w:rsidR="002F5BD2" w:rsidRPr="002F5BD2" w14:paraId="7C239DA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65F02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BA824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7D64DA2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20" w:name="_Toc496508599"/>
      <w:r w:rsidRPr="002F5BD2">
        <w:rPr>
          <w:rFonts w:ascii="Segoe UI" w:eastAsia="Times New Roman" w:hAnsi="Segoe UI" w:cs="Segoe UI"/>
          <w:b/>
          <w:bCs/>
          <w:color w:val="24292E"/>
          <w:sz w:val="30"/>
          <w:szCs w:val="30"/>
        </w:rPr>
        <w:t>3.2.45 Quick Access</w:t>
      </w:r>
      <w:bookmarkEnd w:id="420"/>
    </w:p>
    <w:p w14:paraId="2112D2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the option to be quickly directed to I-Learn and specifically individual classes within I-Learn.</w:t>
      </w:r>
    </w:p>
    <w:p w14:paraId="6A2556B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3.2.45.1 Quick Access Class Selection</w:t>
      </w:r>
    </w:p>
    <w:tbl>
      <w:tblPr>
        <w:tblW w:w="13320" w:type="dxa"/>
        <w:tblCellMar>
          <w:top w:w="15" w:type="dxa"/>
          <w:left w:w="15" w:type="dxa"/>
          <w:bottom w:w="15" w:type="dxa"/>
          <w:right w:w="15" w:type="dxa"/>
        </w:tblCellMar>
        <w:tblLook w:val="04A0" w:firstRow="1" w:lastRow="0" w:firstColumn="1" w:lastColumn="0" w:noHBand="0" w:noVBand="1"/>
      </w:tblPr>
      <w:tblGrid>
        <w:gridCol w:w="1767"/>
        <w:gridCol w:w="11553"/>
      </w:tblGrid>
      <w:tr w:rsidR="002F5BD2" w:rsidRPr="002F5BD2" w14:paraId="77AF396A"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7BF03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BA2F23"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76D2DAC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A805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5A1B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access my classes in I-Learn through links.</w:t>
            </w:r>
          </w:p>
        </w:tc>
      </w:tr>
      <w:tr w:rsidR="002F5BD2" w:rsidRPr="002F5BD2" w14:paraId="70BA3CE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1F0CC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3A396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4.2.45.1 for verification details of this use case.</w:t>
            </w:r>
          </w:p>
        </w:tc>
      </w:tr>
      <w:tr w:rsidR="002F5BD2" w:rsidRPr="002F5BD2" w14:paraId="03A7112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035A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619C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"Quick Access" button.</w:t>
            </w:r>
          </w:p>
        </w:tc>
      </w:tr>
      <w:tr w:rsidR="002F5BD2" w:rsidRPr="002F5BD2" w14:paraId="57AD78B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48D6F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6B692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be logged into the calendar application and be synced with I-Learn.</w:t>
            </w:r>
          </w:p>
        </w:tc>
      </w:tr>
      <w:tr w:rsidR="002F5BD2" w:rsidRPr="002F5BD2" w14:paraId="6476497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FE1C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8B5CD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clicking "Quick Access" a drop-down menu is displayed with the user's current I-Learn courses. The user clicks one of these courses and is redirected to the I-Learn website and more specifically the class selected within the site using the device's default web browser.</w:t>
            </w:r>
          </w:p>
        </w:tc>
      </w:tr>
      <w:tr w:rsidR="002F5BD2" w:rsidRPr="002F5BD2" w14:paraId="3AF6A80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C9F5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A988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881986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96D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091B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presented with a notification that the calendar is sent.</w:t>
            </w:r>
          </w:p>
        </w:tc>
      </w:tr>
      <w:tr w:rsidR="002F5BD2" w:rsidRPr="002F5BD2" w14:paraId="2F17DF2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FCB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EB2C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If there is no internet access the user will receive an error message saying "No Internet Connection".</w:t>
            </w:r>
          </w:p>
        </w:tc>
      </w:tr>
      <w:tr w:rsidR="002F5BD2" w:rsidRPr="002F5BD2" w14:paraId="032C196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D7D5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2C00E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4DD66831"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21" w:name="_Toc496508600"/>
      <w:r w:rsidRPr="002F5BD2">
        <w:rPr>
          <w:rFonts w:ascii="Segoe UI" w:eastAsia="Times New Roman" w:hAnsi="Segoe UI" w:cs="Segoe UI"/>
          <w:b/>
          <w:bCs/>
          <w:color w:val="24292E"/>
          <w:sz w:val="30"/>
          <w:szCs w:val="30"/>
        </w:rPr>
        <w:t xml:space="preserve">3.2.46 Assignment </w:t>
      </w:r>
      <w:commentRangeStart w:id="422"/>
      <w:r w:rsidRPr="002F5BD2">
        <w:rPr>
          <w:rFonts w:ascii="Segoe UI" w:eastAsia="Times New Roman" w:hAnsi="Segoe UI" w:cs="Segoe UI"/>
          <w:b/>
          <w:bCs/>
          <w:color w:val="24292E"/>
          <w:sz w:val="30"/>
          <w:szCs w:val="30"/>
        </w:rPr>
        <w:t>Alarm</w:t>
      </w:r>
      <w:bookmarkEnd w:id="421"/>
      <w:commentRangeEnd w:id="422"/>
      <w:r w:rsidR="00851A87">
        <w:rPr>
          <w:rStyle w:val="CommentReference"/>
        </w:rPr>
        <w:commentReference w:id="422"/>
      </w:r>
    </w:p>
    <w:p w14:paraId="3568045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the option to set an alarm for individual assignments that will let the user know when they should begin working on the assignment.</w:t>
      </w:r>
    </w:p>
    <w:p w14:paraId="727BFEC2"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3.2.46.1 Setting the Assignment Alarm</w:t>
      </w:r>
    </w:p>
    <w:tbl>
      <w:tblPr>
        <w:tblW w:w="13320" w:type="dxa"/>
        <w:tblCellMar>
          <w:top w:w="15" w:type="dxa"/>
          <w:left w:w="15" w:type="dxa"/>
          <w:bottom w:w="15" w:type="dxa"/>
          <w:right w:w="15" w:type="dxa"/>
        </w:tblCellMar>
        <w:tblLook w:val="04A0" w:firstRow="1" w:lastRow="0" w:firstColumn="1" w:lastColumn="0" w:noHBand="0" w:noVBand="1"/>
      </w:tblPr>
      <w:tblGrid>
        <w:gridCol w:w="1777"/>
        <w:gridCol w:w="11543"/>
      </w:tblGrid>
      <w:tr w:rsidR="002F5BD2" w:rsidRPr="002F5BD2" w14:paraId="1E87757A"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E9414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7B054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75C622A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291A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898BD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set an alarm that lets me know when to work on an assignment.</w:t>
            </w:r>
          </w:p>
        </w:tc>
      </w:tr>
      <w:tr w:rsidR="002F5BD2" w:rsidRPr="002F5BD2" w14:paraId="1CF9B59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C23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6C25F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4.2.46.1 for verification details of this use case.</w:t>
            </w:r>
          </w:p>
        </w:tc>
      </w:tr>
      <w:tr w:rsidR="002F5BD2" w:rsidRPr="002F5BD2" w14:paraId="7DA69B4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B876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B5C7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an existing assignment event on the calendar.</w:t>
            </w:r>
          </w:p>
        </w:tc>
      </w:tr>
      <w:tr w:rsidR="002F5BD2" w:rsidRPr="002F5BD2" w14:paraId="4E5628B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EF64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5A46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assignment event must already be created.</w:t>
            </w:r>
          </w:p>
        </w:tc>
      </w:tr>
      <w:tr w:rsidR="002F5BD2" w:rsidRPr="002F5BD2" w14:paraId="5463A29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642A4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B7AC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clicking an assignment event a window will pop up displaying the details of the event. The user will click the "Alarm" button. </w:t>
            </w:r>
            <w:r w:rsidRPr="002F5BD2">
              <w:rPr>
                <w:rFonts w:ascii="Segoe UI" w:eastAsia="Times New Roman" w:hAnsi="Segoe UI" w:cs="Segoe UI"/>
                <w:color w:val="24292E"/>
                <w:sz w:val="24"/>
                <w:szCs w:val="24"/>
              </w:rPr>
              <w:br/>
              <w:t xml:space="preserve">2. The alarm interface will give the user drop-down options for date and time for the alarm to trigger. After </w:t>
            </w:r>
            <w:r w:rsidRPr="002F5BD2">
              <w:rPr>
                <w:rFonts w:ascii="Segoe UI" w:eastAsia="Times New Roman" w:hAnsi="Segoe UI" w:cs="Segoe UI"/>
                <w:color w:val="24292E"/>
                <w:sz w:val="24"/>
                <w:szCs w:val="24"/>
              </w:rPr>
              <w:lastRenderedPageBreak/>
              <w:t>selecting the date and time the user will have the option of clicking "Set" or "Cancel". "Cancel" closes the alarm interface and "Set" sets the alarm.</w:t>
            </w:r>
          </w:p>
        </w:tc>
      </w:tr>
      <w:tr w:rsidR="002F5BD2" w:rsidRPr="002F5BD2" w14:paraId="0F8514B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1875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922A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19F52C7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8BC3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9A75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receive a notification that the alarm has been set for a specified date and time. When the alarm triggers, the notification will include the name of the assignment for which the alarm was set.</w:t>
            </w:r>
          </w:p>
        </w:tc>
      </w:tr>
      <w:tr w:rsidR="002F5BD2" w:rsidRPr="002F5BD2" w14:paraId="154E4AB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B6A63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4856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370B17A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93F0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911C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F963A9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23" w:name="_Toc496508601"/>
      <w:r w:rsidRPr="002F5BD2">
        <w:rPr>
          <w:rFonts w:ascii="Segoe UI" w:eastAsia="Times New Roman" w:hAnsi="Segoe UI" w:cs="Segoe UI"/>
          <w:b/>
          <w:bCs/>
          <w:color w:val="24292E"/>
          <w:sz w:val="30"/>
          <w:szCs w:val="30"/>
        </w:rPr>
        <w:t>3.2.47 Google API</w:t>
      </w:r>
      <w:bookmarkEnd w:id="423"/>
    </w:p>
    <w:p w14:paraId="015222D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user will be able to </w:t>
      </w:r>
      <w:commentRangeStart w:id="424"/>
      <w:r w:rsidRPr="002F5BD2">
        <w:rPr>
          <w:rFonts w:ascii="Segoe UI" w:eastAsia="Times New Roman" w:hAnsi="Segoe UI" w:cs="Segoe UI"/>
          <w:color w:val="24292E"/>
          <w:sz w:val="24"/>
          <w:szCs w:val="24"/>
        </w:rPr>
        <w:t xml:space="preserve">sync </w:t>
      </w:r>
      <w:commentRangeEnd w:id="424"/>
      <w:r w:rsidR="00851A87">
        <w:rPr>
          <w:rStyle w:val="CommentReference"/>
        </w:rPr>
        <w:commentReference w:id="424"/>
      </w:r>
      <w:r w:rsidRPr="002F5BD2">
        <w:rPr>
          <w:rFonts w:ascii="Segoe UI" w:eastAsia="Times New Roman" w:hAnsi="Segoe UI" w:cs="Segoe UI"/>
          <w:color w:val="24292E"/>
          <w:sz w:val="24"/>
          <w:szCs w:val="24"/>
        </w:rPr>
        <w:t>their Google Calendar with our Student Calendar App.</w:t>
      </w:r>
    </w:p>
    <w:p w14:paraId="470EB11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3.2.47.1 Sync Google calendar</w:t>
      </w:r>
    </w:p>
    <w:tbl>
      <w:tblPr>
        <w:tblW w:w="13320" w:type="dxa"/>
        <w:tblCellMar>
          <w:top w:w="15" w:type="dxa"/>
          <w:left w:w="15" w:type="dxa"/>
          <w:bottom w:w="15" w:type="dxa"/>
          <w:right w:w="15" w:type="dxa"/>
        </w:tblCellMar>
        <w:tblLook w:val="04A0" w:firstRow="1" w:lastRow="0" w:firstColumn="1" w:lastColumn="0" w:noHBand="0" w:noVBand="1"/>
      </w:tblPr>
      <w:tblGrid>
        <w:gridCol w:w="3064"/>
        <w:gridCol w:w="10256"/>
      </w:tblGrid>
      <w:tr w:rsidR="002F5BD2" w:rsidRPr="002F5BD2" w14:paraId="7687D9D6"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ABF72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4680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610532E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CEC5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C39A5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would like to sync my Google Calendar into the app.</w:t>
            </w:r>
          </w:p>
        </w:tc>
      </w:tr>
      <w:tr w:rsidR="002F5BD2" w:rsidRPr="002F5BD2" w14:paraId="3443F77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7DC6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46DAC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4.2.47.1 for verification details of this use case.</w:t>
            </w:r>
          </w:p>
        </w:tc>
      </w:tr>
      <w:tr w:rsidR="002F5BD2" w:rsidRPr="002F5BD2" w14:paraId="69D306C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79245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72DE9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login to Google Calendar</w:t>
            </w:r>
          </w:p>
        </w:tc>
      </w:tr>
      <w:tr w:rsidR="002F5BD2" w:rsidRPr="002F5BD2" w14:paraId="488BE18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8B1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77A8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must have Google account</w:t>
            </w:r>
          </w:p>
        </w:tc>
      </w:tr>
      <w:tr w:rsidR="002F5BD2" w:rsidRPr="002F5BD2" w14:paraId="1F1C79C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8D49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13E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Ask User for Google sign in. </w:t>
            </w:r>
            <w:r w:rsidRPr="002F5BD2">
              <w:rPr>
                <w:rFonts w:ascii="Segoe UI" w:eastAsia="Times New Roman" w:hAnsi="Segoe UI" w:cs="Segoe UI"/>
                <w:color w:val="24292E"/>
                <w:sz w:val="24"/>
                <w:szCs w:val="24"/>
              </w:rPr>
              <w:br/>
              <w:t>2. Login using Google API. </w:t>
            </w:r>
            <w:r w:rsidRPr="002F5BD2">
              <w:rPr>
                <w:rFonts w:ascii="Segoe UI" w:eastAsia="Times New Roman" w:hAnsi="Segoe UI" w:cs="Segoe UI"/>
                <w:color w:val="24292E"/>
                <w:sz w:val="24"/>
                <w:szCs w:val="24"/>
              </w:rPr>
              <w:br/>
              <w:t>3. Sync calendar items.</w:t>
            </w:r>
          </w:p>
        </w:tc>
      </w:tr>
      <w:tr w:rsidR="002F5BD2" w:rsidRPr="002F5BD2" w14:paraId="06BBAF2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8B1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318B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09F6077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3BFC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5892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Google Calendar items will be Synced</w:t>
            </w:r>
          </w:p>
        </w:tc>
      </w:tr>
      <w:tr w:rsidR="002F5BD2" w:rsidRPr="002F5BD2" w14:paraId="6456E38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89059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970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can logout of Google account</w:t>
            </w:r>
          </w:p>
        </w:tc>
      </w:tr>
      <w:tr w:rsidR="002F5BD2" w:rsidRPr="002F5BD2" w14:paraId="1BA8FD3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6420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2D0F1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D07C7C1"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25" w:name="_Toc496508602"/>
      <w:r w:rsidRPr="002F5BD2">
        <w:rPr>
          <w:rFonts w:ascii="Segoe UI" w:eastAsia="Times New Roman" w:hAnsi="Segoe UI" w:cs="Segoe UI"/>
          <w:b/>
          <w:bCs/>
          <w:color w:val="24292E"/>
          <w:sz w:val="30"/>
          <w:szCs w:val="30"/>
        </w:rPr>
        <w:t>3.2.48 Apple API</w:t>
      </w:r>
      <w:bookmarkEnd w:id="425"/>
    </w:p>
    <w:p w14:paraId="6E8712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sync their Apple Calendar with their Student Calendar App.</w:t>
      </w:r>
    </w:p>
    <w:p w14:paraId="4EE16F7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3.2.48.1 Sync Apple Calendar</w:t>
      </w:r>
    </w:p>
    <w:tbl>
      <w:tblPr>
        <w:tblW w:w="13320" w:type="dxa"/>
        <w:tblCellMar>
          <w:top w:w="15" w:type="dxa"/>
          <w:left w:w="15" w:type="dxa"/>
          <w:bottom w:w="15" w:type="dxa"/>
          <w:right w:w="15" w:type="dxa"/>
        </w:tblCellMar>
        <w:tblLook w:val="04A0" w:firstRow="1" w:lastRow="0" w:firstColumn="1" w:lastColumn="0" w:noHBand="0" w:noVBand="1"/>
      </w:tblPr>
      <w:tblGrid>
        <w:gridCol w:w="2477"/>
        <w:gridCol w:w="10843"/>
      </w:tblGrid>
      <w:tr w:rsidR="002F5BD2" w:rsidRPr="002F5BD2" w14:paraId="3EBDD405"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7E1A0C"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BA14D4"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A98B9B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7B96D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56737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would like to sync their Apple Calendar into the app</w:t>
            </w:r>
          </w:p>
        </w:tc>
      </w:tr>
      <w:tr w:rsidR="002F5BD2" w:rsidRPr="002F5BD2" w14:paraId="426A810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1A0D6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20E4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4.2.48.1 for verification details of this use case.</w:t>
            </w:r>
          </w:p>
        </w:tc>
      </w:tr>
      <w:tr w:rsidR="002F5BD2" w:rsidRPr="002F5BD2" w14:paraId="7A30FB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E59F9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87C3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"Apple Login"</w:t>
            </w:r>
          </w:p>
        </w:tc>
      </w:tr>
      <w:tr w:rsidR="002F5BD2" w:rsidRPr="002F5BD2" w14:paraId="4F41CCA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2C607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7CC94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Apple ID</w:t>
            </w:r>
          </w:p>
        </w:tc>
      </w:tr>
      <w:tr w:rsidR="002F5BD2" w:rsidRPr="002F5BD2" w14:paraId="2D86300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542CC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47BF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clicks on "Apple Login" </w:t>
            </w:r>
            <w:r w:rsidRPr="002F5BD2">
              <w:rPr>
                <w:rFonts w:ascii="Segoe UI" w:eastAsia="Times New Roman" w:hAnsi="Segoe UI" w:cs="Segoe UI"/>
                <w:color w:val="24292E"/>
                <w:sz w:val="24"/>
                <w:szCs w:val="24"/>
              </w:rPr>
              <w:br/>
              <w:t>2. The user is presented with an Apple login page </w:t>
            </w:r>
            <w:r w:rsidRPr="002F5BD2">
              <w:rPr>
                <w:rFonts w:ascii="Segoe UI" w:eastAsia="Times New Roman" w:hAnsi="Segoe UI" w:cs="Segoe UI"/>
                <w:color w:val="24292E"/>
                <w:sz w:val="24"/>
                <w:szCs w:val="24"/>
              </w:rPr>
              <w:br/>
              <w:t>3. The user enters their login information, and clicks "Login" </w:t>
            </w:r>
            <w:r w:rsidRPr="002F5BD2">
              <w:rPr>
                <w:rFonts w:ascii="Segoe UI" w:eastAsia="Times New Roman" w:hAnsi="Segoe UI" w:cs="Segoe UI"/>
                <w:color w:val="24292E"/>
                <w:sz w:val="24"/>
                <w:szCs w:val="24"/>
              </w:rPr>
              <w:br/>
              <w:t>4. The user is brought back to the calendar view</w:t>
            </w:r>
          </w:p>
        </w:tc>
      </w:tr>
      <w:tr w:rsidR="002F5BD2" w:rsidRPr="002F5BD2" w14:paraId="14CF229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ED48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F597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443B3D8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EF4F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B96A9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Apple calendar events with be synced and displayed in the calendar view.</w:t>
            </w:r>
          </w:p>
        </w:tc>
      </w:tr>
      <w:tr w:rsidR="002F5BD2" w:rsidRPr="002F5BD2" w14:paraId="04503A7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B37A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6E2A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exit the login process or logout of their Apple account.</w:t>
            </w:r>
          </w:p>
        </w:tc>
      </w:tr>
    </w:tbl>
    <w:p w14:paraId="14DFF03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26" w:name="_Toc496508603"/>
      <w:r w:rsidRPr="002F5BD2">
        <w:rPr>
          <w:rFonts w:ascii="Segoe UI" w:eastAsia="Times New Roman" w:hAnsi="Segoe UI" w:cs="Segoe UI"/>
          <w:b/>
          <w:bCs/>
          <w:color w:val="24292E"/>
          <w:sz w:val="30"/>
          <w:szCs w:val="30"/>
        </w:rPr>
        <w:t>3.2.49 Outlook API</w:t>
      </w:r>
      <w:bookmarkEnd w:id="426"/>
    </w:p>
    <w:p w14:paraId="6E0EAFD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sync their Outlook Calendar with our Student Calendar App.</w:t>
      </w:r>
    </w:p>
    <w:p w14:paraId="447D9B3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3.2.49.1 Sync Outlook Calendar</w:t>
      </w:r>
    </w:p>
    <w:tbl>
      <w:tblPr>
        <w:tblW w:w="13320" w:type="dxa"/>
        <w:tblCellMar>
          <w:top w:w="15" w:type="dxa"/>
          <w:left w:w="15" w:type="dxa"/>
          <w:bottom w:w="15" w:type="dxa"/>
          <w:right w:w="15" w:type="dxa"/>
        </w:tblCellMar>
        <w:tblLook w:val="04A0" w:firstRow="1" w:lastRow="0" w:firstColumn="1" w:lastColumn="0" w:noHBand="0" w:noVBand="1"/>
      </w:tblPr>
      <w:tblGrid>
        <w:gridCol w:w="2427"/>
        <w:gridCol w:w="10893"/>
      </w:tblGrid>
      <w:tr w:rsidR="002F5BD2" w:rsidRPr="002F5BD2" w14:paraId="0E56229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B920A5"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26173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13F9856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7A44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A5214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would like to sync my Outlook Calendar with the app.</w:t>
            </w:r>
          </w:p>
        </w:tc>
      </w:tr>
      <w:tr w:rsidR="002F5BD2" w:rsidRPr="002F5BD2" w14:paraId="6E2B416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7F31C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A6B2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4.2.49.1 for verification details of this use case.</w:t>
            </w:r>
          </w:p>
        </w:tc>
      </w:tr>
      <w:tr w:rsidR="002F5BD2" w:rsidRPr="002F5BD2" w14:paraId="47AF0EA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910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813A8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"Outlook Login".</w:t>
            </w:r>
          </w:p>
        </w:tc>
      </w:tr>
      <w:tr w:rsidR="002F5BD2" w:rsidRPr="002F5BD2" w14:paraId="0DF65C8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D307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D553A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Outlook account.</w:t>
            </w:r>
          </w:p>
        </w:tc>
      </w:tr>
      <w:tr w:rsidR="002F5BD2" w:rsidRPr="002F5BD2" w14:paraId="7BC1026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483F0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A681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clicks on "Outlook Login" </w:t>
            </w:r>
            <w:r w:rsidRPr="002F5BD2">
              <w:rPr>
                <w:rFonts w:ascii="Segoe UI" w:eastAsia="Times New Roman" w:hAnsi="Segoe UI" w:cs="Segoe UI"/>
                <w:color w:val="24292E"/>
                <w:sz w:val="24"/>
                <w:szCs w:val="24"/>
              </w:rPr>
              <w:br/>
              <w:t>2. Login using Outlook API. </w:t>
            </w:r>
            <w:r w:rsidRPr="002F5BD2">
              <w:rPr>
                <w:rFonts w:ascii="Segoe UI" w:eastAsia="Times New Roman" w:hAnsi="Segoe UI" w:cs="Segoe UI"/>
                <w:color w:val="24292E"/>
                <w:sz w:val="24"/>
                <w:szCs w:val="24"/>
              </w:rPr>
              <w:br/>
              <w:t>3. The calendar syncs.</w:t>
            </w:r>
          </w:p>
        </w:tc>
      </w:tr>
      <w:tr w:rsidR="002F5BD2" w:rsidRPr="002F5BD2" w14:paraId="16A0635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6EDC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5CF7E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739C51A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FE07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220E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Outlook calendar events with be synced and displayed in the calendar view.</w:t>
            </w:r>
          </w:p>
        </w:tc>
      </w:tr>
      <w:tr w:rsidR="002F5BD2" w:rsidRPr="002F5BD2" w14:paraId="15E5D11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F4A00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ACD1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exit the login process or logout of their Outlook account.</w:t>
            </w:r>
          </w:p>
        </w:tc>
      </w:tr>
      <w:tr w:rsidR="002F5BD2" w:rsidRPr="002F5BD2" w14:paraId="16FD25F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9209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8C509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8A5947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27" w:name="_Toc496508604"/>
      <w:r w:rsidRPr="002F5BD2">
        <w:rPr>
          <w:rFonts w:ascii="Segoe UI" w:eastAsia="Times New Roman" w:hAnsi="Segoe UI" w:cs="Segoe UI"/>
          <w:b/>
          <w:bCs/>
          <w:color w:val="24292E"/>
          <w:sz w:val="30"/>
          <w:szCs w:val="30"/>
        </w:rPr>
        <w:t>3.2.50 Toolbox Bar</w:t>
      </w:r>
      <w:bookmarkEnd w:id="427"/>
    </w:p>
    <w:p w14:paraId="533CC9F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bar will have many other buttons and bars related to searching, timer, progress</w:t>
      </w:r>
      <w:r w:rsidR="00390A7B">
        <w:rPr>
          <w:rFonts w:ascii="Segoe UI" w:eastAsia="Times New Roman" w:hAnsi="Segoe UI" w:cs="Segoe UI"/>
          <w:color w:val="24292E"/>
          <w:sz w:val="24"/>
          <w:szCs w:val="24"/>
        </w:rPr>
        <w:t>,</w:t>
      </w:r>
      <w:r w:rsidRPr="002F5BD2">
        <w:rPr>
          <w:rFonts w:ascii="Segoe UI" w:eastAsia="Times New Roman" w:hAnsi="Segoe UI" w:cs="Segoe UI"/>
          <w:color w:val="24292E"/>
          <w:sz w:val="24"/>
          <w:szCs w:val="24"/>
        </w:rPr>
        <w:t xml:space="preserve"> and meeting times.</w:t>
      </w:r>
    </w:p>
    <w:p w14:paraId="5E1C8F1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3.2.50.1 Search Bar</w:t>
      </w:r>
    </w:p>
    <w:tbl>
      <w:tblPr>
        <w:tblW w:w="13320" w:type="dxa"/>
        <w:tblCellMar>
          <w:top w:w="15" w:type="dxa"/>
          <w:left w:w="15" w:type="dxa"/>
          <w:bottom w:w="15" w:type="dxa"/>
          <w:right w:w="15" w:type="dxa"/>
        </w:tblCellMar>
        <w:tblLook w:val="04A0" w:firstRow="1" w:lastRow="0" w:firstColumn="1" w:lastColumn="0" w:noHBand="0" w:noVBand="1"/>
      </w:tblPr>
      <w:tblGrid>
        <w:gridCol w:w="2563"/>
        <w:gridCol w:w="10757"/>
      </w:tblGrid>
      <w:tr w:rsidR="002F5BD2" w:rsidRPr="002F5BD2" w14:paraId="7A00B691"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A9CC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4D715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4A4C7C4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68D4D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B9C8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search the calendar app.</w:t>
            </w:r>
          </w:p>
        </w:tc>
      </w:tr>
      <w:tr w:rsidR="002F5BD2" w:rsidRPr="002F5BD2" w14:paraId="70AEB3E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49BE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2EC7A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4.2.50.1 for verification details of this use case.</w:t>
            </w:r>
          </w:p>
        </w:tc>
      </w:tr>
      <w:tr w:rsidR="002F5BD2" w:rsidRPr="002F5BD2" w14:paraId="708B200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780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D60E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clicks on the search bar.</w:t>
            </w:r>
          </w:p>
        </w:tc>
      </w:tr>
      <w:tr w:rsidR="002F5BD2" w:rsidRPr="002F5BD2" w14:paraId="3C982B4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57DF5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20EF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logged into the calendar app.</w:t>
            </w:r>
          </w:p>
        </w:tc>
      </w:tr>
      <w:tr w:rsidR="002F5BD2" w:rsidRPr="002F5BD2" w14:paraId="6979760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C0EB5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0D99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selects the search bar and enters in keyword.</w:t>
            </w:r>
          </w:p>
        </w:tc>
      </w:tr>
      <w:tr w:rsidR="002F5BD2" w:rsidRPr="002F5BD2" w14:paraId="066E769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B1355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584C2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selects search button and enters in keyword.</w:t>
            </w:r>
          </w:p>
        </w:tc>
      </w:tr>
      <w:tr w:rsidR="002F5BD2" w:rsidRPr="002F5BD2" w14:paraId="70C4896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C96E6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9C57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searched for a keyword.</w:t>
            </w:r>
          </w:p>
        </w:tc>
      </w:tr>
      <w:tr w:rsidR="002F5BD2" w:rsidRPr="002F5BD2" w14:paraId="695F1CC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D9168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4223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keyword is not found the user will be prompted to try a different keyword.</w:t>
            </w:r>
          </w:p>
        </w:tc>
      </w:tr>
      <w:tr w:rsidR="002F5BD2" w:rsidRPr="002F5BD2" w14:paraId="2EDB19D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0E1D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4576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67BFEB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3.2.50.2 Timer</w:t>
      </w:r>
    </w:p>
    <w:tbl>
      <w:tblPr>
        <w:tblW w:w="13320" w:type="dxa"/>
        <w:tblCellMar>
          <w:top w:w="15" w:type="dxa"/>
          <w:left w:w="15" w:type="dxa"/>
          <w:bottom w:w="15" w:type="dxa"/>
          <w:right w:w="15" w:type="dxa"/>
        </w:tblCellMar>
        <w:tblLook w:val="04A0" w:firstRow="1" w:lastRow="0" w:firstColumn="1" w:lastColumn="0" w:noHBand="0" w:noVBand="1"/>
      </w:tblPr>
      <w:tblGrid>
        <w:gridCol w:w="1986"/>
        <w:gridCol w:w="11334"/>
      </w:tblGrid>
      <w:tr w:rsidR="002F5BD2" w:rsidRPr="002F5BD2" w14:paraId="58FE565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E86F2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C0FFE"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DF682E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43E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2BD7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limited time to complete assignment, calendar app shows how long assignment will take to complete.</w:t>
            </w:r>
          </w:p>
        </w:tc>
      </w:tr>
      <w:tr w:rsidR="002F5BD2" w:rsidRPr="002F5BD2" w14:paraId="3F17222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0947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FBEF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4.2.50.2 for verification details of this use case.</w:t>
            </w:r>
          </w:p>
        </w:tc>
      </w:tr>
      <w:tr w:rsidR="002F5BD2" w:rsidRPr="002F5BD2" w14:paraId="5954211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86F8B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0001D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an assignment that needs to be completed.</w:t>
            </w:r>
          </w:p>
        </w:tc>
      </w:tr>
      <w:tr w:rsidR="002F5BD2" w:rsidRPr="002F5BD2" w14:paraId="2FD2788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8798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E0F2E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logged into calendar app and looking assignment.</w:t>
            </w:r>
          </w:p>
        </w:tc>
      </w:tr>
      <w:tr w:rsidR="002F5BD2" w:rsidRPr="002F5BD2" w14:paraId="562540F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65D3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7EA24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selects the timer function to determine time needed to complete assignment.</w:t>
            </w:r>
          </w:p>
        </w:tc>
      </w:tr>
      <w:tr w:rsidR="002F5BD2" w:rsidRPr="002F5BD2" w14:paraId="5A27194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39E0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72049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6972E83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00AAE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A8528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given an estimate of how long it will take to complete given assignment.</w:t>
            </w:r>
          </w:p>
        </w:tc>
      </w:tr>
      <w:tr w:rsidR="002F5BD2" w:rsidRPr="002F5BD2" w14:paraId="0C154F8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44A59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921AA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user hasn't completed any assignments then the timer will display a message to explain this.</w:t>
            </w:r>
          </w:p>
        </w:tc>
      </w:tr>
      <w:tr w:rsidR="002F5BD2" w:rsidRPr="002F5BD2" w14:paraId="3E8D49E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81C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CA33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4D59A25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3.2.50.3 Assignment Progress Bar</w:t>
      </w:r>
    </w:p>
    <w:tbl>
      <w:tblPr>
        <w:tblW w:w="13320" w:type="dxa"/>
        <w:tblCellMar>
          <w:top w:w="15" w:type="dxa"/>
          <w:left w:w="15" w:type="dxa"/>
          <w:bottom w:w="15" w:type="dxa"/>
          <w:right w:w="15" w:type="dxa"/>
        </w:tblCellMar>
        <w:tblLook w:val="04A0" w:firstRow="1" w:lastRow="0" w:firstColumn="1" w:lastColumn="0" w:noHBand="0" w:noVBand="1"/>
      </w:tblPr>
      <w:tblGrid>
        <w:gridCol w:w="1970"/>
        <w:gridCol w:w="11350"/>
      </w:tblGrid>
      <w:tr w:rsidR="002F5BD2" w:rsidRPr="002F5BD2" w14:paraId="43141B81"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6125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EA5D9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73F290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700B9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87C2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wants to know how many assignments they have completed.</w:t>
            </w:r>
          </w:p>
        </w:tc>
      </w:tr>
      <w:tr w:rsidR="002F5BD2" w:rsidRPr="002F5BD2" w14:paraId="4DE4AE8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16A58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D7E7C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4.2.50.3 for verification details of this use case.</w:t>
            </w:r>
          </w:p>
        </w:tc>
      </w:tr>
      <w:tr w:rsidR="002F5BD2" w:rsidRPr="002F5BD2" w14:paraId="5D54036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08C2C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24C2D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linked app with school.</w:t>
            </w:r>
          </w:p>
        </w:tc>
      </w:tr>
      <w:tr w:rsidR="002F5BD2" w:rsidRPr="002F5BD2" w14:paraId="27C56A9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12867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BC6D9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looking at assignments for given week.</w:t>
            </w:r>
          </w:p>
        </w:tc>
      </w:tr>
      <w:tr w:rsidR="002F5BD2" w:rsidRPr="002F5BD2" w14:paraId="19EB194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7CF5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F93E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selects the assignment progress bar.</w:t>
            </w:r>
          </w:p>
        </w:tc>
      </w:tr>
      <w:tr w:rsidR="002F5BD2" w:rsidRPr="002F5BD2" w14:paraId="779347F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35E5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A1144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5FC58A3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C07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FA70C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can see how many assignments have been completed for specific class and how many are left to complete.</w:t>
            </w:r>
          </w:p>
        </w:tc>
      </w:tr>
      <w:tr w:rsidR="002F5BD2" w:rsidRPr="002F5BD2" w14:paraId="595D44F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54267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55605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user hasn't added classes then there will be no progress bar.</w:t>
            </w:r>
          </w:p>
        </w:tc>
      </w:tr>
      <w:tr w:rsidR="002F5BD2" w:rsidRPr="002F5BD2" w14:paraId="0578469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B98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81F3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7237A5E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3.2.50.4 Suggest Meeting Times</w:t>
      </w:r>
    </w:p>
    <w:tbl>
      <w:tblPr>
        <w:tblW w:w="13320" w:type="dxa"/>
        <w:tblCellMar>
          <w:top w:w="15" w:type="dxa"/>
          <w:left w:w="15" w:type="dxa"/>
          <w:bottom w:w="15" w:type="dxa"/>
          <w:right w:w="15" w:type="dxa"/>
        </w:tblCellMar>
        <w:tblLook w:val="04A0" w:firstRow="1" w:lastRow="0" w:firstColumn="1" w:lastColumn="0" w:noHBand="0" w:noVBand="1"/>
      </w:tblPr>
      <w:tblGrid>
        <w:gridCol w:w="2994"/>
        <w:gridCol w:w="10326"/>
      </w:tblGrid>
      <w:tr w:rsidR="002F5BD2" w:rsidRPr="002F5BD2" w14:paraId="299AED4D"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E4737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2EB9C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0FC76F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8E78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4D14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needs to know when they can meet with other students.</w:t>
            </w:r>
          </w:p>
        </w:tc>
      </w:tr>
      <w:tr w:rsidR="002F5BD2" w:rsidRPr="002F5BD2" w14:paraId="7AD0774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6CBF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EE9B8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4.2.50.4 for verification details of this use case.</w:t>
            </w:r>
          </w:p>
        </w:tc>
      </w:tr>
      <w:tr w:rsidR="002F5BD2" w:rsidRPr="002F5BD2" w14:paraId="0E2D5EA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BFF3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9909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has selected the meet with others button.</w:t>
            </w:r>
          </w:p>
        </w:tc>
      </w:tr>
      <w:tr w:rsidR="002F5BD2" w:rsidRPr="002F5BD2" w14:paraId="5269D57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9601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B3CA6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added associates to calendar app.</w:t>
            </w:r>
          </w:p>
        </w:tc>
      </w:tr>
      <w:tr w:rsidR="002F5BD2" w:rsidRPr="002F5BD2" w14:paraId="2C1F74C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2F52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E2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navigates to meet with others button.</w:t>
            </w:r>
          </w:p>
        </w:tc>
      </w:tr>
      <w:tr w:rsidR="002F5BD2" w:rsidRPr="002F5BD2" w14:paraId="237D0B5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D04E6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5C00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25CAFDD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28C1E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A479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able to see availability of associates.</w:t>
            </w:r>
          </w:p>
        </w:tc>
      </w:tr>
      <w:tr w:rsidR="002F5BD2" w:rsidRPr="002F5BD2" w14:paraId="0A9FE33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78BFD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3ED9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hasn't added anyone to app and is unable to see availability.</w:t>
            </w:r>
          </w:p>
        </w:tc>
      </w:tr>
      <w:tr w:rsidR="002F5BD2" w:rsidRPr="002F5BD2" w14:paraId="218883F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DCE2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E20F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0D3B179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28" w:name="_Toc496508605"/>
      <w:r w:rsidRPr="002F5BD2">
        <w:rPr>
          <w:rFonts w:ascii="Segoe UI" w:eastAsia="Times New Roman" w:hAnsi="Segoe UI" w:cs="Segoe UI"/>
          <w:b/>
          <w:bCs/>
          <w:color w:val="24292E"/>
          <w:sz w:val="30"/>
          <w:szCs w:val="30"/>
        </w:rPr>
        <w:t>3.2.51 Custom Images and Icons</w:t>
      </w:r>
      <w:bookmarkEnd w:id="428"/>
    </w:p>
    <w:p w14:paraId="2F04973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should be able to be personalized. The user will have the ability to interact with the app to change things to their favorite images for the display options on their calendar.</w:t>
      </w:r>
    </w:p>
    <w:p w14:paraId="5E298B31"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3.2.51.1 Custom Images and Icons</w:t>
      </w:r>
    </w:p>
    <w:tbl>
      <w:tblPr>
        <w:tblW w:w="13320" w:type="dxa"/>
        <w:tblCellMar>
          <w:top w:w="15" w:type="dxa"/>
          <w:left w:w="15" w:type="dxa"/>
          <w:bottom w:w="15" w:type="dxa"/>
          <w:right w:w="15" w:type="dxa"/>
        </w:tblCellMar>
        <w:tblLook w:val="04A0" w:firstRow="1" w:lastRow="0" w:firstColumn="1" w:lastColumn="0" w:noHBand="0" w:noVBand="1"/>
      </w:tblPr>
      <w:tblGrid>
        <w:gridCol w:w="2123"/>
        <w:gridCol w:w="11197"/>
      </w:tblGrid>
      <w:tr w:rsidR="002F5BD2" w:rsidRPr="002F5BD2" w14:paraId="1C83C16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CDC6D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512EF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BCEE98C"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A04A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9599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utilize custom images and icons to personalize the appearance of the calendar app</w:t>
            </w:r>
          </w:p>
        </w:tc>
      </w:tr>
      <w:tr w:rsidR="002F5BD2" w:rsidRPr="002F5BD2" w14:paraId="1D08700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264B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EBD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4.2.51.1 for verification details of this use case.</w:t>
            </w:r>
          </w:p>
        </w:tc>
      </w:tr>
      <w:tr w:rsidR="002F5BD2" w:rsidRPr="002F5BD2" w14:paraId="7A36E5E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BEBB5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251F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"Settings" button and then chooses the "Appearance" option</w:t>
            </w:r>
          </w:p>
        </w:tc>
      </w:tr>
      <w:tr w:rsidR="002F5BD2" w:rsidRPr="002F5BD2" w14:paraId="64CADE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1F2F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6D43B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have option to the settings menu throughout the app.</w:t>
            </w:r>
          </w:p>
        </w:tc>
      </w:tr>
      <w:tr w:rsidR="002F5BD2" w:rsidRPr="002F5BD2" w14:paraId="136369C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5CDD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714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selects the settings button and scroll to the "Appearance" option.</w:t>
            </w:r>
            <w:r w:rsidRPr="002F5BD2">
              <w:rPr>
                <w:rFonts w:ascii="Segoe UI" w:eastAsia="Times New Roman" w:hAnsi="Segoe UI" w:cs="Segoe UI"/>
                <w:color w:val="24292E"/>
                <w:sz w:val="24"/>
                <w:szCs w:val="24"/>
              </w:rPr>
              <w:br/>
              <w:t>2. The user selects custom images for class icons, backgrounds and layout.</w:t>
            </w:r>
          </w:p>
        </w:tc>
      </w:tr>
      <w:tr w:rsidR="002F5BD2" w:rsidRPr="002F5BD2" w14:paraId="77AE3BD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DCFBC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B527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customize the appearance for other classes.</w:t>
            </w:r>
          </w:p>
        </w:tc>
      </w:tr>
      <w:tr w:rsidR="002F5BD2" w:rsidRPr="002F5BD2" w14:paraId="092856C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3AEFF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15960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have a customized view and appearance for each class and layout.</w:t>
            </w:r>
          </w:p>
        </w:tc>
      </w:tr>
      <w:tr w:rsidR="002F5BD2" w:rsidRPr="002F5BD2" w14:paraId="549F880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9666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EA753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14:paraId="16FF1A4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329E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07EC4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53A01D7D"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29" w:name="_Toc496508606"/>
      <w:r w:rsidRPr="002F5BD2">
        <w:rPr>
          <w:rFonts w:ascii="Segoe UI" w:eastAsia="Times New Roman" w:hAnsi="Segoe UI" w:cs="Segoe UI"/>
          <w:b/>
          <w:bCs/>
          <w:color w:val="24292E"/>
          <w:sz w:val="30"/>
          <w:szCs w:val="30"/>
        </w:rPr>
        <w:t>3.2.52 Custom Videos</w:t>
      </w:r>
      <w:bookmarkEnd w:id="429"/>
    </w:p>
    <w:p w14:paraId="40981C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calendar will ask for camera permissions so that the user can use videos to customize their display options.</w:t>
      </w:r>
    </w:p>
    <w:p w14:paraId="2685722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3.2.52.1 Custom Videos</w:t>
      </w:r>
    </w:p>
    <w:tbl>
      <w:tblPr>
        <w:tblW w:w="13320" w:type="dxa"/>
        <w:tblCellMar>
          <w:top w:w="15" w:type="dxa"/>
          <w:left w:w="15" w:type="dxa"/>
          <w:bottom w:w="15" w:type="dxa"/>
          <w:right w:w="15" w:type="dxa"/>
        </w:tblCellMar>
        <w:tblLook w:val="04A0" w:firstRow="1" w:lastRow="0" w:firstColumn="1" w:lastColumn="0" w:noHBand="0" w:noVBand="1"/>
      </w:tblPr>
      <w:tblGrid>
        <w:gridCol w:w="1829"/>
        <w:gridCol w:w="11491"/>
      </w:tblGrid>
      <w:tr w:rsidR="002F5BD2" w:rsidRPr="002F5BD2" w14:paraId="52FBB8B9"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7935D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3FDC9"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338859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EA6D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7B38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While interacting inside the app, the user can utilize and imbed videos to customize the display options.</w:t>
            </w:r>
          </w:p>
        </w:tc>
      </w:tr>
      <w:tr w:rsidR="002F5BD2" w:rsidRPr="002F5BD2" w14:paraId="21BAC1E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6959B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A422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4.2.52.1 for verification details of this use case.</w:t>
            </w:r>
          </w:p>
        </w:tc>
      </w:tr>
      <w:tr w:rsidR="002F5BD2" w:rsidRPr="002F5BD2" w14:paraId="704CBC1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AEC1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8A0C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2F5BD2" w:rsidRPr="002F5BD2" w14:paraId="1D62BCE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D8E1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5768F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have option to the settings menu throughout the app.</w:t>
            </w:r>
          </w:p>
        </w:tc>
      </w:tr>
      <w:tr w:rsidR="002F5BD2" w:rsidRPr="002F5BD2" w14:paraId="280CCA7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F49BA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03BA3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would select the settings button and scroll to the "Appearance" option. Then they will be given choices of customization with images for class icons, backgrounds and layout.</w:t>
            </w:r>
          </w:p>
        </w:tc>
      </w:tr>
      <w:tr w:rsidR="002F5BD2" w:rsidRPr="002F5BD2" w14:paraId="2B7069C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BF3CC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8C3F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have the ability to select a class and go to settings in each different class to customize the appearance.</w:t>
            </w:r>
          </w:p>
        </w:tc>
      </w:tr>
      <w:tr w:rsidR="002F5BD2" w:rsidRPr="002F5BD2" w14:paraId="1D4690B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96128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51200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have a customized view and appearance for each class and layout.</w:t>
            </w:r>
          </w:p>
        </w:tc>
      </w:tr>
      <w:tr w:rsidR="002F5BD2" w:rsidRPr="002F5BD2" w14:paraId="2373A77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2ADD6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7D7E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14:paraId="1A71D56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ED8B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127DD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1C15A54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30" w:name="_Toc496508607"/>
      <w:r w:rsidRPr="002F5BD2">
        <w:rPr>
          <w:rFonts w:ascii="Segoe UI" w:eastAsia="Times New Roman" w:hAnsi="Segoe UI" w:cs="Segoe UI"/>
          <w:b/>
          <w:bCs/>
          <w:color w:val="24292E"/>
          <w:sz w:val="30"/>
          <w:szCs w:val="30"/>
        </w:rPr>
        <w:t>3.2.53 Calendar View</w:t>
      </w:r>
      <w:bookmarkEnd w:id="430"/>
    </w:p>
    <w:p w14:paraId="05721D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able to select the calendar view style that suits them best.</w:t>
      </w:r>
    </w:p>
    <w:p w14:paraId="05DF1AB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3.2.53.1 Various Calendar Views</w:t>
      </w:r>
    </w:p>
    <w:tbl>
      <w:tblPr>
        <w:tblW w:w="13320" w:type="dxa"/>
        <w:tblCellMar>
          <w:top w:w="15" w:type="dxa"/>
          <w:left w:w="15" w:type="dxa"/>
          <w:bottom w:w="15" w:type="dxa"/>
          <w:right w:w="15" w:type="dxa"/>
        </w:tblCellMar>
        <w:tblLook w:val="04A0" w:firstRow="1" w:lastRow="0" w:firstColumn="1" w:lastColumn="0" w:noHBand="0" w:noVBand="1"/>
      </w:tblPr>
      <w:tblGrid>
        <w:gridCol w:w="1860"/>
        <w:gridCol w:w="11460"/>
      </w:tblGrid>
      <w:tr w:rsidR="002F5BD2" w:rsidRPr="002F5BD2" w14:paraId="6173DAF6"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0A297"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A58F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917060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A40A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FCEA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includes Day, 5-day Week, 7-day Week, Month, Semester, and Year views. The user can easily switch views, and the current date will be highlighted.</w:t>
            </w:r>
          </w:p>
        </w:tc>
      </w:tr>
      <w:tr w:rsidR="002F5BD2" w:rsidRPr="002F5BD2" w14:paraId="38598EA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FFB7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EB66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4.2.53.1 for verification details of this use case.</w:t>
            </w:r>
          </w:p>
        </w:tc>
      </w:tr>
      <w:tr w:rsidR="002F5BD2" w:rsidRPr="002F5BD2" w14:paraId="7D13CF3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162D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F9E6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will be used to display the calendar whenever the user opens the calendar portion of the app.</w:t>
            </w:r>
          </w:p>
        </w:tc>
      </w:tr>
      <w:tr w:rsidR="002F5BD2" w:rsidRPr="002F5BD2" w14:paraId="7F2E7E8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0082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8E46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default view will be 'Month', and the user will have the ability to select their preference in Settings.</w:t>
            </w:r>
          </w:p>
        </w:tc>
      </w:tr>
      <w:tr w:rsidR="002F5BD2" w:rsidRPr="002F5BD2" w14:paraId="7669B18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B80C7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2A6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Above the top of the calendar, there will be dedicated buttons to switch to Month, 7-day Week, and Day view.</w:t>
            </w:r>
          </w:p>
        </w:tc>
      </w:tr>
      <w:tr w:rsidR="002F5BD2" w:rsidRPr="002F5BD2" w14:paraId="39E63CA4"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CCF38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A7F17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For the other views, the user will click 'Calendar Settings', and then 'Calendar View'. They will then make their selection from the available views.</w:t>
            </w:r>
          </w:p>
        </w:tc>
      </w:tr>
      <w:tr w:rsidR="002F5BD2" w:rsidRPr="002F5BD2" w14:paraId="0E3D74B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1291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81EB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calendar's view setting will be updated and henceforth the calendar will be displayed in the view style that the user selected.</w:t>
            </w:r>
          </w:p>
        </w:tc>
      </w:tr>
      <w:tr w:rsidR="002F5BD2" w:rsidRPr="002F5BD2" w14:paraId="423DB77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3A6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06D59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wishes to undo their selection, they will simply select the view that they had previously been using.</w:t>
            </w:r>
          </w:p>
        </w:tc>
      </w:tr>
      <w:tr w:rsidR="002F5BD2" w:rsidRPr="002F5BD2" w14:paraId="620978C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3F20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58A6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206BC649"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31" w:name="_Toc496508608"/>
      <w:r w:rsidRPr="002F5BD2">
        <w:rPr>
          <w:rFonts w:ascii="Segoe UI" w:eastAsia="Times New Roman" w:hAnsi="Segoe UI" w:cs="Segoe UI"/>
          <w:b/>
          <w:bCs/>
          <w:color w:val="24292E"/>
          <w:sz w:val="30"/>
          <w:szCs w:val="30"/>
        </w:rPr>
        <w:t>3.2.54 Task Rewards</w:t>
      </w:r>
      <w:bookmarkEnd w:id="431"/>
    </w:p>
    <w:p w14:paraId="61A29D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the option of enabling a rewards system to serve as a motivator to complete tasks and assignments. Students need to feel that they are making progress, so this reward system will allow users to earn experience points and see a progress bar when they complete tasks and assignments. More points will be awarded if assignments and tasks are completed on time.</w:t>
      </w:r>
    </w:p>
    <w:p w14:paraId="367CA1A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3.2.54.1 Goal/XP Bar</w:t>
      </w:r>
    </w:p>
    <w:tbl>
      <w:tblPr>
        <w:tblW w:w="13320" w:type="dxa"/>
        <w:tblCellMar>
          <w:top w:w="15" w:type="dxa"/>
          <w:left w:w="15" w:type="dxa"/>
          <w:bottom w:w="15" w:type="dxa"/>
          <w:right w:w="15" w:type="dxa"/>
        </w:tblCellMar>
        <w:tblLook w:val="04A0" w:firstRow="1" w:lastRow="0" w:firstColumn="1" w:lastColumn="0" w:noHBand="0" w:noVBand="1"/>
      </w:tblPr>
      <w:tblGrid>
        <w:gridCol w:w="1748"/>
        <w:gridCol w:w="11572"/>
      </w:tblGrid>
      <w:tr w:rsidR="002F5BD2" w:rsidRPr="002F5BD2" w14:paraId="55AAF8F8"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52507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E5EC6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5D68EE8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1E1B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2717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use a video game-like point system, where I am rewarded with virtual points when I complete tasks.</w:t>
            </w:r>
          </w:p>
        </w:tc>
      </w:tr>
      <w:tr w:rsidR="002F5BD2" w:rsidRPr="002F5BD2" w14:paraId="2E77BF29"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937F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8925B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4.2.54.1 for verification details of this use case.</w:t>
            </w:r>
          </w:p>
        </w:tc>
      </w:tr>
      <w:tr w:rsidR="002F5BD2" w:rsidRPr="002F5BD2" w14:paraId="530940A3"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ED42C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2810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will be enabled if the user decides to enable it from the settings menu, and it will be present when they create tasks, and when they mark them complete.</w:t>
            </w:r>
          </w:p>
        </w:tc>
      </w:tr>
      <w:tr w:rsidR="002F5BD2" w:rsidRPr="002F5BD2" w14:paraId="03B38FB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01A08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7849C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feature will only enable if the user wants to.</w:t>
            </w:r>
          </w:p>
        </w:tc>
      </w:tr>
      <w:tr w:rsidR="002F5BD2" w:rsidRPr="002F5BD2" w14:paraId="4049212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9C53D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483C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clicks 'Settings'.</w:t>
            </w:r>
            <w:r w:rsidRPr="002F5BD2">
              <w:rPr>
                <w:rFonts w:ascii="Segoe UI" w:eastAsia="Times New Roman" w:hAnsi="Segoe UI" w:cs="Segoe UI"/>
                <w:color w:val="24292E"/>
                <w:sz w:val="24"/>
                <w:szCs w:val="24"/>
              </w:rPr>
              <w:br/>
              <w:t>2. The user clicks 'Adventure Mode'.</w:t>
            </w:r>
            <w:r w:rsidRPr="002F5BD2">
              <w:rPr>
                <w:rFonts w:ascii="Segoe UI" w:eastAsia="Times New Roman" w:hAnsi="Segoe UI" w:cs="Segoe UI"/>
                <w:color w:val="24292E"/>
                <w:sz w:val="24"/>
                <w:szCs w:val="24"/>
              </w:rPr>
              <w:br/>
              <w:t>3. The user toggles the mode's setting toggle to 'on'.</w:t>
            </w:r>
          </w:p>
        </w:tc>
      </w:tr>
      <w:tr w:rsidR="002F5BD2" w:rsidRPr="002F5BD2" w14:paraId="5BC08B4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89CD4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94FD2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14:paraId="4016080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BC89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39DE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enabling this feature, the sidebar will include a Points and XP 'character stats' display akin to those found in video games, the 'create task' dialogue will prompt the user for task's point values, and the app will award points upon task completion, for example, 20 points per assignment and 10 points per task completed.</w:t>
            </w:r>
          </w:p>
        </w:tc>
      </w:tr>
      <w:tr w:rsidR="002F5BD2" w:rsidRPr="002F5BD2" w14:paraId="48982B0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3FFDD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FA0B8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setting can be disable with the same settings toggle that enabled it.</w:t>
            </w:r>
          </w:p>
        </w:tc>
      </w:tr>
      <w:tr w:rsidR="002F5BD2" w:rsidRPr="002F5BD2" w14:paraId="497B78D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B6A8B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736F2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point system is disabled, points should be saved in the event the system is re-enabled.</w:t>
            </w:r>
          </w:p>
        </w:tc>
      </w:tr>
    </w:tbl>
    <w:p w14:paraId="20D6C15F"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32" w:name="_Toc496508609"/>
      <w:r w:rsidRPr="002F5BD2">
        <w:rPr>
          <w:rFonts w:ascii="Segoe UI" w:eastAsia="Times New Roman" w:hAnsi="Segoe UI" w:cs="Segoe UI"/>
          <w:b/>
          <w:bCs/>
          <w:color w:val="24292E"/>
          <w:sz w:val="30"/>
          <w:szCs w:val="30"/>
        </w:rPr>
        <w:t xml:space="preserve">3.2.55 User </w:t>
      </w:r>
      <w:commentRangeStart w:id="433"/>
      <w:r w:rsidRPr="002F5BD2">
        <w:rPr>
          <w:rFonts w:ascii="Segoe UI" w:eastAsia="Times New Roman" w:hAnsi="Segoe UI" w:cs="Segoe UI"/>
          <w:b/>
          <w:bCs/>
          <w:color w:val="24292E"/>
          <w:sz w:val="30"/>
          <w:szCs w:val="30"/>
        </w:rPr>
        <w:t xml:space="preserve">Task </w:t>
      </w:r>
      <w:commentRangeEnd w:id="433"/>
      <w:r w:rsidR="004C22D1">
        <w:rPr>
          <w:rStyle w:val="CommentReference"/>
        </w:rPr>
        <w:commentReference w:id="433"/>
      </w:r>
      <w:r w:rsidRPr="002F5BD2">
        <w:rPr>
          <w:rFonts w:ascii="Segoe UI" w:eastAsia="Times New Roman" w:hAnsi="Segoe UI" w:cs="Segoe UI"/>
          <w:b/>
          <w:bCs/>
          <w:color w:val="24292E"/>
          <w:sz w:val="30"/>
          <w:szCs w:val="30"/>
        </w:rPr>
        <w:t>List</w:t>
      </w:r>
      <w:bookmarkEnd w:id="432"/>
    </w:p>
    <w:p w14:paraId="69C50C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the option to view all upcoming tasks in their courses.</w:t>
      </w:r>
    </w:p>
    <w:p w14:paraId="476AB94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3.2.55.1 Assignment List</w:t>
      </w:r>
    </w:p>
    <w:tbl>
      <w:tblPr>
        <w:tblW w:w="13320" w:type="dxa"/>
        <w:tblCellMar>
          <w:top w:w="15" w:type="dxa"/>
          <w:left w:w="15" w:type="dxa"/>
          <w:bottom w:w="15" w:type="dxa"/>
          <w:right w:w="15" w:type="dxa"/>
        </w:tblCellMar>
        <w:tblLook w:val="04A0" w:firstRow="1" w:lastRow="0" w:firstColumn="1" w:lastColumn="0" w:noHBand="0" w:noVBand="1"/>
      </w:tblPr>
      <w:tblGrid>
        <w:gridCol w:w="1918"/>
        <w:gridCol w:w="11402"/>
      </w:tblGrid>
      <w:tr w:rsidR="002F5BD2" w:rsidRPr="002F5BD2" w14:paraId="4262C47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5227F0"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D311E8"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09D0892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17617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21A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includes a list view where all the user's tasks from all classes and categories are visible.</w:t>
            </w:r>
          </w:p>
        </w:tc>
      </w:tr>
      <w:tr w:rsidR="002F5BD2" w:rsidRPr="002F5BD2" w14:paraId="5D66408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2ABC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81820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4.2.55.1 for verification details of this use case.</w:t>
            </w:r>
          </w:p>
        </w:tc>
      </w:tr>
      <w:tr w:rsidR="002F5BD2" w:rsidRPr="002F5BD2" w14:paraId="4220D480"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649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09C6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presses the 'list view' button.</w:t>
            </w:r>
          </w:p>
        </w:tc>
      </w:tr>
      <w:tr w:rsidR="002F5BD2" w:rsidRPr="002F5BD2" w14:paraId="60123DF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85161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ACE6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has no precondition - If the user has not added any tasks yet, then the list will be empty.</w:t>
            </w:r>
          </w:p>
        </w:tc>
      </w:tr>
      <w:tr w:rsidR="002F5BD2" w:rsidRPr="002F5BD2" w14:paraId="6ADF4DA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E037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B0FCC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'List view' button visible on main view of app.</w:t>
            </w:r>
          </w:p>
        </w:tc>
      </w:tr>
      <w:tr w:rsidR="002F5BD2" w:rsidRPr="002F5BD2" w14:paraId="1C93130E"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B363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E9D4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'List view' button visible in app navigation drawer.</w:t>
            </w:r>
          </w:p>
        </w:tc>
      </w:tr>
      <w:tr w:rsidR="002F5BD2" w:rsidRPr="002F5BD2" w14:paraId="4C4A0E6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4EC2F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9B92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list view is displayed.</w:t>
            </w:r>
          </w:p>
        </w:tc>
      </w:tr>
      <w:tr w:rsidR="002F5BD2" w:rsidRPr="002F5BD2" w14:paraId="4D3FC80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7C72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4125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navigate back to the calendar view by simply pressing the 'calendar' button visible at the top of the list view display.</w:t>
            </w:r>
          </w:p>
        </w:tc>
      </w:tr>
      <w:tr w:rsidR="002F5BD2" w:rsidRPr="002F5BD2" w14:paraId="6FDC1C5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EA312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6B7E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6A380BE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34" w:name="_Toc496508610"/>
      <w:r w:rsidRPr="002F5BD2">
        <w:rPr>
          <w:rFonts w:ascii="Segoe UI" w:eastAsia="Times New Roman" w:hAnsi="Segoe UI" w:cs="Segoe UI"/>
          <w:b/>
          <w:bCs/>
          <w:color w:val="24292E"/>
          <w:sz w:val="30"/>
          <w:szCs w:val="30"/>
        </w:rPr>
        <w:t>3.2.56 School Catalog</w:t>
      </w:r>
      <w:bookmarkEnd w:id="434"/>
    </w:p>
    <w:p w14:paraId="032E402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the user to view the entire catalog for BYU-Idaho students.</w:t>
      </w:r>
    </w:p>
    <w:p w14:paraId="2060668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3.2.56.1 View School Catalog</w:t>
      </w:r>
    </w:p>
    <w:tbl>
      <w:tblPr>
        <w:tblW w:w="13320" w:type="dxa"/>
        <w:tblCellMar>
          <w:top w:w="15" w:type="dxa"/>
          <w:left w:w="15" w:type="dxa"/>
          <w:bottom w:w="15" w:type="dxa"/>
          <w:right w:w="15" w:type="dxa"/>
        </w:tblCellMar>
        <w:tblLook w:val="04A0" w:firstRow="1" w:lastRow="0" w:firstColumn="1" w:lastColumn="0" w:noHBand="0" w:noVBand="1"/>
      </w:tblPr>
      <w:tblGrid>
        <w:gridCol w:w="1939"/>
        <w:gridCol w:w="11381"/>
      </w:tblGrid>
      <w:tr w:rsidR="002F5BD2" w:rsidRPr="002F5BD2" w14:paraId="08C2293E"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49DF4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08556F"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2ECAC0E8"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4DF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F10EA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view the courses offered at my school.</w:t>
            </w:r>
          </w:p>
        </w:tc>
      </w:tr>
      <w:tr w:rsidR="002F5BD2" w:rsidRPr="002F5BD2" w14:paraId="2226164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57414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6FEEB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4.2.56.1 for verification details of this use case.</w:t>
            </w:r>
          </w:p>
        </w:tc>
      </w:tr>
      <w:tr w:rsidR="002F5BD2" w:rsidRPr="002F5BD2" w14:paraId="04A43CB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32AC2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02B9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selects the view catalog button.</w:t>
            </w:r>
          </w:p>
        </w:tc>
      </w:tr>
      <w:tr w:rsidR="002F5BD2" w:rsidRPr="002F5BD2" w14:paraId="33BEEFA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BA6DE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16476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must be enrolled at a school and connect that school with the app.</w:t>
            </w:r>
          </w:p>
        </w:tc>
      </w:tr>
      <w:tr w:rsidR="002F5BD2" w:rsidRPr="002F5BD2" w14:paraId="5BF2829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FC7EF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A04E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 to the view catalog button and select it.</w:t>
            </w:r>
          </w:p>
        </w:tc>
      </w:tr>
      <w:tr w:rsidR="002F5BD2" w:rsidRPr="002F5BD2" w14:paraId="057866F2"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88AF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AE6C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the catalog view for their school.</w:t>
            </w:r>
          </w:p>
        </w:tc>
      </w:tr>
      <w:tr w:rsidR="002F5BD2" w:rsidRPr="002F5BD2" w14:paraId="76E0361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120F4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E10D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is not registered for a school and receives an error message stating so.</w:t>
            </w:r>
          </w:p>
        </w:tc>
      </w:tr>
      <w:tr w:rsidR="002F5BD2" w:rsidRPr="002F5BD2" w14:paraId="3E51426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891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1D1F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functionality is not available for other schools, then the view catalog button will only show for BYU-Idaho students.</w:t>
            </w:r>
          </w:p>
        </w:tc>
      </w:tr>
    </w:tbl>
    <w:p w14:paraId="4E6C65EB"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35" w:name="_Toc496508611"/>
      <w:r w:rsidRPr="002F5BD2">
        <w:rPr>
          <w:rFonts w:ascii="Segoe UI" w:eastAsia="Times New Roman" w:hAnsi="Segoe UI" w:cs="Segoe UI"/>
          <w:b/>
          <w:bCs/>
          <w:color w:val="24292E"/>
          <w:sz w:val="30"/>
          <w:szCs w:val="30"/>
        </w:rPr>
        <w:t>3.2.57 User Profile Settings</w:t>
      </w:r>
      <w:bookmarkEnd w:id="435"/>
    </w:p>
    <w:p w14:paraId="2F8ECAA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manage all user settings and control</w:t>
      </w:r>
    </w:p>
    <w:p w14:paraId="140234A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3.2.57.1 User Profile Settings</w:t>
      </w:r>
    </w:p>
    <w:tbl>
      <w:tblPr>
        <w:tblW w:w="13320" w:type="dxa"/>
        <w:tblCellMar>
          <w:top w:w="15" w:type="dxa"/>
          <w:left w:w="15" w:type="dxa"/>
          <w:bottom w:w="15" w:type="dxa"/>
          <w:right w:w="15" w:type="dxa"/>
        </w:tblCellMar>
        <w:tblLook w:val="04A0" w:firstRow="1" w:lastRow="0" w:firstColumn="1" w:lastColumn="0" w:noHBand="0" w:noVBand="1"/>
      </w:tblPr>
      <w:tblGrid>
        <w:gridCol w:w="2108"/>
        <w:gridCol w:w="11212"/>
      </w:tblGrid>
      <w:tr w:rsidR="002F5BD2" w:rsidRPr="002F5BD2" w14:paraId="42C3A77B"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BA4EB"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E29D9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14:paraId="31801A2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CF16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C6B0F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change profile appearance and settings so that I can make the app friendlier to use.</w:t>
            </w:r>
          </w:p>
        </w:tc>
      </w:tr>
      <w:tr w:rsidR="002F5BD2" w:rsidRPr="002F5BD2" w14:paraId="18447EAF"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7E78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FA7AC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4.2.57.1 for verification details of this use case.</w:t>
            </w:r>
          </w:p>
        </w:tc>
      </w:tr>
      <w:tr w:rsidR="002F5BD2" w:rsidRPr="002F5BD2" w14:paraId="5A05D95B"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BCAC0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1F978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selects Profile Settings button</w:t>
            </w:r>
          </w:p>
        </w:tc>
      </w:tr>
      <w:tr w:rsidR="002F5BD2" w:rsidRPr="002F5BD2" w14:paraId="67D4B2D5"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06F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DA2A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 installed and User creates profile.</w:t>
            </w:r>
          </w:p>
        </w:tc>
      </w:tr>
      <w:tr w:rsidR="002F5BD2" w:rsidRPr="002F5BD2" w14:paraId="5232F69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DD85F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A61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Profile Settings button will be in toolbox section at top of page</w:t>
            </w:r>
          </w:p>
        </w:tc>
      </w:tr>
      <w:tr w:rsidR="002F5BD2" w:rsidRPr="002F5BD2" w14:paraId="00CEE94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2B65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DE437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changes settings needing saved</w:t>
            </w:r>
          </w:p>
        </w:tc>
      </w:tr>
      <w:tr w:rsidR="002F5BD2" w:rsidRPr="002F5BD2" w14:paraId="7D542796"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D8E3E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AAC4F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not registered for profile on app</w:t>
            </w:r>
          </w:p>
        </w:tc>
      </w:tr>
      <w:tr w:rsidR="002F5BD2" w:rsidRPr="002F5BD2" w14:paraId="5857A69D"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7FAF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887E0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14:paraId="359FA73C" w14:textId="77777777" w:rsidR="00BD2127" w:rsidRDefault="00BD2127"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14:paraId="48DF663D"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3D6209E7"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36" w:name="_Toc496508612"/>
      <w:r w:rsidRPr="002F5BD2">
        <w:rPr>
          <w:rFonts w:ascii="Segoe UI" w:eastAsia="Times New Roman" w:hAnsi="Segoe UI" w:cs="Segoe UI"/>
          <w:b/>
          <w:bCs/>
          <w:color w:val="24292E"/>
          <w:sz w:val="36"/>
          <w:szCs w:val="36"/>
        </w:rPr>
        <w:lastRenderedPageBreak/>
        <w:t>3.3 Usability Requirements</w:t>
      </w:r>
      <w:bookmarkEnd w:id="436"/>
    </w:p>
    <w:p w14:paraId="7522B14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must be uniform in its appearance and functionality to improve learnability for the user. This will be accomplished through the following criteria:</w:t>
      </w:r>
    </w:p>
    <w:p w14:paraId="4EF863EF" w14:textId="77777777" w:rsidR="002F5BD2" w:rsidRPr="002F5BD2" w:rsidRDefault="002F5BD2" w:rsidP="002F5BD2">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Simple GUI</w:t>
      </w:r>
    </w:p>
    <w:p w14:paraId="2A1EB200" w14:textId="77777777" w:rsidR="002F5BD2" w:rsidRPr="002F5BD2" w:rsidRDefault="002F5BD2" w:rsidP="002F5BD2">
      <w:pPr>
        <w:numPr>
          <w:ilvl w:val="0"/>
          <w:numId w:val="4"/>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Navigation</w:t>
      </w:r>
    </w:p>
    <w:p w14:paraId="769F6C3C" w14:textId="77777777" w:rsidR="002F5BD2" w:rsidRPr="002F5BD2" w:rsidRDefault="002F5BD2" w:rsidP="002F5BD2">
      <w:pPr>
        <w:numPr>
          <w:ilvl w:val="0"/>
          <w:numId w:val="4"/>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Tutorial</w:t>
      </w:r>
    </w:p>
    <w:p w14:paraId="5D082983" w14:textId="77777777" w:rsidR="002F5BD2" w:rsidRPr="002F5BD2" w:rsidRDefault="002F5BD2" w:rsidP="002F5BD2">
      <w:pPr>
        <w:numPr>
          <w:ilvl w:val="0"/>
          <w:numId w:val="4"/>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ADA</w:t>
      </w:r>
    </w:p>
    <w:p w14:paraId="1D2D803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37" w:name="_Toc496508613"/>
      <w:r w:rsidRPr="002F5BD2">
        <w:rPr>
          <w:rFonts w:ascii="Segoe UI" w:eastAsia="Times New Roman" w:hAnsi="Segoe UI" w:cs="Segoe UI"/>
          <w:b/>
          <w:bCs/>
          <w:color w:val="24292E"/>
          <w:sz w:val="30"/>
          <w:szCs w:val="30"/>
        </w:rPr>
        <w:t>3.3.1 Simple GUI</w:t>
      </w:r>
      <w:bookmarkEnd w:id="437"/>
    </w:p>
    <w:p w14:paraId="759BF6C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have large functional icons visible to the user whenever they are viewing the Main or daily calendar pages.</w:t>
      </w:r>
    </w:p>
    <w:p w14:paraId="7B57DAE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process of adding, removing, and modifying events should require similar steps to make easy to remember and perform those actions.</w:t>
      </w:r>
    </w:p>
    <w:p w14:paraId="7474E3CB"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38" w:name="_Toc496508614"/>
      <w:r w:rsidRPr="002F5BD2">
        <w:rPr>
          <w:rFonts w:ascii="Segoe UI" w:eastAsia="Times New Roman" w:hAnsi="Segoe UI" w:cs="Segoe UI"/>
          <w:b/>
          <w:bCs/>
          <w:color w:val="24292E"/>
          <w:sz w:val="30"/>
          <w:szCs w:val="30"/>
        </w:rPr>
        <w:t xml:space="preserve">3.3.2 </w:t>
      </w:r>
      <w:commentRangeStart w:id="439"/>
      <w:r w:rsidRPr="002F5BD2">
        <w:rPr>
          <w:rFonts w:ascii="Segoe UI" w:eastAsia="Times New Roman" w:hAnsi="Segoe UI" w:cs="Segoe UI"/>
          <w:b/>
          <w:bCs/>
          <w:color w:val="24292E"/>
          <w:sz w:val="30"/>
          <w:szCs w:val="30"/>
        </w:rPr>
        <w:t>Navigation</w:t>
      </w:r>
      <w:bookmarkEnd w:id="438"/>
      <w:commentRangeEnd w:id="439"/>
      <w:r w:rsidR="005E3065">
        <w:rPr>
          <w:rStyle w:val="CommentReference"/>
        </w:rPr>
        <w:commentReference w:id="439"/>
      </w:r>
    </w:p>
    <w:p w14:paraId="4353DEE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will be able to move from each view to another with no more than one click.</w:t>
      </w:r>
    </w:p>
    <w:p w14:paraId="039B1D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Each window must feature a close 'X' icon to make it simple for the user to cancel any action and return to the previous view</w:t>
      </w:r>
    </w:p>
    <w:p w14:paraId="70B4AE7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40" w:name="_Toc496508615"/>
      <w:r w:rsidRPr="002F5BD2">
        <w:rPr>
          <w:rFonts w:ascii="Segoe UI" w:eastAsia="Times New Roman" w:hAnsi="Segoe UI" w:cs="Segoe UI"/>
          <w:b/>
          <w:bCs/>
          <w:color w:val="24292E"/>
          <w:sz w:val="30"/>
          <w:szCs w:val="30"/>
        </w:rPr>
        <w:t xml:space="preserve">3.3.3 </w:t>
      </w:r>
      <w:commentRangeStart w:id="441"/>
      <w:r w:rsidRPr="002F5BD2">
        <w:rPr>
          <w:rFonts w:ascii="Segoe UI" w:eastAsia="Times New Roman" w:hAnsi="Segoe UI" w:cs="Segoe UI"/>
          <w:b/>
          <w:bCs/>
          <w:color w:val="24292E"/>
          <w:sz w:val="30"/>
          <w:szCs w:val="30"/>
        </w:rPr>
        <w:t>Tutorial</w:t>
      </w:r>
      <w:bookmarkEnd w:id="440"/>
      <w:commentRangeEnd w:id="441"/>
      <w:r w:rsidR="00A20751">
        <w:rPr>
          <w:rStyle w:val="CommentReference"/>
        </w:rPr>
        <w:commentReference w:id="441"/>
      </w:r>
    </w:p>
    <w:p w14:paraId="5E95014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New Users will be introduced to the Student Calendar functionality through tutorial message windows.</w:t>
      </w:r>
    </w:p>
    <w:p w14:paraId="155F3E7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offer a help menu that the user may select to learn how to find commonly used features.</w:t>
      </w:r>
    </w:p>
    <w:p w14:paraId="01EB1E4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42" w:name="_Toc496508616"/>
      <w:r w:rsidRPr="002F5BD2">
        <w:rPr>
          <w:rFonts w:ascii="Segoe UI" w:eastAsia="Times New Roman" w:hAnsi="Segoe UI" w:cs="Segoe UI"/>
          <w:b/>
          <w:bCs/>
          <w:color w:val="24292E"/>
          <w:sz w:val="30"/>
          <w:szCs w:val="30"/>
        </w:rPr>
        <w:lastRenderedPageBreak/>
        <w:t>3.3.4 ADA</w:t>
      </w:r>
      <w:bookmarkEnd w:id="442"/>
    </w:p>
    <w:p w14:paraId="33F4C66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accordance with federal disability law, the Calendar Application provides users with disabilities access to its various pages and services. Pages will be designed to be ADA compliant and compatible. (See 1.6.1)</w:t>
      </w:r>
    </w:p>
    <w:p w14:paraId="506D5EDA"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EDCA977"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43" w:name="_Toc496508617"/>
      <w:r w:rsidRPr="002F5BD2">
        <w:rPr>
          <w:rFonts w:ascii="Segoe UI" w:eastAsia="Times New Roman" w:hAnsi="Segoe UI" w:cs="Segoe UI"/>
          <w:b/>
          <w:bCs/>
          <w:color w:val="24292E"/>
          <w:sz w:val="36"/>
          <w:szCs w:val="36"/>
        </w:rPr>
        <w:lastRenderedPageBreak/>
        <w:t>3.4 Performance Requirements</w:t>
      </w:r>
      <w:bookmarkEnd w:id="443"/>
    </w:p>
    <w:p w14:paraId="425DECA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application will be hosted in the cloud using elastic services that will provide automatic scalability of required resources for the application to remain performant. This means that when load on the system increases servers and resources will automatically be allocated by the cloud hosting service such as </w:t>
      </w:r>
      <w:commentRangeStart w:id="444"/>
      <w:r w:rsidRPr="002F5BD2">
        <w:rPr>
          <w:rFonts w:ascii="Segoe UI" w:eastAsia="Times New Roman" w:hAnsi="Segoe UI" w:cs="Segoe UI"/>
          <w:color w:val="24292E"/>
          <w:sz w:val="24"/>
          <w:szCs w:val="24"/>
        </w:rPr>
        <w:t xml:space="preserve">AWS or Azure </w:t>
      </w:r>
      <w:commentRangeEnd w:id="444"/>
      <w:r w:rsidR="00133ECC">
        <w:rPr>
          <w:rStyle w:val="CommentReference"/>
        </w:rPr>
        <w:commentReference w:id="444"/>
      </w:r>
      <w:r w:rsidRPr="002F5BD2">
        <w:rPr>
          <w:rFonts w:ascii="Segoe UI" w:eastAsia="Times New Roman" w:hAnsi="Segoe UI" w:cs="Segoe UI"/>
          <w:color w:val="24292E"/>
          <w:sz w:val="24"/>
          <w:szCs w:val="24"/>
        </w:rPr>
        <w:t>and reduced when they are no longer required.</w:t>
      </w:r>
    </w:p>
    <w:p w14:paraId="284CCC3D"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445"/>
      <w:r w:rsidRPr="002F5BD2">
        <w:rPr>
          <w:rFonts w:ascii="Segoe UI" w:eastAsia="Times New Roman" w:hAnsi="Segoe UI" w:cs="Segoe UI"/>
          <w:color w:val="24292E"/>
          <w:sz w:val="24"/>
          <w:szCs w:val="24"/>
        </w:rPr>
        <w:t>These performance metrics are dependent upon the user having a stable and reliable Internet connection.</w:t>
      </w:r>
      <w:commentRangeEnd w:id="445"/>
      <w:r w:rsidR="005936E0">
        <w:rPr>
          <w:rStyle w:val="CommentReference"/>
        </w:rPr>
        <w:commentReference w:id="445"/>
      </w:r>
    </w:p>
    <w:p w14:paraId="25440685"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446"/>
      <w:r w:rsidRPr="002F5BD2">
        <w:rPr>
          <w:rFonts w:ascii="Segoe UI" w:eastAsia="Times New Roman" w:hAnsi="Segoe UI" w:cs="Segoe UI"/>
          <w:color w:val="24292E"/>
          <w:sz w:val="24"/>
          <w:szCs w:val="24"/>
        </w:rPr>
        <w:t>The Student Calendar must be interactive with delays in action-response functionality kept to a minimum. When opening window forms or displaying error messages, the delay should be less than 5 seconds. When accessing the user account database, the operation of opening user preferences, sorting user items, and displaying the user calendar will be performed under 5 seconds. Time to connect to the server will be based on the distance between the user's machine and the server but the application will determine if the connection is successful within 20 seconds.</w:t>
      </w:r>
      <w:commentRangeEnd w:id="446"/>
      <w:r w:rsidR="00FA107F">
        <w:rPr>
          <w:rStyle w:val="CommentReference"/>
        </w:rPr>
        <w:commentReference w:id="446"/>
      </w:r>
    </w:p>
    <w:p w14:paraId="3DBAE54C"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45FB6B4D"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47" w:name="_Toc496508618"/>
      <w:r w:rsidRPr="002F5BD2">
        <w:rPr>
          <w:rFonts w:ascii="Segoe UI" w:eastAsia="Times New Roman" w:hAnsi="Segoe UI" w:cs="Segoe UI"/>
          <w:b/>
          <w:bCs/>
          <w:color w:val="24292E"/>
          <w:sz w:val="36"/>
          <w:szCs w:val="36"/>
        </w:rPr>
        <w:lastRenderedPageBreak/>
        <w:t>3.5 Logical Database Requirements</w:t>
      </w:r>
      <w:bookmarkEnd w:id="447"/>
    </w:p>
    <w:p w14:paraId="595048E1" w14:textId="3E727B8F"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There are three </w:t>
      </w:r>
      <w:ins w:id="448" w:author="Michael Forkey" w:date="2017-11-04T12:32:00Z">
        <w:r w:rsidR="005936E0">
          <w:rPr>
            <w:rFonts w:ascii="Segoe UI" w:eastAsia="Times New Roman" w:hAnsi="Segoe UI" w:cs="Segoe UI"/>
            <w:color w:val="24292E"/>
            <w:sz w:val="24"/>
            <w:szCs w:val="24"/>
          </w:rPr>
          <w:t xml:space="preserve">primary </w:t>
        </w:r>
      </w:ins>
      <w:r w:rsidRPr="002F5BD2">
        <w:rPr>
          <w:rFonts w:ascii="Segoe UI" w:eastAsia="Times New Roman" w:hAnsi="Segoe UI" w:cs="Segoe UI"/>
          <w:color w:val="24292E"/>
          <w:sz w:val="24"/>
          <w:szCs w:val="24"/>
        </w:rPr>
        <w:t xml:space="preserve">data entities involved with the application and the user account database: Calendar Assignments, Calendar Events, and Users. These entities and the information associated with them will be stored in their respective relational tables on the </w:t>
      </w:r>
      <w:commentRangeStart w:id="449"/>
      <w:r w:rsidRPr="002F5BD2">
        <w:rPr>
          <w:rFonts w:ascii="Segoe UI" w:eastAsia="Times New Roman" w:hAnsi="Segoe UI" w:cs="Segoe UI"/>
          <w:color w:val="24292E"/>
          <w:sz w:val="24"/>
          <w:szCs w:val="24"/>
        </w:rPr>
        <w:t>web server</w:t>
      </w:r>
      <w:commentRangeEnd w:id="449"/>
      <w:r w:rsidR="005936E0">
        <w:rPr>
          <w:rStyle w:val="CommentReference"/>
        </w:rPr>
        <w:commentReference w:id="449"/>
      </w:r>
      <w:r w:rsidRPr="002F5BD2">
        <w:rPr>
          <w:rFonts w:ascii="Segoe UI" w:eastAsia="Times New Roman" w:hAnsi="Segoe UI" w:cs="Segoe UI"/>
          <w:color w:val="24292E"/>
          <w:sz w:val="24"/>
          <w:szCs w:val="24"/>
        </w:rPr>
        <w:t>. The following is a brief classification of each of these entities and their attributes:</w:t>
      </w:r>
    </w:p>
    <w:tbl>
      <w:tblPr>
        <w:tblW w:w="13320" w:type="dxa"/>
        <w:tblCellMar>
          <w:top w:w="15" w:type="dxa"/>
          <w:left w:w="15" w:type="dxa"/>
          <w:bottom w:w="15" w:type="dxa"/>
          <w:right w:w="15" w:type="dxa"/>
        </w:tblCellMar>
        <w:tblLook w:val="04A0" w:firstRow="1" w:lastRow="0" w:firstColumn="1" w:lastColumn="0" w:noHBand="0" w:noVBand="1"/>
      </w:tblPr>
      <w:tblGrid>
        <w:gridCol w:w="1839"/>
        <w:gridCol w:w="4962"/>
        <w:gridCol w:w="6519"/>
      </w:tblGrid>
      <w:tr w:rsidR="002F5BD2" w:rsidRPr="002F5BD2" w14:paraId="30A66F24" w14:textId="77777777"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08CCC1"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41356"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866A3D" w14:textId="77777777"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Use</w:t>
            </w:r>
          </w:p>
        </w:tc>
      </w:tr>
      <w:tr w:rsidR="002F5BD2" w:rsidRPr="002F5BD2" w14:paraId="1D34167A"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028EC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Assignments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2BFB7A" w14:textId="77777777" w:rsidR="002F5BD2" w:rsidRPr="002F5BD2" w:rsidRDefault="002F5BD2" w:rsidP="002F5BD2">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ID - This is an integer value to identify an assignment.</w:t>
            </w:r>
          </w:p>
          <w:p w14:paraId="775B3DFA" w14:textId="77777777"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ID - This is an integer value to Identify the user to whom the assignment belongs,</w:t>
            </w:r>
          </w:p>
          <w:p w14:paraId="026584AE" w14:textId="77777777"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name - This is the text name of the assignment.</w:t>
            </w:r>
          </w:p>
          <w:p w14:paraId="0B9FA735" w14:textId="77777777"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class - This is the text name of the class the assignment is from.</w:t>
            </w:r>
          </w:p>
          <w:p w14:paraId="06DE653D" w14:textId="77777777"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description - This is a text description about the assignment.</w:t>
            </w:r>
          </w:p>
          <w:p w14:paraId="1CDE9C7C" w14:textId="77777777"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due date - This is a date signifying when the assignment is due.</w:t>
            </w:r>
          </w:p>
          <w:p w14:paraId="232608A2" w14:textId="77777777"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due time - This is a time marker indicating when the assignment is due.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5FBA8" w14:textId="77777777" w:rsidR="002F5BD2" w:rsidRPr="002F5BD2" w:rsidRDefault="002F5BD2" w:rsidP="002F5BD2">
            <w:pPr>
              <w:spacing w:after="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assignments entity is used to organize assignments that are gathered from the I-learn website into the Student Calendar. Assignment data can also be created by the user within the application.</w:t>
            </w:r>
          </w:p>
        </w:tc>
      </w:tr>
      <w:tr w:rsidR="002F5BD2" w:rsidRPr="002F5BD2" w14:paraId="459C3631"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4F13DE" w14:textId="77777777" w:rsidR="002F5BD2" w:rsidRPr="002F5BD2" w:rsidRDefault="002F5BD2" w:rsidP="002F5BD2">
            <w:pPr>
              <w:spacing w:after="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Events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BA2BC6" w14:textId="77777777" w:rsidR="002F5BD2" w:rsidRPr="002F5BD2" w:rsidRDefault="002F5BD2" w:rsidP="002F5BD2">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 ID - This is an integer value to identify an event.</w:t>
            </w:r>
          </w:p>
          <w:p w14:paraId="272E3C26" w14:textId="77777777" w:rsidR="002F5BD2" w:rsidRPr="002F5BD2" w:rsidRDefault="002F5BD2" w:rsidP="002F5BD2">
            <w:pPr>
              <w:numPr>
                <w:ilvl w:val="0"/>
                <w:numId w:val="6"/>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User ID - This is an integer value to identify the user to whom the event belongs.</w:t>
            </w:r>
          </w:p>
          <w:p w14:paraId="33C642E4" w14:textId="77777777" w:rsidR="002F5BD2" w:rsidRPr="002F5BD2" w:rsidRDefault="002F5BD2" w:rsidP="002F5BD2">
            <w:pPr>
              <w:numPr>
                <w:ilvl w:val="0"/>
                <w:numId w:val="6"/>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 name - This is the text name of the assignment.</w:t>
            </w:r>
          </w:p>
          <w:p w14:paraId="5800EA6F" w14:textId="77777777" w:rsidR="002F5BD2" w:rsidRPr="002F5BD2" w:rsidRDefault="002F5BD2" w:rsidP="002F5BD2">
            <w:pPr>
              <w:numPr>
                <w:ilvl w:val="0"/>
                <w:numId w:val="6"/>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 time - This is a time marker indicating when the event is taking place.</w:t>
            </w:r>
          </w:p>
          <w:p w14:paraId="362E9AB6" w14:textId="77777777" w:rsidR="002F5BD2" w:rsidRPr="002F5BD2" w:rsidRDefault="002F5BD2" w:rsidP="002F5BD2">
            <w:pPr>
              <w:numPr>
                <w:ilvl w:val="0"/>
                <w:numId w:val="6"/>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 description - This is a text description about the 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F211A8" w14:textId="77777777" w:rsidR="002F5BD2" w:rsidRPr="002F5BD2" w:rsidRDefault="002F5BD2" w:rsidP="002F5BD2">
            <w:pPr>
              <w:spacing w:after="0" w:line="240" w:lineRule="auto"/>
              <w:rPr>
                <w:rFonts w:ascii="Segoe UI" w:eastAsia="Times New Roman" w:hAnsi="Segoe UI" w:cs="Segoe UI"/>
                <w:color w:val="24292E"/>
                <w:sz w:val="24"/>
                <w:szCs w:val="24"/>
              </w:rPr>
            </w:pPr>
            <w:commentRangeStart w:id="450"/>
            <w:r w:rsidRPr="002F5BD2">
              <w:rPr>
                <w:rFonts w:ascii="Segoe UI" w:eastAsia="Times New Roman" w:hAnsi="Segoe UI" w:cs="Segoe UI"/>
                <w:color w:val="24292E"/>
                <w:sz w:val="24"/>
                <w:szCs w:val="24"/>
              </w:rPr>
              <w:lastRenderedPageBreak/>
              <w:t>The calendar events data are user created items that are saved in the database for future user access.</w:t>
            </w:r>
            <w:commentRangeEnd w:id="450"/>
            <w:r w:rsidR="005936E0">
              <w:rPr>
                <w:rStyle w:val="CommentReference"/>
              </w:rPr>
              <w:commentReference w:id="450"/>
            </w:r>
          </w:p>
        </w:tc>
      </w:tr>
      <w:tr w:rsidR="002F5BD2" w:rsidRPr="002F5BD2" w14:paraId="2A31E867" w14:textId="77777777"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7DFAD" w14:textId="77777777" w:rsidR="002F5BD2" w:rsidRPr="002F5BD2" w:rsidRDefault="002F5BD2" w:rsidP="002F5BD2">
            <w:pPr>
              <w:spacing w:after="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Users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ACBC93" w14:textId="77777777" w:rsidR="002F5BD2" w:rsidRPr="002F5BD2" w:rsidRDefault="002F5BD2" w:rsidP="002F5BD2">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ID - This is an integer value to identify a user.</w:t>
            </w:r>
          </w:p>
          <w:p w14:paraId="55CB2D3E" w14:textId="77777777"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Group ID - This is an integer value to identify the group that a user belongs to.</w:t>
            </w:r>
          </w:p>
          <w:p w14:paraId="6E937531" w14:textId="77777777"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name - This is a text field to hold the user's name.</w:t>
            </w:r>
          </w:p>
          <w:p w14:paraId="2A03D88E" w14:textId="77777777"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email - This is a text field indicating the user's email.</w:t>
            </w:r>
          </w:p>
          <w:p w14:paraId="70978DE2" w14:textId="77777777"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phone number - This is a text field indicating a user's number. The phone number must contain at least 10 digits.</w:t>
            </w:r>
          </w:p>
          <w:p w14:paraId="012B1031" w14:textId="77777777"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login name - This is a text field for the user's name used to log in to the system.</w:t>
            </w:r>
          </w:p>
          <w:p w14:paraId="6C18C94B" w14:textId="77777777"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User password - This is a text field that contains the user's login password. It must contain an uppercase character and a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EF2382" w14:textId="77777777" w:rsidR="002F5BD2" w:rsidRPr="002F5BD2" w:rsidRDefault="002F5BD2" w:rsidP="002F5BD2">
            <w:pPr>
              <w:spacing w:after="0" w:line="240" w:lineRule="auto"/>
              <w:rPr>
                <w:rFonts w:ascii="Segoe UI" w:eastAsia="Times New Roman" w:hAnsi="Segoe UI" w:cs="Segoe UI"/>
                <w:color w:val="24292E"/>
                <w:sz w:val="24"/>
                <w:szCs w:val="24"/>
              </w:rPr>
            </w:pPr>
            <w:commentRangeStart w:id="451"/>
            <w:r w:rsidRPr="002F5BD2">
              <w:rPr>
                <w:rFonts w:ascii="Segoe UI" w:eastAsia="Times New Roman" w:hAnsi="Segoe UI" w:cs="Segoe UI"/>
                <w:color w:val="24292E"/>
                <w:sz w:val="24"/>
                <w:szCs w:val="24"/>
              </w:rPr>
              <w:lastRenderedPageBreak/>
              <w:t>The User data are the collection of information pertaining to each user including group memberships and contact information.</w:t>
            </w:r>
            <w:commentRangeEnd w:id="451"/>
            <w:r w:rsidR="005936E0">
              <w:rPr>
                <w:rStyle w:val="CommentReference"/>
              </w:rPr>
              <w:commentReference w:id="451"/>
            </w:r>
          </w:p>
        </w:tc>
      </w:tr>
    </w:tbl>
    <w:p w14:paraId="57AD7768" w14:textId="77777777" w:rsidR="00BD2127" w:rsidRDefault="00BD2127"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14:paraId="34CAAF44"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5EB29F6A"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52" w:name="_Toc496508619"/>
      <w:r w:rsidRPr="002F5BD2">
        <w:rPr>
          <w:rFonts w:ascii="Segoe UI" w:eastAsia="Times New Roman" w:hAnsi="Segoe UI" w:cs="Segoe UI"/>
          <w:b/>
          <w:bCs/>
          <w:color w:val="24292E"/>
          <w:sz w:val="36"/>
          <w:szCs w:val="36"/>
        </w:rPr>
        <w:lastRenderedPageBreak/>
        <w:t>3.6 Design Constraints</w:t>
      </w:r>
      <w:bookmarkEnd w:id="452"/>
    </w:p>
    <w:p w14:paraId="51513D74" w14:textId="77777777" w:rsidR="005936E0" w:rsidRDefault="002F5BD2" w:rsidP="002F5BD2">
      <w:pPr>
        <w:spacing w:after="240" w:line="240" w:lineRule="auto"/>
        <w:rPr>
          <w:ins w:id="453" w:author="Michael Forkey" w:date="2017-11-04T12:36:00Z"/>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Standards of compliance for FERPA, ADA, and BYU-Idaho </w:t>
      </w:r>
      <w:commentRangeStart w:id="454"/>
      <w:r w:rsidRPr="002F5BD2">
        <w:rPr>
          <w:rFonts w:ascii="Segoe UI" w:eastAsia="Times New Roman" w:hAnsi="Segoe UI" w:cs="Segoe UI"/>
          <w:color w:val="24292E"/>
          <w:sz w:val="24"/>
          <w:szCs w:val="24"/>
        </w:rPr>
        <w:t xml:space="preserve">must </w:t>
      </w:r>
      <w:commentRangeEnd w:id="454"/>
      <w:r w:rsidR="005936E0">
        <w:rPr>
          <w:rStyle w:val="CommentReference"/>
        </w:rPr>
        <w:commentReference w:id="454"/>
      </w:r>
      <w:r w:rsidRPr="002F5BD2">
        <w:rPr>
          <w:rFonts w:ascii="Segoe UI" w:eastAsia="Times New Roman" w:hAnsi="Segoe UI" w:cs="Segoe UI"/>
          <w:color w:val="24292E"/>
          <w:sz w:val="24"/>
          <w:szCs w:val="24"/>
        </w:rPr>
        <w:t xml:space="preserve">be met by the Student Calendar application. </w:t>
      </w:r>
    </w:p>
    <w:p w14:paraId="03580CC8" w14:textId="77777777" w:rsidR="005936E0" w:rsidRDefault="002F5BD2" w:rsidP="002F5BD2">
      <w:pPr>
        <w:spacing w:after="240" w:line="240" w:lineRule="auto"/>
        <w:rPr>
          <w:ins w:id="455" w:author="Michael Forkey" w:date="2017-11-04T12:36:00Z"/>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FERPA standards will place constraints on how data may be transferred between the application and I-learn. </w:t>
      </w:r>
    </w:p>
    <w:p w14:paraId="00ACF7DA" w14:textId="77777777" w:rsidR="005936E0" w:rsidRDefault="002F5BD2" w:rsidP="002F5BD2">
      <w:pPr>
        <w:spacing w:after="240" w:line="240" w:lineRule="auto"/>
        <w:rPr>
          <w:ins w:id="456" w:author="Michael Forkey" w:date="2017-11-04T12:36:00Z"/>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ADA standards will require added functionality, such as voice recognition, so that disabled students may use the application. </w:t>
      </w:r>
    </w:p>
    <w:p w14:paraId="059A8BF0" w14:textId="06AD22E4"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Student Calendar system design must work with the Google Chrome and Mozilla Firefox web browsers. </w:t>
      </w:r>
      <w:commentRangeStart w:id="457"/>
      <w:r w:rsidRPr="002F5BD2">
        <w:rPr>
          <w:rFonts w:ascii="Segoe UI" w:eastAsia="Times New Roman" w:hAnsi="Segoe UI" w:cs="Segoe UI"/>
          <w:color w:val="24292E"/>
          <w:sz w:val="24"/>
          <w:szCs w:val="24"/>
        </w:rPr>
        <w:t>The user will be required to have a web browser to access the application.</w:t>
      </w:r>
      <w:commentRangeEnd w:id="457"/>
      <w:r w:rsidR="005936E0">
        <w:rPr>
          <w:rStyle w:val="CommentReference"/>
        </w:rPr>
        <w:commentReference w:id="457"/>
      </w:r>
    </w:p>
    <w:p w14:paraId="14F73548" w14:textId="77777777"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6AC3BC62"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58" w:name="_Toc496508620"/>
      <w:r w:rsidRPr="002F5BD2">
        <w:rPr>
          <w:rFonts w:ascii="Segoe UI" w:eastAsia="Times New Roman" w:hAnsi="Segoe UI" w:cs="Segoe UI"/>
          <w:b/>
          <w:bCs/>
          <w:color w:val="24292E"/>
          <w:sz w:val="36"/>
          <w:szCs w:val="36"/>
        </w:rPr>
        <w:lastRenderedPageBreak/>
        <w:t>3.7 Software System Attributes</w:t>
      </w:r>
      <w:bookmarkEnd w:id="458"/>
    </w:p>
    <w:p w14:paraId="721EE267"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59" w:name="_Toc496508621"/>
      <w:r w:rsidRPr="002F5BD2">
        <w:rPr>
          <w:rFonts w:ascii="Segoe UI" w:eastAsia="Times New Roman" w:hAnsi="Segoe UI" w:cs="Segoe UI"/>
          <w:b/>
          <w:bCs/>
          <w:color w:val="24292E"/>
          <w:sz w:val="30"/>
          <w:szCs w:val="30"/>
        </w:rPr>
        <w:t>3.7.1 Availability</w:t>
      </w:r>
      <w:bookmarkEnd w:id="459"/>
    </w:p>
    <w:p w14:paraId="25E06B5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shall be available to users twenty-four hours a day, seven days a week unless the software is undergoing scheduled maintenance. The calendar errors of availability shall be shown to users when the system is down with maintenance or a catastrophic outage. These errors shall be shown as pop-up windows while in the application.</w:t>
      </w:r>
    </w:p>
    <w:p w14:paraId="2D831EC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60" w:name="_Toc496508622"/>
      <w:r w:rsidRPr="002F5BD2">
        <w:rPr>
          <w:rFonts w:ascii="Segoe UI" w:eastAsia="Times New Roman" w:hAnsi="Segoe UI" w:cs="Segoe UI"/>
          <w:b/>
          <w:bCs/>
          <w:color w:val="24292E"/>
          <w:sz w:val="30"/>
          <w:szCs w:val="30"/>
        </w:rPr>
        <w:t>3.7.2 Correctness</w:t>
      </w:r>
      <w:bookmarkEnd w:id="460"/>
    </w:p>
    <w:p w14:paraId="1A3FC1C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must display all user assignments and events in their correct times and dates. User groups must display correct contact information. Assignments and Events will be required at minimum to have a title and time slot in order to be accepted as valid and placed into the Calendar. In an event where the content is not correct or not syncing properly, the system will notify the user via pop-up window.</w:t>
      </w:r>
    </w:p>
    <w:p w14:paraId="1AF8FBAE"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61" w:name="_Toc496508623"/>
      <w:r w:rsidRPr="002F5BD2">
        <w:rPr>
          <w:rFonts w:ascii="Segoe UI" w:eastAsia="Times New Roman" w:hAnsi="Segoe UI" w:cs="Segoe UI"/>
          <w:b/>
          <w:bCs/>
          <w:color w:val="24292E"/>
          <w:sz w:val="30"/>
          <w:szCs w:val="30"/>
        </w:rPr>
        <w:t>3.7.3 Maintainability</w:t>
      </w:r>
      <w:bookmarkEnd w:id="461"/>
    </w:p>
    <w:p w14:paraId="5CDC11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Developers shall be able to be maintain and update the system after its initial release. Modifications should be able to be made while the system is live. Major changes shall require scheduled maintenance and the application will not be accessible to users. Maintenance notices must be sent to all users at least two days prior to going offline.</w:t>
      </w:r>
    </w:p>
    <w:p w14:paraId="019D626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62" w:name="_Toc496508624"/>
      <w:r w:rsidRPr="002F5BD2">
        <w:rPr>
          <w:rFonts w:ascii="Segoe UI" w:eastAsia="Times New Roman" w:hAnsi="Segoe UI" w:cs="Segoe UI"/>
          <w:b/>
          <w:bCs/>
          <w:color w:val="24292E"/>
          <w:sz w:val="30"/>
          <w:szCs w:val="30"/>
        </w:rPr>
        <w:t>3.7.4 Security</w:t>
      </w:r>
      <w:bookmarkEnd w:id="462"/>
    </w:p>
    <w:p w14:paraId="0DD3AD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systems security requirements shall conform to FERPA standards.</w:t>
      </w:r>
    </w:p>
    <w:p w14:paraId="0CAB63AD"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63" w:name="_Toc496508625"/>
      <w:r w:rsidRPr="002F5BD2">
        <w:rPr>
          <w:rFonts w:ascii="Segoe UI" w:eastAsia="Times New Roman" w:hAnsi="Segoe UI" w:cs="Segoe UI"/>
          <w:b/>
          <w:bCs/>
          <w:color w:val="24292E"/>
          <w:sz w:val="30"/>
          <w:szCs w:val="30"/>
        </w:rPr>
        <w:t>3.7.5 Data Integrity</w:t>
      </w:r>
      <w:bookmarkEnd w:id="463"/>
    </w:p>
    <w:p w14:paraId="261B8B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data shall be backed up continuously as the user is running the application. Any changes made by the user will be immediately stored into the user account database. This will ensure that the data is not lost in the event of a power outage.</w:t>
      </w:r>
    </w:p>
    <w:p w14:paraId="09C46132" w14:textId="77777777"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lastRenderedPageBreak/>
        <w:br w:type="page"/>
      </w:r>
    </w:p>
    <w:p w14:paraId="4DD17E43" w14:textId="77777777"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464" w:name="_Toc496508626"/>
      <w:r w:rsidRPr="002F5BD2">
        <w:rPr>
          <w:rFonts w:ascii="Segoe UI" w:eastAsia="Times New Roman" w:hAnsi="Segoe UI" w:cs="Segoe UI"/>
          <w:b/>
          <w:bCs/>
          <w:color w:val="24292E"/>
          <w:kern w:val="36"/>
          <w:sz w:val="48"/>
          <w:szCs w:val="48"/>
        </w:rPr>
        <w:lastRenderedPageBreak/>
        <w:t>4.0 Verification</w:t>
      </w:r>
      <w:bookmarkEnd w:id="464"/>
    </w:p>
    <w:p w14:paraId="78E5B048"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65" w:name="_Toc496508627"/>
      <w:r w:rsidRPr="002F5BD2">
        <w:rPr>
          <w:rFonts w:ascii="Segoe UI" w:eastAsia="Times New Roman" w:hAnsi="Segoe UI" w:cs="Segoe UI"/>
          <w:b/>
          <w:bCs/>
          <w:color w:val="24292E"/>
          <w:sz w:val="36"/>
          <w:szCs w:val="36"/>
        </w:rPr>
        <w:t xml:space="preserve">4.1 </w:t>
      </w:r>
      <w:commentRangeStart w:id="466"/>
      <w:r w:rsidRPr="002F5BD2">
        <w:rPr>
          <w:rFonts w:ascii="Segoe UI" w:eastAsia="Times New Roman" w:hAnsi="Segoe UI" w:cs="Segoe UI"/>
          <w:b/>
          <w:bCs/>
          <w:color w:val="24292E"/>
          <w:sz w:val="36"/>
          <w:szCs w:val="36"/>
        </w:rPr>
        <w:t>Verify External Interface Requirements</w:t>
      </w:r>
      <w:bookmarkEnd w:id="465"/>
      <w:commentRangeEnd w:id="466"/>
      <w:r w:rsidR="00EF485B">
        <w:rPr>
          <w:rStyle w:val="CommentReference"/>
        </w:rPr>
        <w:commentReference w:id="466"/>
      </w:r>
    </w:p>
    <w:p w14:paraId="1EA8BDE2" w14:textId="77777777" w:rsidR="00BD2127" w:rsidRDefault="00BD2127" w:rsidP="00B352F9">
      <w:r>
        <w:t xml:space="preserve">All externally facing applications that integrate with this software will have validation and verification built into the application to verify that these third-party applications are up and running at the time the user attempts to use them. If they are </w:t>
      </w:r>
      <w:commentRangeStart w:id="467"/>
      <w:r>
        <w:t xml:space="preserve">down </w:t>
      </w:r>
      <w:commentRangeEnd w:id="467"/>
      <w:r w:rsidR="00EF485B">
        <w:rPr>
          <w:rStyle w:val="CommentReference"/>
        </w:rPr>
        <w:commentReference w:id="467"/>
      </w:r>
      <w:r>
        <w:t xml:space="preserve">a </w:t>
      </w:r>
      <w:commentRangeStart w:id="468"/>
      <w:r>
        <w:t xml:space="preserve">friendly </w:t>
      </w:r>
      <w:commentRangeEnd w:id="468"/>
      <w:r w:rsidR="00EF485B">
        <w:rPr>
          <w:rStyle w:val="CommentReference"/>
        </w:rPr>
        <w:commentReference w:id="468"/>
      </w:r>
      <w:r>
        <w:t>error message will be displayed indicating the problem and provide feedback as to what they can do to address the issue. This could be from “Please try again” to “Please contact support and report the error”.</w:t>
      </w:r>
    </w:p>
    <w:p w14:paraId="4A89472A" w14:textId="77777777" w:rsidR="00BD2127" w:rsidRDefault="00BD2127" w:rsidP="00B352F9">
      <w:r>
        <w:t>Though in most cases this is a message designed to help the user feel good about their experience all errors will be logged in our error tracking database which error reporting and monitoring can be automatically driven.</w:t>
      </w:r>
    </w:p>
    <w:p w14:paraId="0F7BFBB7" w14:textId="77777777"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22744CB6"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69" w:name="_Toc496508628"/>
      <w:r w:rsidRPr="002F5BD2">
        <w:rPr>
          <w:rFonts w:ascii="Segoe UI" w:eastAsia="Times New Roman" w:hAnsi="Segoe UI" w:cs="Segoe UI"/>
          <w:b/>
          <w:bCs/>
          <w:color w:val="24292E"/>
          <w:sz w:val="36"/>
          <w:szCs w:val="36"/>
        </w:rPr>
        <w:lastRenderedPageBreak/>
        <w:t xml:space="preserve">4.2 </w:t>
      </w:r>
      <w:commentRangeStart w:id="470"/>
      <w:r w:rsidRPr="002F5BD2">
        <w:rPr>
          <w:rFonts w:ascii="Segoe UI" w:eastAsia="Times New Roman" w:hAnsi="Segoe UI" w:cs="Segoe UI"/>
          <w:b/>
          <w:bCs/>
          <w:color w:val="24292E"/>
          <w:sz w:val="36"/>
          <w:szCs w:val="36"/>
        </w:rPr>
        <w:t>Verification Functional Requirements</w:t>
      </w:r>
      <w:bookmarkEnd w:id="469"/>
      <w:commentRangeEnd w:id="470"/>
      <w:r w:rsidR="00835744">
        <w:rPr>
          <w:rStyle w:val="CommentReference"/>
        </w:rPr>
        <w:commentReference w:id="470"/>
      </w:r>
    </w:p>
    <w:p w14:paraId="62AFA28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In this section of the document we will provide high level details on how </w:t>
      </w:r>
      <w:commentRangeStart w:id="471"/>
      <w:r w:rsidRPr="002F5BD2">
        <w:rPr>
          <w:rFonts w:ascii="Segoe UI" w:eastAsia="Times New Roman" w:hAnsi="Segoe UI" w:cs="Segoe UI"/>
          <w:color w:val="24292E"/>
          <w:sz w:val="24"/>
          <w:szCs w:val="24"/>
        </w:rPr>
        <w:t xml:space="preserve">we </w:t>
      </w:r>
      <w:commentRangeEnd w:id="471"/>
      <w:r w:rsidR="002B4565">
        <w:rPr>
          <w:rStyle w:val="CommentReference"/>
        </w:rPr>
        <w:commentReference w:id="471"/>
      </w:r>
      <w:r w:rsidRPr="002F5BD2">
        <w:rPr>
          <w:rFonts w:ascii="Segoe UI" w:eastAsia="Times New Roman" w:hAnsi="Segoe UI" w:cs="Segoe UI"/>
          <w:color w:val="24292E"/>
          <w:sz w:val="24"/>
          <w:szCs w:val="24"/>
        </w:rPr>
        <w:t>will verify that the functional feature requirements are being met. The specific Test Cases will be described in the SDD portion of the document. This section is not intended to contain the test case specifics.</w:t>
      </w:r>
    </w:p>
    <w:p w14:paraId="06FC038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72" w:name="_Toc496508629"/>
      <w:r w:rsidRPr="002F5BD2">
        <w:rPr>
          <w:rFonts w:ascii="Segoe UI" w:eastAsia="Times New Roman" w:hAnsi="Segoe UI" w:cs="Segoe UI"/>
          <w:b/>
          <w:bCs/>
          <w:color w:val="24292E"/>
          <w:sz w:val="30"/>
          <w:szCs w:val="30"/>
        </w:rPr>
        <w:t xml:space="preserve">4.2.1 </w:t>
      </w:r>
      <w:commentRangeStart w:id="473"/>
      <w:r w:rsidRPr="002F5BD2">
        <w:rPr>
          <w:rFonts w:ascii="Segoe UI" w:eastAsia="Times New Roman" w:hAnsi="Segoe UI" w:cs="Segoe UI"/>
          <w:b/>
          <w:bCs/>
          <w:color w:val="24292E"/>
          <w:sz w:val="30"/>
          <w:szCs w:val="30"/>
        </w:rPr>
        <w:t>Calendar Application is Mobile</w:t>
      </w:r>
      <w:bookmarkEnd w:id="472"/>
      <w:commentRangeEnd w:id="473"/>
      <w:r w:rsidR="002B4565">
        <w:rPr>
          <w:rStyle w:val="CommentReference"/>
        </w:rPr>
        <w:commentReference w:id="473"/>
      </w:r>
    </w:p>
    <w:p w14:paraId="0D1FC84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Validation will be successful if the application is </w:t>
      </w:r>
      <w:commentRangeStart w:id="474"/>
      <w:r w:rsidRPr="002F5BD2">
        <w:rPr>
          <w:rFonts w:ascii="Segoe UI" w:eastAsia="Times New Roman" w:hAnsi="Segoe UI" w:cs="Segoe UI"/>
          <w:color w:val="24292E"/>
          <w:sz w:val="24"/>
          <w:szCs w:val="24"/>
        </w:rPr>
        <w:t xml:space="preserve">available </w:t>
      </w:r>
      <w:commentRangeEnd w:id="474"/>
      <w:r w:rsidR="002B4565">
        <w:rPr>
          <w:rStyle w:val="CommentReference"/>
        </w:rPr>
        <w:commentReference w:id="474"/>
      </w:r>
      <w:r w:rsidRPr="002F5BD2">
        <w:rPr>
          <w:rFonts w:ascii="Segoe UI" w:eastAsia="Times New Roman" w:hAnsi="Segoe UI" w:cs="Segoe UI"/>
          <w:color w:val="24292E"/>
          <w:sz w:val="24"/>
          <w:szCs w:val="24"/>
        </w:rPr>
        <w:t xml:space="preserve">and </w:t>
      </w:r>
      <w:commentRangeStart w:id="475"/>
      <w:r w:rsidRPr="002F5BD2">
        <w:rPr>
          <w:rFonts w:ascii="Segoe UI" w:eastAsia="Times New Roman" w:hAnsi="Segoe UI" w:cs="Segoe UI"/>
          <w:color w:val="24292E"/>
          <w:sz w:val="24"/>
          <w:szCs w:val="24"/>
        </w:rPr>
        <w:t xml:space="preserve">usable </w:t>
      </w:r>
      <w:commentRangeEnd w:id="475"/>
      <w:r w:rsidR="002B4565">
        <w:rPr>
          <w:rStyle w:val="CommentReference"/>
        </w:rPr>
        <w:commentReference w:id="475"/>
      </w:r>
      <w:r w:rsidRPr="002F5BD2">
        <w:rPr>
          <w:rFonts w:ascii="Segoe UI" w:eastAsia="Times New Roman" w:hAnsi="Segoe UI" w:cs="Segoe UI"/>
          <w:color w:val="24292E"/>
          <w:sz w:val="24"/>
          <w:szCs w:val="24"/>
        </w:rPr>
        <w:t xml:space="preserve">on mobile platforms. The application will be tested to verify that in the event of a system crash, the user </w:t>
      </w:r>
      <w:commentRangeStart w:id="476"/>
      <w:r w:rsidRPr="002F5BD2">
        <w:rPr>
          <w:rFonts w:ascii="Segoe UI" w:eastAsia="Times New Roman" w:hAnsi="Segoe UI" w:cs="Segoe UI"/>
          <w:color w:val="24292E"/>
          <w:sz w:val="24"/>
          <w:szCs w:val="24"/>
        </w:rPr>
        <w:t xml:space="preserve">will </w:t>
      </w:r>
      <w:commentRangeEnd w:id="476"/>
      <w:r w:rsidR="00561AE1">
        <w:rPr>
          <w:rStyle w:val="CommentReference"/>
        </w:rPr>
        <w:commentReference w:id="476"/>
      </w:r>
      <w:r w:rsidRPr="002F5BD2">
        <w:rPr>
          <w:rFonts w:ascii="Segoe UI" w:eastAsia="Times New Roman" w:hAnsi="Segoe UI" w:cs="Segoe UI"/>
          <w:color w:val="24292E"/>
          <w:sz w:val="24"/>
          <w:szCs w:val="24"/>
        </w:rPr>
        <w:t>be prompted to send an error report to the developers.</w:t>
      </w:r>
    </w:p>
    <w:p w14:paraId="17541AA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4.2.1.1 </w:t>
      </w:r>
      <w:commentRangeStart w:id="477"/>
      <w:r w:rsidRPr="002F5BD2">
        <w:rPr>
          <w:rFonts w:ascii="Segoe UI" w:eastAsia="Times New Roman" w:hAnsi="Segoe UI" w:cs="Segoe UI"/>
          <w:b/>
          <w:bCs/>
          <w:color w:val="24292E"/>
          <w:sz w:val="24"/>
          <w:szCs w:val="24"/>
        </w:rPr>
        <w:t>Smartphone Application</w:t>
      </w:r>
      <w:commentRangeEnd w:id="477"/>
      <w:r w:rsidR="00561AE1">
        <w:rPr>
          <w:rStyle w:val="CommentReference"/>
        </w:rPr>
        <w:commentReference w:id="477"/>
      </w:r>
    </w:p>
    <w:p w14:paraId="108F22A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Testers will check that the application is </w:t>
      </w:r>
      <w:commentRangeStart w:id="478"/>
      <w:r w:rsidRPr="002F5BD2">
        <w:rPr>
          <w:rFonts w:ascii="Segoe UI" w:eastAsia="Times New Roman" w:hAnsi="Segoe UI" w:cs="Segoe UI"/>
          <w:color w:val="24292E"/>
          <w:sz w:val="24"/>
          <w:szCs w:val="24"/>
        </w:rPr>
        <w:t xml:space="preserve">viable </w:t>
      </w:r>
      <w:commentRangeEnd w:id="478"/>
      <w:r w:rsidR="002B4565">
        <w:rPr>
          <w:rStyle w:val="CommentReference"/>
        </w:rPr>
        <w:commentReference w:id="478"/>
      </w:r>
      <w:r w:rsidRPr="002F5BD2">
        <w:rPr>
          <w:rFonts w:ascii="Segoe UI" w:eastAsia="Times New Roman" w:hAnsi="Segoe UI" w:cs="Segoe UI"/>
          <w:color w:val="24292E"/>
          <w:sz w:val="24"/>
          <w:szCs w:val="24"/>
        </w:rPr>
        <w:t xml:space="preserve">on iOS and Android, as well as </w:t>
      </w:r>
      <w:commentRangeStart w:id="479"/>
      <w:r w:rsidRPr="002F5BD2">
        <w:rPr>
          <w:rFonts w:ascii="Segoe UI" w:eastAsia="Times New Roman" w:hAnsi="Segoe UI" w:cs="Segoe UI"/>
          <w:color w:val="24292E"/>
          <w:sz w:val="24"/>
          <w:szCs w:val="24"/>
        </w:rPr>
        <w:t>on mobile web browsers</w:t>
      </w:r>
      <w:commentRangeEnd w:id="479"/>
      <w:r w:rsidR="00B2263E">
        <w:rPr>
          <w:rStyle w:val="CommentReference"/>
        </w:rPr>
        <w:commentReference w:id="479"/>
      </w:r>
      <w:r w:rsidRPr="002F5BD2">
        <w:rPr>
          <w:rFonts w:ascii="Segoe UI" w:eastAsia="Times New Roman" w:hAnsi="Segoe UI" w:cs="Segoe UI"/>
          <w:color w:val="24292E"/>
          <w:sz w:val="24"/>
          <w:szCs w:val="24"/>
        </w:rPr>
        <w:t>. The application will be verified that it functions according to the specifications found in 3.2.1. An error message will appear if the app is unable to launch on any of the approved platforms.</w:t>
      </w:r>
    </w:p>
    <w:p w14:paraId="5E304989"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80" w:name="_Toc496508630"/>
      <w:r w:rsidRPr="002F5BD2">
        <w:rPr>
          <w:rFonts w:ascii="Segoe UI" w:eastAsia="Times New Roman" w:hAnsi="Segoe UI" w:cs="Segoe UI"/>
          <w:b/>
          <w:bCs/>
          <w:color w:val="24292E"/>
          <w:sz w:val="30"/>
          <w:szCs w:val="30"/>
        </w:rPr>
        <w:t xml:space="preserve">4.2.2 </w:t>
      </w:r>
      <w:commentRangeStart w:id="481"/>
      <w:r w:rsidRPr="002F5BD2">
        <w:rPr>
          <w:rFonts w:ascii="Segoe UI" w:eastAsia="Times New Roman" w:hAnsi="Segoe UI" w:cs="Segoe UI"/>
          <w:b/>
          <w:bCs/>
          <w:color w:val="24292E"/>
          <w:sz w:val="30"/>
          <w:szCs w:val="30"/>
        </w:rPr>
        <w:t>Calendar Application is Web</w:t>
      </w:r>
      <w:bookmarkEnd w:id="480"/>
      <w:commentRangeEnd w:id="481"/>
      <w:r w:rsidR="00D87356">
        <w:rPr>
          <w:rStyle w:val="CommentReference"/>
        </w:rPr>
        <w:commentReference w:id="481"/>
      </w:r>
    </w:p>
    <w:p w14:paraId="7D81FEC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Validation will be successful if the application is able to be </w:t>
      </w:r>
      <w:commentRangeStart w:id="482"/>
      <w:r w:rsidRPr="002F5BD2">
        <w:rPr>
          <w:rFonts w:ascii="Segoe UI" w:eastAsia="Times New Roman" w:hAnsi="Segoe UI" w:cs="Segoe UI"/>
          <w:color w:val="24292E"/>
          <w:sz w:val="24"/>
          <w:szCs w:val="24"/>
        </w:rPr>
        <w:t xml:space="preserve">pulled up </w:t>
      </w:r>
      <w:commentRangeEnd w:id="482"/>
      <w:r w:rsidR="00561AE1">
        <w:rPr>
          <w:rStyle w:val="CommentReference"/>
        </w:rPr>
        <w:commentReference w:id="482"/>
      </w:r>
      <w:r w:rsidRPr="002F5BD2">
        <w:rPr>
          <w:rFonts w:ascii="Segoe UI" w:eastAsia="Times New Roman" w:hAnsi="Segoe UI" w:cs="Segoe UI"/>
          <w:color w:val="24292E"/>
          <w:sz w:val="24"/>
          <w:szCs w:val="24"/>
        </w:rPr>
        <w:t>in a web browser. The Student Calendar app will also verify that if the user's web browser is outdated or the browser is not supported by the Student Calendar app, an error message is sent to the user notifying them of the basic requirements needed to successfully run the application. See 3.2.2 for details</w:t>
      </w:r>
    </w:p>
    <w:p w14:paraId="7F193691"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4.2.2.1 Access from Web Browser</w:t>
      </w:r>
    </w:p>
    <w:p w14:paraId="054F641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be tested on the Google Chrome and Mozilla Firefox web browsers to verify that it is web compatible. If the app fails to load on these platforms then an error message will alert the user that the program has failed to launch.</w:t>
      </w:r>
    </w:p>
    <w:p w14:paraId="51C0AE1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83" w:name="_Toc496508631"/>
      <w:r w:rsidRPr="002F5BD2">
        <w:rPr>
          <w:rFonts w:ascii="Segoe UI" w:eastAsia="Times New Roman" w:hAnsi="Segoe UI" w:cs="Segoe UI"/>
          <w:b/>
          <w:bCs/>
          <w:color w:val="24292E"/>
          <w:sz w:val="30"/>
          <w:szCs w:val="30"/>
        </w:rPr>
        <w:t>4.2.3 Calendar Application API</w:t>
      </w:r>
      <w:bookmarkEnd w:id="483"/>
    </w:p>
    <w:p w14:paraId="67E35E0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will be successful if the application's capabilities can be expanded by any user. The application will be tested to verify that if the plugin is not compatible with the system, the user is notified with an error message.</w:t>
      </w:r>
    </w:p>
    <w:p w14:paraId="189A284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4.2.3.1 Add a Plugin</w:t>
      </w:r>
    </w:p>
    <w:p w14:paraId="6D08E6F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write a custom plugin and add it to the application to verify the application's capabilities can be expanded by users. The testers will also attempt to add an incompatible plugin to verify it is not accepted and downloaded into the application.</w:t>
      </w:r>
    </w:p>
    <w:p w14:paraId="099084A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84" w:name="_Toc496508632"/>
      <w:r w:rsidRPr="002F5BD2">
        <w:rPr>
          <w:rFonts w:ascii="Segoe UI" w:eastAsia="Times New Roman" w:hAnsi="Segoe UI" w:cs="Segoe UI"/>
          <w:b/>
          <w:bCs/>
          <w:color w:val="24292E"/>
          <w:sz w:val="30"/>
          <w:szCs w:val="30"/>
        </w:rPr>
        <w:t>4.2.4 Priority View</w:t>
      </w:r>
      <w:bookmarkEnd w:id="484"/>
    </w:p>
    <w:p w14:paraId="083D605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is able to display a priority list when the user taps on a specific day.</w:t>
      </w:r>
    </w:p>
    <w:p w14:paraId="35A6D95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4.2.4.1 Assignment Priority List</w:t>
      </w:r>
    </w:p>
    <w:p w14:paraId="5CED3E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 test will be performed to ensure that clicking on every week-day displays a list view of assignments and tasks for the day. If a day does not contain any assignments or tasks, then a message </w:t>
      </w:r>
      <w:commentRangeStart w:id="485"/>
      <w:r w:rsidRPr="002F5BD2">
        <w:rPr>
          <w:rFonts w:ascii="Segoe UI" w:eastAsia="Times New Roman" w:hAnsi="Segoe UI" w:cs="Segoe UI"/>
          <w:color w:val="24292E"/>
          <w:sz w:val="24"/>
          <w:szCs w:val="24"/>
        </w:rPr>
        <w:t xml:space="preserve">should </w:t>
      </w:r>
      <w:commentRangeEnd w:id="485"/>
      <w:r w:rsidR="00F4690D">
        <w:rPr>
          <w:rStyle w:val="CommentReference"/>
        </w:rPr>
        <w:commentReference w:id="485"/>
      </w:r>
      <w:r w:rsidRPr="002F5BD2">
        <w:rPr>
          <w:rFonts w:ascii="Segoe UI" w:eastAsia="Times New Roman" w:hAnsi="Segoe UI" w:cs="Segoe UI"/>
          <w:color w:val="24292E"/>
          <w:sz w:val="24"/>
          <w:szCs w:val="24"/>
        </w:rPr>
        <w:t>be shown to the user stating that there are no assignments or tasks for the day. In addition, the list view must show the items ranked by due-date and level of priority. For example, if there are several assignments due on a specific day, and all have different deadlines, then the assignment with the earliest deadline with be on top of the list and will have a level of priority label (High, Medium, or Low) that was previously assigned by the user.</w:t>
      </w:r>
    </w:p>
    <w:p w14:paraId="148057D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4.2.4.2 Task Priority Labels</w:t>
      </w:r>
    </w:p>
    <w:p w14:paraId="1AB71CE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Task labels (High, Medium, </w:t>
      </w:r>
      <w:r w:rsidR="00BD2127" w:rsidRPr="002F5BD2">
        <w:rPr>
          <w:rFonts w:ascii="Segoe UI" w:eastAsia="Times New Roman" w:hAnsi="Segoe UI" w:cs="Segoe UI"/>
          <w:color w:val="24292E"/>
          <w:sz w:val="24"/>
          <w:szCs w:val="24"/>
        </w:rPr>
        <w:t>and Low</w:t>
      </w:r>
      <w:r w:rsidRPr="002F5BD2">
        <w:rPr>
          <w:rFonts w:ascii="Segoe UI" w:eastAsia="Times New Roman" w:hAnsi="Segoe UI" w:cs="Segoe UI"/>
          <w:color w:val="24292E"/>
          <w:sz w:val="24"/>
          <w:szCs w:val="24"/>
        </w:rPr>
        <w:t xml:space="preserve">) will be added to new custom tasks. A test will be performed to verify that the tasks are properly ranked showing the appropriate priority label. If no priority label has been assigned, then the user </w:t>
      </w:r>
      <w:commentRangeStart w:id="486"/>
      <w:r w:rsidRPr="002F5BD2">
        <w:rPr>
          <w:rFonts w:ascii="Segoe UI" w:eastAsia="Times New Roman" w:hAnsi="Segoe UI" w:cs="Segoe UI"/>
          <w:color w:val="24292E"/>
          <w:sz w:val="24"/>
          <w:szCs w:val="24"/>
        </w:rPr>
        <w:t xml:space="preserve">must </w:t>
      </w:r>
      <w:commentRangeEnd w:id="486"/>
      <w:r w:rsidR="00F4690D">
        <w:rPr>
          <w:rStyle w:val="CommentReference"/>
        </w:rPr>
        <w:commentReference w:id="486"/>
      </w:r>
      <w:r w:rsidRPr="002F5BD2">
        <w:rPr>
          <w:rFonts w:ascii="Segoe UI" w:eastAsia="Times New Roman" w:hAnsi="Segoe UI" w:cs="Segoe UI"/>
          <w:color w:val="24292E"/>
          <w:sz w:val="24"/>
          <w:szCs w:val="24"/>
        </w:rPr>
        <w:t xml:space="preserve">see a text </w:t>
      </w:r>
      <w:proofErr w:type="gramStart"/>
      <w:r w:rsidRPr="002F5BD2">
        <w:rPr>
          <w:rFonts w:ascii="Segoe UI" w:eastAsia="Times New Roman" w:hAnsi="Segoe UI" w:cs="Segoe UI"/>
          <w:color w:val="24292E"/>
          <w:sz w:val="24"/>
          <w:szCs w:val="24"/>
        </w:rPr>
        <w:t>saying</w:t>
      </w:r>
      <w:proofErr w:type="gramEnd"/>
      <w:r w:rsidRPr="002F5BD2">
        <w:rPr>
          <w:rFonts w:ascii="Segoe UI" w:eastAsia="Times New Roman" w:hAnsi="Segoe UI" w:cs="Segoe UI"/>
          <w:color w:val="24292E"/>
          <w:sz w:val="24"/>
          <w:szCs w:val="24"/>
        </w:rPr>
        <w:t xml:space="preserve"> "add priority" next to the item.</w:t>
      </w:r>
    </w:p>
    <w:p w14:paraId="7DDC105F"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87" w:name="_Toc496508633"/>
      <w:r w:rsidRPr="002F5BD2">
        <w:rPr>
          <w:rFonts w:ascii="Segoe UI" w:eastAsia="Times New Roman" w:hAnsi="Segoe UI" w:cs="Segoe UI"/>
          <w:b/>
          <w:bCs/>
          <w:color w:val="24292E"/>
          <w:sz w:val="30"/>
          <w:szCs w:val="30"/>
        </w:rPr>
        <w:t>4.2.5 ADA Compliant</w:t>
      </w:r>
      <w:bookmarkEnd w:id="487"/>
    </w:p>
    <w:p w14:paraId="7E6CF98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responds to the user's voice and performs the intended requests, and if it reads content to user.</w:t>
      </w:r>
    </w:p>
    <w:p w14:paraId="35ADBB5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4.2.5.1 Speech Recognition</w:t>
      </w:r>
    </w:p>
    <w:p w14:paraId="64F89F7E" w14:textId="394DDD40" w:rsidR="002F5BD2" w:rsidRPr="002F5BD2" w:rsidRDefault="002F5BD2" w:rsidP="002F5BD2">
      <w:pPr>
        <w:spacing w:after="240" w:line="240" w:lineRule="auto"/>
        <w:rPr>
          <w:rFonts w:ascii="Segoe UI" w:eastAsia="Times New Roman" w:hAnsi="Segoe UI" w:cs="Segoe UI"/>
          <w:color w:val="24292E"/>
          <w:sz w:val="24"/>
          <w:szCs w:val="24"/>
        </w:rPr>
      </w:pPr>
      <w:commentRangeStart w:id="488"/>
      <w:r w:rsidRPr="002F5BD2">
        <w:rPr>
          <w:rFonts w:ascii="Segoe UI" w:eastAsia="Times New Roman" w:hAnsi="Segoe UI" w:cs="Segoe UI"/>
          <w:color w:val="24292E"/>
          <w:sz w:val="24"/>
          <w:szCs w:val="24"/>
        </w:rPr>
        <w:t xml:space="preserve">Multiple voice commands will be tested </w:t>
      </w:r>
      <w:commentRangeEnd w:id="488"/>
      <w:r w:rsidR="00F4690D">
        <w:rPr>
          <w:rStyle w:val="CommentReference"/>
        </w:rPr>
        <w:commentReference w:id="488"/>
      </w:r>
      <w:r w:rsidRPr="002F5BD2">
        <w:rPr>
          <w:rFonts w:ascii="Segoe UI" w:eastAsia="Times New Roman" w:hAnsi="Segoe UI" w:cs="Segoe UI"/>
          <w:color w:val="24292E"/>
          <w:sz w:val="24"/>
          <w:szCs w:val="24"/>
        </w:rPr>
        <w:t>to make sure the application responds accurately to the user's requests. See 3.2.</w:t>
      </w:r>
      <w:del w:id="489" w:author="Michael Forkey" w:date="2017-11-04T09:47:00Z">
        <w:r w:rsidRPr="002F5BD2" w:rsidDel="00F4690D">
          <w:rPr>
            <w:rFonts w:ascii="Segoe UI" w:eastAsia="Times New Roman" w:hAnsi="Segoe UI" w:cs="Segoe UI"/>
            <w:color w:val="24292E"/>
            <w:sz w:val="24"/>
            <w:szCs w:val="24"/>
          </w:rPr>
          <w:delText>00</w:delText>
        </w:r>
      </w:del>
      <w:r w:rsidRPr="002F5BD2">
        <w:rPr>
          <w:rFonts w:ascii="Segoe UI" w:eastAsia="Times New Roman" w:hAnsi="Segoe UI" w:cs="Segoe UI"/>
          <w:color w:val="24292E"/>
          <w:sz w:val="24"/>
          <w:szCs w:val="24"/>
        </w:rPr>
        <w:t>5 for details about voice commands.</w:t>
      </w:r>
    </w:p>
    <w:p w14:paraId="310B890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4.2.5.2 Auto Reading</w:t>
      </w:r>
    </w:p>
    <w:p w14:paraId="2294ACBC"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490"/>
      <w:r w:rsidRPr="002F5BD2">
        <w:rPr>
          <w:rFonts w:ascii="Segoe UI" w:eastAsia="Times New Roman" w:hAnsi="Segoe UI" w:cs="Segoe UI"/>
          <w:color w:val="24292E"/>
          <w:sz w:val="24"/>
          <w:szCs w:val="24"/>
        </w:rPr>
        <w:t xml:space="preserve">A test </w:t>
      </w:r>
      <w:commentRangeEnd w:id="490"/>
      <w:r w:rsidR="00445F36">
        <w:rPr>
          <w:rStyle w:val="CommentReference"/>
        </w:rPr>
        <w:commentReference w:id="490"/>
      </w:r>
      <w:r w:rsidRPr="002F5BD2">
        <w:rPr>
          <w:rFonts w:ascii="Segoe UI" w:eastAsia="Times New Roman" w:hAnsi="Segoe UI" w:cs="Segoe UI"/>
          <w:color w:val="24292E"/>
          <w:sz w:val="24"/>
          <w:szCs w:val="24"/>
        </w:rPr>
        <w:t>on the "Read Assignments" voice command will be implemented to ensure that the application performs the intended request on specific days.</w:t>
      </w:r>
    </w:p>
    <w:p w14:paraId="3CB35D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 will be performed on the system's response when the user does not clearly articulate a command. In this case, the system must request that the user repeat the command.</w:t>
      </w:r>
    </w:p>
    <w:p w14:paraId="4827E8D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91" w:name="_Toc496508634"/>
      <w:r w:rsidRPr="002F5BD2">
        <w:rPr>
          <w:rFonts w:ascii="Segoe UI" w:eastAsia="Times New Roman" w:hAnsi="Segoe UI" w:cs="Segoe UI"/>
          <w:b/>
          <w:bCs/>
          <w:color w:val="24292E"/>
          <w:sz w:val="30"/>
          <w:szCs w:val="30"/>
        </w:rPr>
        <w:t>4.2.6 Export/Import</w:t>
      </w:r>
      <w:bookmarkEnd w:id="491"/>
    </w:p>
    <w:p w14:paraId="3E1CC8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can export to and import content from other third-party applications. The system will also be tested to verify that users cannot export or import to third-party applications without proper access permissions.</w:t>
      </w:r>
    </w:p>
    <w:p w14:paraId="7137CC5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4.2.6.1 I-Learn Import</w:t>
      </w:r>
    </w:p>
    <w:p w14:paraId="04A74B0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test the I-Learn import functionality and verify that all assignments from I-</w:t>
      </w:r>
      <w:proofErr w:type="spellStart"/>
      <w:r w:rsidRPr="002F5BD2">
        <w:rPr>
          <w:rFonts w:ascii="Segoe UI" w:eastAsia="Times New Roman" w:hAnsi="Segoe UI" w:cs="Segoe UI"/>
          <w:color w:val="24292E"/>
          <w:sz w:val="24"/>
          <w:szCs w:val="24"/>
        </w:rPr>
        <w:t>Learn's</w:t>
      </w:r>
      <w:proofErr w:type="spellEnd"/>
      <w:r w:rsidRPr="002F5BD2">
        <w:rPr>
          <w:rFonts w:ascii="Segoe UI" w:eastAsia="Times New Roman" w:hAnsi="Segoe UI" w:cs="Segoe UI"/>
          <w:color w:val="24292E"/>
          <w:sz w:val="24"/>
          <w:szCs w:val="24"/>
        </w:rPr>
        <w:t xml:space="preserve"> calendar is added to the application. The application will be tested to verify that if the user attempts to import assignments from I-learn without the proper permissions, an error message will notify the user that they must acquire permission by linking to their school account with the Student Calendar app.</w:t>
      </w:r>
    </w:p>
    <w:p w14:paraId="20F6E79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4.2.6.2 Export</w:t>
      </w:r>
    </w:p>
    <w:p w14:paraId="3B1FA31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export functionality will be tested to verify that the application's content is successfully added to other third-party applications such as Google Calendar and Apple Calendar. The application will be tested to verify that if the user attempts to export information from the Student Calendar app to another application without the proper permissions, an error message will notify the user that they must acquire permissions before exporting the information.</w:t>
      </w:r>
    </w:p>
    <w:p w14:paraId="47BF656B"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92" w:name="_Toc496508635"/>
      <w:r w:rsidRPr="002F5BD2">
        <w:rPr>
          <w:rFonts w:ascii="Segoe UI" w:eastAsia="Times New Roman" w:hAnsi="Segoe UI" w:cs="Segoe UI"/>
          <w:b/>
          <w:bCs/>
          <w:color w:val="24292E"/>
          <w:sz w:val="30"/>
          <w:szCs w:val="30"/>
        </w:rPr>
        <w:lastRenderedPageBreak/>
        <w:t>4.2.7 Reminders</w:t>
      </w:r>
      <w:bookmarkEnd w:id="492"/>
    </w:p>
    <w:p w14:paraId="14A29416"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493"/>
      <w:r w:rsidRPr="002F5BD2">
        <w:rPr>
          <w:rFonts w:ascii="Segoe UI" w:eastAsia="Times New Roman" w:hAnsi="Segoe UI" w:cs="Segoe UI"/>
          <w:color w:val="24292E"/>
          <w:sz w:val="24"/>
          <w:szCs w:val="24"/>
        </w:rPr>
        <w:t xml:space="preserve">Validation is achieved if the tester </w:t>
      </w:r>
      <w:commentRangeEnd w:id="493"/>
      <w:r w:rsidR="00EF485B">
        <w:rPr>
          <w:rStyle w:val="CommentReference"/>
        </w:rPr>
        <w:commentReference w:id="493"/>
      </w:r>
      <w:r w:rsidRPr="002F5BD2">
        <w:rPr>
          <w:rFonts w:ascii="Segoe UI" w:eastAsia="Times New Roman" w:hAnsi="Segoe UI" w:cs="Segoe UI"/>
          <w:color w:val="24292E"/>
          <w:sz w:val="24"/>
          <w:szCs w:val="24"/>
        </w:rPr>
        <w:t>is able to receive alerts for events/assignments before they are due.</w:t>
      </w:r>
    </w:p>
    <w:p w14:paraId="3C17DE25"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4.2.7.1 The user often forgets about assignments</w:t>
      </w:r>
    </w:p>
    <w:p w14:paraId="7AB1F63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can be tested by giving users assignments and seeing if they are able to complete all assignments.</w:t>
      </w:r>
    </w:p>
    <w:p w14:paraId="183FDF2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94" w:name="_Toc496508636"/>
      <w:r w:rsidRPr="002F5BD2">
        <w:rPr>
          <w:rFonts w:ascii="Segoe UI" w:eastAsia="Times New Roman" w:hAnsi="Segoe UI" w:cs="Segoe UI"/>
          <w:b/>
          <w:bCs/>
          <w:color w:val="24292E"/>
          <w:sz w:val="30"/>
          <w:szCs w:val="30"/>
        </w:rPr>
        <w:t>4.2.8 Links</w:t>
      </w:r>
      <w:bookmarkEnd w:id="494"/>
    </w:p>
    <w:p w14:paraId="6561553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successful if testers are able to attach links to assignments or events or if an error message displays when the link is invalid. Validation will also be successful when third party technologies for group work are linked and accessed from the calendar.</w:t>
      </w:r>
    </w:p>
    <w:p w14:paraId="620E8AE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4.2.8.1 The </w:t>
      </w:r>
      <w:r w:rsidR="00BB7161" w:rsidRPr="002F5BD2">
        <w:rPr>
          <w:rFonts w:ascii="Segoe UI" w:eastAsia="Times New Roman" w:hAnsi="Segoe UI" w:cs="Segoe UI"/>
          <w:b/>
          <w:bCs/>
          <w:color w:val="24292E"/>
          <w:sz w:val="24"/>
          <w:szCs w:val="24"/>
        </w:rPr>
        <w:t>user’s</w:t>
      </w:r>
      <w:r w:rsidRPr="002F5BD2">
        <w:rPr>
          <w:rFonts w:ascii="Segoe UI" w:eastAsia="Times New Roman" w:hAnsi="Segoe UI" w:cs="Segoe UI"/>
          <w:b/>
          <w:bCs/>
          <w:color w:val="24292E"/>
          <w:sz w:val="24"/>
          <w:szCs w:val="24"/>
        </w:rPr>
        <w:t xml:space="preserve"> group uses outside resources like google docs.</w:t>
      </w:r>
    </w:p>
    <w:p w14:paraId="62F37FA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This </w:t>
      </w:r>
      <w:commentRangeStart w:id="495"/>
      <w:r w:rsidRPr="002F5BD2">
        <w:rPr>
          <w:rFonts w:ascii="Segoe UI" w:eastAsia="Times New Roman" w:hAnsi="Segoe UI" w:cs="Segoe UI"/>
          <w:color w:val="24292E"/>
          <w:sz w:val="24"/>
          <w:szCs w:val="24"/>
        </w:rPr>
        <w:t xml:space="preserve">can be </w:t>
      </w:r>
      <w:commentRangeEnd w:id="495"/>
      <w:r w:rsidR="00C8685C">
        <w:rPr>
          <w:rStyle w:val="CommentReference"/>
        </w:rPr>
        <w:commentReference w:id="495"/>
      </w:r>
      <w:r w:rsidRPr="002F5BD2">
        <w:rPr>
          <w:rFonts w:ascii="Segoe UI" w:eastAsia="Times New Roman" w:hAnsi="Segoe UI" w:cs="Segoe UI"/>
          <w:color w:val="24292E"/>
          <w:sz w:val="24"/>
          <w:szCs w:val="24"/>
        </w:rPr>
        <w:t>tested by tapping on different links and confirming that the app deep links to the expected app or website.</w:t>
      </w:r>
    </w:p>
    <w:p w14:paraId="3276262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4.2.8.2 Group has a link to a collaborative tool</w:t>
      </w:r>
    </w:p>
    <w:p w14:paraId="79A28E3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link is used the group will be able to access the third-party technologies preferred from the calendar.</w:t>
      </w:r>
    </w:p>
    <w:p w14:paraId="6C37C5D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96" w:name="_Toc496508637"/>
      <w:r w:rsidRPr="002F5BD2">
        <w:rPr>
          <w:rFonts w:ascii="Segoe UI" w:eastAsia="Times New Roman" w:hAnsi="Segoe UI" w:cs="Segoe UI"/>
          <w:b/>
          <w:bCs/>
          <w:color w:val="24292E"/>
          <w:sz w:val="30"/>
          <w:szCs w:val="30"/>
        </w:rPr>
        <w:t>4.2.9 Photo Import</w:t>
      </w:r>
      <w:bookmarkEnd w:id="496"/>
    </w:p>
    <w:p w14:paraId="32AD1F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Validation is achieved when a user can upload the desired photo whether from their camera or photo library. The application will be tested to verify if </w:t>
      </w:r>
      <w:proofErr w:type="spellStart"/>
      <w:r w:rsidRPr="002F5BD2">
        <w:rPr>
          <w:rFonts w:ascii="Segoe UI" w:eastAsia="Times New Roman" w:hAnsi="Segoe UI" w:cs="Segoe UI"/>
          <w:color w:val="24292E"/>
          <w:sz w:val="24"/>
          <w:szCs w:val="24"/>
        </w:rPr>
        <w:t>If</w:t>
      </w:r>
      <w:proofErr w:type="spellEnd"/>
      <w:r w:rsidRPr="002F5BD2">
        <w:rPr>
          <w:rFonts w:ascii="Segoe UI" w:eastAsia="Times New Roman" w:hAnsi="Segoe UI" w:cs="Segoe UI"/>
          <w:color w:val="24292E"/>
          <w:sz w:val="24"/>
          <w:szCs w:val="24"/>
        </w:rPr>
        <w:t xml:space="preserve"> the photo is an incompatible file type, the file is rejected and the user is notified with an error message.</w:t>
      </w:r>
    </w:p>
    <w:p w14:paraId="36A4D23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4.2.9.1 Upload photo to Calendar</w:t>
      </w:r>
    </w:p>
    <w:p w14:paraId="6C2256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will be tested by uploading a photo to an event, and then taking a photo to upload and verifying that the photo uploaded successfully. The application will be tested to verify that if a mobile user does not allow access to their camera, the application will notify the user to allow camera access to the application.</w:t>
      </w:r>
    </w:p>
    <w:p w14:paraId="7C5600F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4.2.9.2 Photo File Size Checking</w:t>
      </w:r>
    </w:p>
    <w:p w14:paraId="0A70161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be tested to verify that photos are only uploaded to the database if the file size is within the boundaries of an acceptable size, and that the user is notified with an error message if the file exceeds those bounds. The application will be tested to verify that if the user submits a file that has no size, the file is rejected and the user is notified with an error message.</w:t>
      </w:r>
    </w:p>
    <w:p w14:paraId="090B5A47"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97" w:name="_Toc496508638"/>
      <w:r w:rsidRPr="002F5BD2">
        <w:rPr>
          <w:rFonts w:ascii="Segoe UI" w:eastAsia="Times New Roman" w:hAnsi="Segoe UI" w:cs="Segoe UI"/>
          <w:b/>
          <w:bCs/>
          <w:color w:val="24292E"/>
          <w:sz w:val="30"/>
          <w:szCs w:val="30"/>
        </w:rPr>
        <w:t>4.2.10 Collapsible Calendar</w:t>
      </w:r>
      <w:bookmarkEnd w:id="497"/>
    </w:p>
    <w:p w14:paraId="13930FF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if a tester is able to adjust the list of calendar items for a day from few to all when there are multiple items or if the ‘Show all’ button does not appear when there is only one item. Validation will fail if a tester is unable to expand the list of calendar items, despite there being multiple items.</w:t>
      </w:r>
    </w:p>
    <w:p w14:paraId="0BD7423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4.2.10.1 Calendar list of events extended.</w:t>
      </w:r>
    </w:p>
    <w:p w14:paraId="5C14955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should tap a button labeled 'Show all' in a day in the app calendar, which will prove the functionality of this feature.</w:t>
      </w:r>
    </w:p>
    <w:p w14:paraId="1CB133F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4.2.10.2 Mobile Tilting Functionality</w:t>
      </w:r>
    </w:p>
    <w:p w14:paraId="552482D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should load the app onto a mobile phone and turn the screen sideways.</w:t>
      </w:r>
    </w:p>
    <w:p w14:paraId="74BD788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4.2.10.3 Desktop Calendar Item Zooming</w:t>
      </w:r>
    </w:p>
    <w:p w14:paraId="23C6CDB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hover their desktop mouse over a calendar item to test for the description window to appear.</w:t>
      </w:r>
    </w:p>
    <w:p w14:paraId="1CCF596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98" w:name="_Toc496508639"/>
      <w:r w:rsidRPr="002F5BD2">
        <w:rPr>
          <w:rFonts w:ascii="Segoe UI" w:eastAsia="Times New Roman" w:hAnsi="Segoe UI" w:cs="Segoe UI"/>
          <w:b/>
          <w:bCs/>
          <w:color w:val="24292E"/>
          <w:sz w:val="30"/>
          <w:szCs w:val="30"/>
        </w:rPr>
        <w:t>4.2.11 Group Communication 1: Message Chat</w:t>
      </w:r>
      <w:bookmarkEnd w:id="498"/>
    </w:p>
    <w:p w14:paraId="59A474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if tester is able to message placeholder group members from app by tapping the ‘Contact’ button, and the message is sent through the device’s default messaging app. Validation fails if the tester is able to tap the ‘Contact’ button for a user without contact information, and the messaging app loads anyway.</w:t>
      </w:r>
    </w:p>
    <w:p w14:paraId="1518BD7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4.2.11.1 Group Message Chat</w:t>
      </w:r>
    </w:p>
    <w:p w14:paraId="7129291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This feature will be validated by having a tester join a placeholder group, where no contact information has been added by any group members, tapping the 'Contact' button for a group member, and the message “This user has not provided their information!” appears.</w:t>
      </w:r>
    </w:p>
    <w:p w14:paraId="531A2D4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99" w:name="_Toc496508640"/>
      <w:r w:rsidRPr="002F5BD2">
        <w:rPr>
          <w:rFonts w:ascii="Segoe UI" w:eastAsia="Times New Roman" w:hAnsi="Segoe UI" w:cs="Segoe UI"/>
          <w:b/>
          <w:bCs/>
          <w:color w:val="24292E"/>
          <w:sz w:val="30"/>
          <w:szCs w:val="30"/>
        </w:rPr>
        <w:t>4.2.12 Group Communication 2: Video Chat</w:t>
      </w:r>
      <w:bookmarkEnd w:id="499"/>
    </w:p>
    <w:p w14:paraId="2E48A3A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Testing is successful if tester is able to open a group video chat in Skype or Google Hangouts though the app with all members of the group invited to answer the call. Validation is also successful if a member has not provided their contact information and the call does not proceed. Validation fails if Skype or Google Hangouts opens anyway, despite group members not having added their contact information.</w:t>
      </w:r>
    </w:p>
    <w:p w14:paraId="33BA74B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4.2.12.1 Video Chat</w:t>
      </w:r>
    </w:p>
    <w:p w14:paraId="131B60E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Video Chat feature will be tested by verifying that a third-party application, such as Skype or Google Hangouts, creates a video conference meeting that includes all members of a group. A successful implementation of the feature means that the chosen third-party tool opened up on a </w:t>
      </w:r>
      <w:proofErr w:type="spellStart"/>
      <w:r w:rsidRPr="002F5BD2">
        <w:rPr>
          <w:rFonts w:ascii="Segoe UI" w:eastAsia="Times New Roman" w:hAnsi="Segoe UI" w:cs="Segoe UI"/>
          <w:color w:val="24292E"/>
          <w:sz w:val="24"/>
          <w:szCs w:val="24"/>
        </w:rPr>
        <w:t>separte</w:t>
      </w:r>
      <w:proofErr w:type="spellEnd"/>
      <w:r w:rsidRPr="002F5BD2">
        <w:rPr>
          <w:rFonts w:ascii="Segoe UI" w:eastAsia="Times New Roman" w:hAnsi="Segoe UI" w:cs="Segoe UI"/>
          <w:color w:val="24292E"/>
          <w:sz w:val="24"/>
          <w:szCs w:val="24"/>
        </w:rPr>
        <w:t xml:space="preserve"> window and started a video conference with all the members of a group.</w:t>
      </w:r>
    </w:p>
    <w:p w14:paraId="1C622789"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0" w:name="_Toc496508641"/>
      <w:r w:rsidRPr="002F5BD2">
        <w:rPr>
          <w:rFonts w:ascii="Segoe UI" w:eastAsia="Times New Roman" w:hAnsi="Segoe UI" w:cs="Segoe UI"/>
          <w:b/>
          <w:bCs/>
          <w:color w:val="24292E"/>
          <w:sz w:val="30"/>
          <w:szCs w:val="30"/>
        </w:rPr>
        <w:t>4.2.13 FERPA Compliant</w:t>
      </w:r>
      <w:bookmarkEnd w:id="500"/>
    </w:p>
    <w:p w14:paraId="7C93788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app securely and legally handles student's education information.</w:t>
      </w:r>
    </w:p>
    <w:p w14:paraId="4083B101"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4.2.13.1 Prevent Legal Complications</w:t>
      </w:r>
    </w:p>
    <w:p w14:paraId="172A44D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legal expert's positive evaluation of our application and its interactions with third-party applications in relation to the FERPA laws will successfully validate this requirement</w:t>
      </w:r>
    </w:p>
    <w:p w14:paraId="4B9EA40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4.2.13.2 Disclosure Statements</w:t>
      </w:r>
    </w:p>
    <w:p w14:paraId="20083AF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disclosure agreements are provided to the user whenever confidential or educational information is shared to and from our application and so long as we can see that those disclosure agreements comply with FERPA guidelines then this requirement will be successfully validated.</w:t>
      </w:r>
    </w:p>
    <w:p w14:paraId="76CA46E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This Document created by the Family Policy Compliance Office of the Department of Education is a model of what our Disclosure Agreement may look like and would need to include to be valid: </w:t>
      </w:r>
      <w:hyperlink r:id="rId41" w:history="1">
        <w:r w:rsidRPr="002F5BD2">
          <w:rPr>
            <w:rFonts w:ascii="Segoe UI" w:eastAsia="Times New Roman" w:hAnsi="Segoe UI" w:cs="Segoe UI"/>
            <w:color w:val="0366D6"/>
            <w:sz w:val="24"/>
            <w:szCs w:val="24"/>
            <w:u w:val="single"/>
          </w:rPr>
          <w:t>http://familypolicy.ed.gov/content/model-notifications-rights-under-ferpa-postsecondary-institutions</w:t>
        </w:r>
      </w:hyperlink>
    </w:p>
    <w:p w14:paraId="490F08D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4.2.13.3 Data De-Identification</w:t>
      </w:r>
    </w:p>
    <w:p w14:paraId="60D258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it can be confirmed that all Identifying Information is not included in the De-Identified Data that would be sent out to a third-party organization.</w:t>
      </w:r>
    </w:p>
    <w:p w14:paraId="00A1A0E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4.2.13.4 University Access</w:t>
      </w:r>
    </w:p>
    <w:p w14:paraId="53A6512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it can be confirmed that the process to request Data and receive it can be completed without the Data going to the wrong person or without the incorrect Data being sent to Client/User.</w:t>
      </w:r>
    </w:p>
    <w:p w14:paraId="2E84F8F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1" w:name="_Toc496508642"/>
      <w:r w:rsidRPr="002F5BD2">
        <w:rPr>
          <w:rFonts w:ascii="Segoe UI" w:eastAsia="Times New Roman" w:hAnsi="Segoe UI" w:cs="Segoe UI"/>
          <w:b/>
          <w:bCs/>
          <w:color w:val="24292E"/>
          <w:sz w:val="30"/>
          <w:szCs w:val="30"/>
        </w:rPr>
        <w:t>4.2.14 Discussion Board Integration</w:t>
      </w:r>
      <w:bookmarkEnd w:id="501"/>
    </w:p>
    <w:p w14:paraId="3E5054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 is able to access the discussion boards.</w:t>
      </w:r>
    </w:p>
    <w:p w14:paraId="2ACC6F9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4.2.14.1 View discussion board</w:t>
      </w:r>
    </w:p>
    <w:p w14:paraId="7FE20DC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We will test discussion board access to multiple courses on multiple accounts.</w:t>
      </w:r>
    </w:p>
    <w:p w14:paraId="1E36A8C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4.2.14.2 Post to discussion board</w:t>
      </w:r>
    </w:p>
    <w:p w14:paraId="31F5203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Posting to discussion boards will be verified by making a post with one account on one device, then checking on another account and device to make sure it was posted.</w:t>
      </w:r>
    </w:p>
    <w:p w14:paraId="23E20D51"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2" w:name="_Toc496508643"/>
      <w:r w:rsidRPr="002F5BD2">
        <w:rPr>
          <w:rFonts w:ascii="Segoe UI" w:eastAsia="Times New Roman" w:hAnsi="Segoe UI" w:cs="Segoe UI"/>
          <w:b/>
          <w:bCs/>
          <w:color w:val="24292E"/>
          <w:sz w:val="30"/>
          <w:szCs w:val="30"/>
        </w:rPr>
        <w:t>4.2.15 Time Clock</w:t>
      </w:r>
      <w:bookmarkEnd w:id="502"/>
    </w:p>
    <w:p w14:paraId="322591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will be successful if the times the student sees in their calendar app is accurately adjusted according to the time zone they entered. The application will be tested to verify that in the event the time cannot be set automatically, the user will be notified of the reason and an option to set the time automatically.</w:t>
      </w:r>
    </w:p>
    <w:p w14:paraId="6647E00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4.2.15.1 Set time zone</w:t>
      </w:r>
    </w:p>
    <w:p w14:paraId="6E695A0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correct time zone value will be verified by comparing the app time, to the actual time in that time zone.</w:t>
      </w:r>
    </w:p>
    <w:p w14:paraId="5AB0C72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3" w:name="_Toc496508644"/>
      <w:r w:rsidRPr="002F5BD2">
        <w:rPr>
          <w:rFonts w:ascii="Segoe UI" w:eastAsia="Times New Roman" w:hAnsi="Segoe UI" w:cs="Segoe UI"/>
          <w:b/>
          <w:bCs/>
          <w:color w:val="24292E"/>
          <w:sz w:val="30"/>
          <w:szCs w:val="30"/>
        </w:rPr>
        <w:t>4.2.16 Recurring Appointments</w:t>
      </w:r>
      <w:bookmarkEnd w:id="503"/>
    </w:p>
    <w:p w14:paraId="4AD58EA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if user is able to set and adjust recurring events in the calendar. The application will be tested to verify that in the event the recurring event cannot be created, the user will be notified of the reason and an option to send a bug report.</w:t>
      </w:r>
    </w:p>
    <w:p w14:paraId="7DCF0BF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4.2.16.1 User defines an appointment to repeat a certain number of times.</w:t>
      </w:r>
    </w:p>
    <w:p w14:paraId="0B0BC8E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Post-completion testing will have a tester attempt to create an event on one day in the calendar and set it to repeat every day, week, month, or year.</w:t>
      </w:r>
    </w:p>
    <w:p w14:paraId="5E26C6E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4" w:name="_Toc496508645"/>
      <w:r w:rsidRPr="002F5BD2">
        <w:rPr>
          <w:rFonts w:ascii="Segoe UI" w:eastAsia="Times New Roman" w:hAnsi="Segoe UI" w:cs="Segoe UI"/>
          <w:b/>
          <w:bCs/>
          <w:color w:val="24292E"/>
          <w:sz w:val="30"/>
          <w:szCs w:val="30"/>
        </w:rPr>
        <w:t>4.2.17 Grades</w:t>
      </w:r>
      <w:bookmarkEnd w:id="504"/>
    </w:p>
    <w:p w14:paraId="10A9008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if the user is able to see the grade their instructor has given an assignment that has been completed. The application will be tested to verify that in the event the user cannot see their grades, the user will be notified of possible reasons with links to remediate the problem.</w:t>
      </w:r>
    </w:p>
    <w:p w14:paraId="3E8623DE"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4.2.17.1 Scores in every assignments and overall grades</w:t>
      </w:r>
    </w:p>
    <w:p w14:paraId="3B1AD9E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submit a test assignment, another tester will “grade” it, and the original test will confirm whether they see the grade in the calendar or not.</w:t>
      </w:r>
    </w:p>
    <w:p w14:paraId="1026867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5" w:name="_Toc496508646"/>
      <w:r w:rsidRPr="002F5BD2">
        <w:rPr>
          <w:rFonts w:ascii="Segoe UI" w:eastAsia="Times New Roman" w:hAnsi="Segoe UI" w:cs="Segoe UI"/>
          <w:b/>
          <w:bCs/>
          <w:color w:val="24292E"/>
          <w:sz w:val="30"/>
          <w:szCs w:val="30"/>
        </w:rPr>
        <w:t>4.2.18 Widget</w:t>
      </w:r>
      <w:bookmarkEnd w:id="505"/>
    </w:p>
    <w:p w14:paraId="3100DC9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is successful if the user is able to create an Android Widget for the app on their device. The application will be tested to verify that in the event the widget cannot be created, the user will be notified of the reason and an option to send a bug report.</w:t>
      </w:r>
    </w:p>
    <w:p w14:paraId="091A8B02"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4.2.18.1 Widget support for Android</w:t>
      </w:r>
    </w:p>
    <w:p w14:paraId="5A53878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Installing app on Android device and creating a widget </w:t>
      </w:r>
      <w:commentRangeStart w:id="506"/>
      <w:r w:rsidRPr="002F5BD2">
        <w:rPr>
          <w:rFonts w:ascii="Segoe UI" w:eastAsia="Times New Roman" w:hAnsi="Segoe UI" w:cs="Segoe UI"/>
          <w:color w:val="24292E"/>
          <w:sz w:val="24"/>
          <w:szCs w:val="24"/>
        </w:rPr>
        <w:t>will satisfy testing</w:t>
      </w:r>
      <w:commentRangeEnd w:id="506"/>
      <w:r w:rsidR="00C077DB">
        <w:rPr>
          <w:rStyle w:val="CommentReference"/>
        </w:rPr>
        <w:commentReference w:id="506"/>
      </w:r>
      <w:r w:rsidRPr="002F5BD2">
        <w:rPr>
          <w:rFonts w:ascii="Segoe UI" w:eastAsia="Times New Roman" w:hAnsi="Segoe UI" w:cs="Segoe UI"/>
          <w:color w:val="24292E"/>
          <w:sz w:val="24"/>
          <w:szCs w:val="24"/>
        </w:rPr>
        <w:t>.</w:t>
      </w:r>
    </w:p>
    <w:p w14:paraId="5182D13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7" w:name="_Toc496508647"/>
      <w:r w:rsidRPr="002F5BD2">
        <w:rPr>
          <w:rFonts w:ascii="Segoe UI" w:eastAsia="Times New Roman" w:hAnsi="Segoe UI" w:cs="Segoe UI"/>
          <w:b/>
          <w:bCs/>
          <w:color w:val="24292E"/>
          <w:sz w:val="30"/>
          <w:szCs w:val="30"/>
        </w:rPr>
        <w:t>4.2.19 Active Directory/LDAP</w:t>
      </w:r>
      <w:bookmarkEnd w:id="507"/>
    </w:p>
    <w:p w14:paraId="22A0BA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is able to see a student list from the class page and is allowed to send and receive data from students on that list. The application will be tested to verify that in the event the user cannot see the student list, the user will be notified with a list of possible reasons with links to remediate the problem and finally an option so submit a bug report.</w:t>
      </w:r>
    </w:p>
    <w:p w14:paraId="0B221E2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4.2.19.1 Contact Class Member</w:t>
      </w:r>
    </w:p>
    <w:p w14:paraId="36EA761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Multiple email clients, web browsers, and operating systems will be used between two students to confirm that an email can be sent and received with the correct data. If the device being used does not have email capability or lacks network connectivity, the user will be notified with a warning notification saying "Unable to send email on this device".</w:t>
      </w:r>
    </w:p>
    <w:p w14:paraId="5BC1EAC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8" w:name="_Toc496508648"/>
      <w:r w:rsidRPr="002F5BD2">
        <w:rPr>
          <w:rFonts w:ascii="Segoe UI" w:eastAsia="Times New Roman" w:hAnsi="Segoe UI" w:cs="Segoe UI"/>
          <w:b/>
          <w:bCs/>
          <w:color w:val="24292E"/>
          <w:sz w:val="30"/>
          <w:szCs w:val="30"/>
        </w:rPr>
        <w:t>4.2.20 Notification Control</w:t>
      </w:r>
      <w:bookmarkEnd w:id="508"/>
    </w:p>
    <w:p w14:paraId="395805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notification settings can be set and then present notifications according to those settings.</w:t>
      </w:r>
    </w:p>
    <w:p w14:paraId="00D6A32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4.2.20.1 Notifications On/Off</w:t>
      </w:r>
    </w:p>
    <w:p w14:paraId="453D47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Notifications will be set to the on state and a series of alarms and events will be set to see if they send notifications at the appropriate times. Notifications will be turned off and the process will be repeated to verify that notifications are not sent.</w:t>
      </w:r>
    </w:p>
    <w:p w14:paraId="5AF3F9D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4.2.20.2 Notification Method</w:t>
      </w:r>
    </w:p>
    <w:p w14:paraId="5CC4764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Notifications and alerts will be set on multiple devices to see that they trigger accordingly. The same will be done for text messages and emails.</w:t>
      </w:r>
    </w:p>
    <w:p w14:paraId="77FBA04B"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09" w:name="_Toc496508649"/>
      <w:r w:rsidRPr="002F5BD2">
        <w:rPr>
          <w:rFonts w:ascii="Segoe UI" w:eastAsia="Times New Roman" w:hAnsi="Segoe UI" w:cs="Segoe UI"/>
          <w:b/>
          <w:bCs/>
          <w:color w:val="24292E"/>
          <w:sz w:val="30"/>
          <w:szCs w:val="30"/>
        </w:rPr>
        <w:t>4.2.21 Shared Calendar</w:t>
      </w:r>
      <w:bookmarkEnd w:id="509"/>
    </w:p>
    <w:p w14:paraId="0B41572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is able to share events from their individual calendars with other users.</w:t>
      </w:r>
    </w:p>
    <w:p w14:paraId="64B9616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4.2.21.1 Shared Calendar Group Creation</w:t>
      </w:r>
    </w:p>
    <w:p w14:paraId="36D9F43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will be verified by placing multiple users into a group and displaying the saved group on the group page.</w:t>
      </w:r>
    </w:p>
    <w:p w14:paraId="627AFFB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4.2.21.2 Send Shared Calendar Update Notification</w:t>
      </w:r>
    </w:p>
    <w:p w14:paraId="23B083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Will be validated by sending a notification and having it successfully received by each member in a group.</w:t>
      </w:r>
    </w:p>
    <w:p w14:paraId="45BCCFB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0" w:name="_Toc496508650"/>
      <w:r w:rsidRPr="002F5BD2">
        <w:rPr>
          <w:rFonts w:ascii="Segoe UI" w:eastAsia="Times New Roman" w:hAnsi="Segoe UI" w:cs="Segoe UI"/>
          <w:b/>
          <w:bCs/>
          <w:color w:val="24292E"/>
          <w:sz w:val="30"/>
          <w:szCs w:val="30"/>
        </w:rPr>
        <w:t>4.2.22 Push Notifications</w:t>
      </w:r>
      <w:bookmarkEnd w:id="510"/>
    </w:p>
    <w:p w14:paraId="7778CE6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push notifications are received.</w:t>
      </w:r>
    </w:p>
    <w:p w14:paraId="7093577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4.2.22.1 Receive Push Notification</w:t>
      </w:r>
    </w:p>
    <w:p w14:paraId="5F8ED7B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 notifications will be sent from multiple accounts on multiple devices to verify push notifications are working. Validation will be tested by sending notifications while the application is not running to verify that the push notifications are received either through email or the mobile device's notification bar. It will also be verified that if the user does not have email or mobile notification permissions turned on, the push notification will remain active inside of the application and will be visible to the user the next time the application is opened. The application will be tested to verify that the user may successfully create and add a new notification to their Calendar. It will be verified that invalid input from the user will not be accepted. Please see 3.2.22.1 for details on invalid input.</w:t>
      </w:r>
    </w:p>
    <w:p w14:paraId="05F6EBA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1" w:name="_Toc496508651"/>
      <w:r w:rsidRPr="002F5BD2">
        <w:rPr>
          <w:rFonts w:ascii="Segoe UI" w:eastAsia="Times New Roman" w:hAnsi="Segoe UI" w:cs="Segoe UI"/>
          <w:b/>
          <w:bCs/>
          <w:color w:val="24292E"/>
          <w:sz w:val="30"/>
          <w:szCs w:val="30"/>
        </w:rPr>
        <w:t>4.2.23 Invitations</w:t>
      </w:r>
      <w:bookmarkEnd w:id="511"/>
    </w:p>
    <w:p w14:paraId="6CBAA9B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application will be tested to verify that users may receive invitations about calendar events from other users. The application will verify that if the user attempts to send an invitation before selecting any users the proper error message will be displayed.</w:t>
      </w:r>
    </w:p>
    <w:p w14:paraId="500E126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4.2.23.1 Send Event Invitations</w:t>
      </w:r>
    </w:p>
    <w:p w14:paraId="46E588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verify that a user will not be able to send notifications to another user if invitation permissions have not been given. If the user does not select any users before attempting to send the notification, the application displays "You must select at least one user".</w:t>
      </w:r>
    </w:p>
    <w:p w14:paraId="6EB5A3A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fails to select an event and send a notification to a user. The Calendar Application will let the user know that they need to select an event prior to sending it.</w:t>
      </w:r>
    </w:p>
    <w:p w14:paraId="49552519"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2" w:name="_Toc496508652"/>
      <w:r w:rsidRPr="002F5BD2">
        <w:rPr>
          <w:rFonts w:ascii="Segoe UI" w:eastAsia="Times New Roman" w:hAnsi="Segoe UI" w:cs="Segoe UI"/>
          <w:b/>
          <w:bCs/>
          <w:color w:val="24292E"/>
          <w:sz w:val="30"/>
          <w:szCs w:val="30"/>
        </w:rPr>
        <w:t>4.2.24 Simplified To-Do Assignment Display</w:t>
      </w:r>
      <w:bookmarkEnd w:id="512"/>
    </w:p>
    <w:p w14:paraId="627D16A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is able to go to the simplified to-do assignment page of the app, and view their assignments one at a time. It will be verified that the exception paths for this feature will execute as defined in the 3.2.24 exception path details.</w:t>
      </w:r>
    </w:p>
    <w:p w14:paraId="73DB1E6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4.2.24.1 Completing an assignment</w:t>
      </w:r>
    </w:p>
    <w:p w14:paraId="382AE49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simplified to-do assignment display will be tested to verify that when the button that marks an assignment as complete is pressed, that item will no longer show up on the to-do list. It will be verified that if the user presses an arrow button and the check mark button at the same time, the path will not be executed and the assignment will not be marked as complete.</w:t>
      </w:r>
    </w:p>
    <w:p w14:paraId="60900FC1"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4.2.24.2 Navigating through assignments</w:t>
      </w:r>
    </w:p>
    <w:p w14:paraId="11B940F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be verified by using the navigations buttons to cycle through the to-do list, and make sure all items on the list are shown. The feature will be tested to verify that when both arrow buttons are pressed together, the action will be nullified.</w:t>
      </w:r>
    </w:p>
    <w:p w14:paraId="0AFE4C7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4.2.24.3 Adding assignments to the list</w:t>
      </w:r>
    </w:p>
    <w:p w14:paraId="58C8AAC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Adding items to the list will be tested by selecting the "add to my to-do list" button, and verifying the assignment is added to the to-do list. It will be verified that if the user does not enter any text for the assignment to be added, an error message is displayed prompting them to try again.</w:t>
      </w:r>
    </w:p>
    <w:p w14:paraId="254B7E1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3" w:name="_Toc496508653"/>
      <w:r w:rsidRPr="002F5BD2">
        <w:rPr>
          <w:rFonts w:ascii="Segoe UI" w:eastAsia="Times New Roman" w:hAnsi="Segoe UI" w:cs="Segoe UI"/>
          <w:b/>
          <w:bCs/>
          <w:color w:val="24292E"/>
          <w:sz w:val="30"/>
          <w:szCs w:val="30"/>
        </w:rPr>
        <w:t>4.2.25 Continuous Calendar</w:t>
      </w:r>
      <w:bookmarkEnd w:id="513"/>
    </w:p>
    <w:p w14:paraId="5C2FFE6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Verification will be complete if the users can continuously scroll the calendar month view. Each of the months currently on screen will be different background colors. A header label will show which month the calendar is currently on.</w:t>
      </w:r>
    </w:p>
    <w:p w14:paraId="383ED5E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4.2.25.1 Continuous Calendar Month View</w:t>
      </w:r>
    </w:p>
    <w:p w14:paraId="5DA028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open the month view of the calendar, and verify that they can see the last week of the previous month, and the first week of the next month. They will scroll down, and verify that the month changes to the next month. The tester will scroll up, and verify that the previous month appears.</w:t>
      </w:r>
    </w:p>
    <w:p w14:paraId="64426C31"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4.2.25.2 Continuous Calendar Month Alternating Background Color</w:t>
      </w:r>
    </w:p>
    <w:p w14:paraId="633D823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verify that the background of last month's last week is a different color than the current month. They will also verify that the background of the first week of next month is a different background color. They will scroll down, and verify that the background color shifts with the month it corresponds to. For example, if June has a light green background and is the current month, then when scrolling down the light green will be on the last week of June displayed at the top of the view. July and its corresponding color will be displayed as the current month view.</w:t>
      </w:r>
    </w:p>
    <w:p w14:paraId="49BA7AA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4.2.25.3 Continuous Calendar Month Label</w:t>
      </w:r>
    </w:p>
    <w:p w14:paraId="1201769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verify that the current month is displayed at the top of the month view.</w:t>
      </w:r>
    </w:p>
    <w:p w14:paraId="5D2EA79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4" w:name="_Toc496508654"/>
      <w:r w:rsidRPr="002F5BD2">
        <w:rPr>
          <w:rFonts w:ascii="Segoe UI" w:eastAsia="Times New Roman" w:hAnsi="Segoe UI" w:cs="Segoe UI"/>
          <w:b/>
          <w:bCs/>
          <w:color w:val="24292E"/>
          <w:sz w:val="30"/>
          <w:szCs w:val="30"/>
        </w:rPr>
        <w:t>4.2.26 Holidays</w:t>
      </w:r>
      <w:bookmarkEnd w:id="514"/>
    </w:p>
    <w:p w14:paraId="61DF28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Verification will be complete when the user can see all major holidays as given by the following link: </w:t>
      </w:r>
      <w:hyperlink r:id="rId42" w:history="1">
        <w:r w:rsidRPr="002F5BD2">
          <w:rPr>
            <w:rFonts w:ascii="Segoe UI" w:eastAsia="Times New Roman" w:hAnsi="Segoe UI" w:cs="Segoe UI"/>
            <w:color w:val="0366D6"/>
            <w:sz w:val="24"/>
            <w:szCs w:val="24"/>
            <w:u w:val="single"/>
          </w:rPr>
          <w:t>https://www.opm.gov/policy-data-oversight/pay-leave/pay-administration/fact-sheets/holidays-work-schedules-and-pay</w:t>
        </w:r>
      </w:hyperlink>
      <w:r w:rsidRPr="002F5BD2">
        <w:rPr>
          <w:rFonts w:ascii="Segoe UI" w:eastAsia="Times New Roman" w:hAnsi="Segoe UI" w:cs="Segoe UI"/>
          <w:color w:val="24292E"/>
          <w:sz w:val="24"/>
          <w:szCs w:val="24"/>
        </w:rPr>
        <w:t>.</w:t>
      </w:r>
    </w:p>
    <w:p w14:paraId="4910C51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4.2.26.1 Labels for Holidays</w:t>
      </w:r>
    </w:p>
    <w:p w14:paraId="236667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verify that each of the holidays mentioned in the above website under the heading "Holidays for Federal Employees" are on the calendar with the name given, and that the day corresponds to the description on the website.</w:t>
      </w:r>
    </w:p>
    <w:p w14:paraId="2AA689B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4.2.26.2 Watermark on Holidays</w:t>
      </w:r>
    </w:p>
    <w:p w14:paraId="51FDF2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tester will verify that there is a watermark on each of the holidays, and that the </w:t>
      </w:r>
      <w:commentRangeStart w:id="515"/>
      <w:r w:rsidRPr="002F5BD2">
        <w:rPr>
          <w:rFonts w:ascii="Segoe UI" w:eastAsia="Times New Roman" w:hAnsi="Segoe UI" w:cs="Segoe UI"/>
          <w:color w:val="24292E"/>
          <w:sz w:val="24"/>
          <w:szCs w:val="24"/>
        </w:rPr>
        <w:t>image corresponds to the holiday</w:t>
      </w:r>
      <w:commentRangeEnd w:id="515"/>
      <w:r w:rsidR="00C077DB">
        <w:rPr>
          <w:rStyle w:val="CommentReference"/>
        </w:rPr>
        <w:commentReference w:id="515"/>
      </w:r>
      <w:r w:rsidRPr="002F5BD2">
        <w:rPr>
          <w:rFonts w:ascii="Segoe UI" w:eastAsia="Times New Roman" w:hAnsi="Segoe UI" w:cs="Segoe UI"/>
          <w:color w:val="24292E"/>
          <w:sz w:val="24"/>
          <w:szCs w:val="24"/>
        </w:rPr>
        <w:t>.</w:t>
      </w:r>
    </w:p>
    <w:p w14:paraId="165EE47F"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6" w:name="_Toc496508655"/>
      <w:r w:rsidRPr="002F5BD2">
        <w:rPr>
          <w:rFonts w:ascii="Segoe UI" w:eastAsia="Times New Roman" w:hAnsi="Segoe UI" w:cs="Segoe UI"/>
          <w:b/>
          <w:bCs/>
          <w:color w:val="24292E"/>
          <w:sz w:val="30"/>
          <w:szCs w:val="30"/>
        </w:rPr>
        <w:t>4.2.27 Location</w:t>
      </w:r>
      <w:bookmarkEnd w:id="516"/>
    </w:p>
    <w:p w14:paraId="51708BC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Verification will be successful when users can add an address to an event, and then click a map icon next to that event that opens the address in their map application.</w:t>
      </w:r>
    </w:p>
    <w:p w14:paraId="65AFB24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4.2.27.1 Event Location</w:t>
      </w:r>
    </w:p>
    <w:p w14:paraId="20581FB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create a calendar event and verify that they can add an address to the event.</w:t>
      </w:r>
    </w:p>
    <w:p w14:paraId="6FC5B753"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4.2.27.2 Google Maps Integration</w:t>
      </w:r>
    </w:p>
    <w:p w14:paraId="0F16D10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create a calendar event, and add an address as done in 4.2.27.1. The tester will exit the event details, and then click on the item in the calendar. They will verify that a map with a pin icon is shown and click it. They will verify that the address is the same that they typed in, and that it opens in Google Maps.</w:t>
      </w:r>
    </w:p>
    <w:p w14:paraId="795EE11F"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7" w:name="_Toc496508656"/>
      <w:r w:rsidRPr="002F5BD2">
        <w:rPr>
          <w:rFonts w:ascii="Segoe UI" w:eastAsia="Times New Roman" w:hAnsi="Segoe UI" w:cs="Segoe UI"/>
          <w:b/>
          <w:bCs/>
          <w:color w:val="24292E"/>
          <w:sz w:val="30"/>
          <w:szCs w:val="30"/>
        </w:rPr>
        <w:t>4.2.28 Apple Maps Integration</w:t>
      </w:r>
      <w:bookmarkEnd w:id="517"/>
    </w:p>
    <w:p w14:paraId="47EF56B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Apple device testers can have locations for events that are in the calendar pulled up on Apple Maps, or if they are not able to load an event’s location when there isn’t one. Validation fails if tester is able to load and event into Apple Maps without a location. Apple Maps handles location verification.</w:t>
      </w:r>
    </w:p>
    <w:p w14:paraId="43DDF55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4.2.28.1 Support for Apple Maps on iPhone</w:t>
      </w:r>
    </w:p>
    <w:p w14:paraId="351A863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Tester will use an iPhone to see if calendar locations can be pulled up in Apple Maps. If calendar fails to load the user will receive an error message letting them know that it failed.</w:t>
      </w:r>
    </w:p>
    <w:p w14:paraId="559BC3D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4.2.28.1 Support for Apple Maps on Mac computers</w:t>
      </w:r>
    </w:p>
    <w:p w14:paraId="53B61E5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use a Mac computer to see if calendar locations can be pulled up in Apple Maps. If calendar fails to load the user will receive an error message letting them know that it failed.</w:t>
      </w:r>
    </w:p>
    <w:p w14:paraId="0CB6279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8" w:name="_Toc496508657"/>
      <w:r w:rsidRPr="002F5BD2">
        <w:rPr>
          <w:rFonts w:ascii="Segoe UI" w:eastAsia="Times New Roman" w:hAnsi="Segoe UI" w:cs="Segoe UI"/>
          <w:b/>
          <w:bCs/>
          <w:color w:val="24292E"/>
          <w:sz w:val="30"/>
          <w:szCs w:val="30"/>
        </w:rPr>
        <w:t>4.2.29 Other Maps Integration</w:t>
      </w:r>
      <w:bookmarkEnd w:id="518"/>
    </w:p>
    <w:p w14:paraId="431A036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calendar locations can be pulled up in various map applications or in the Google Maps browser application. Validation fails if the user does not have any map applications or web browsers installed on their device. Map applications will handle location validation.</w:t>
      </w:r>
    </w:p>
    <w:p w14:paraId="58026D8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4.2.29.1 Find a location</w:t>
      </w:r>
    </w:p>
    <w:p w14:paraId="703184D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 test will be implemented to verify that a calendar location can be pulled up in each of the different map applications, including: Here </w:t>
      </w:r>
      <w:proofErr w:type="spellStart"/>
      <w:r w:rsidRPr="002F5BD2">
        <w:rPr>
          <w:rFonts w:ascii="Segoe UI" w:eastAsia="Times New Roman" w:hAnsi="Segoe UI" w:cs="Segoe UI"/>
          <w:color w:val="24292E"/>
          <w:sz w:val="24"/>
          <w:szCs w:val="24"/>
        </w:rPr>
        <w:t>WeGo</w:t>
      </w:r>
      <w:proofErr w:type="spellEnd"/>
      <w:r w:rsidRPr="002F5BD2">
        <w:rPr>
          <w:rFonts w:ascii="Segoe UI" w:eastAsia="Times New Roman" w:hAnsi="Segoe UI" w:cs="Segoe UI"/>
          <w:color w:val="24292E"/>
          <w:sz w:val="24"/>
          <w:szCs w:val="24"/>
        </w:rPr>
        <w:t xml:space="preserve">, Waze, </w:t>
      </w:r>
      <w:proofErr w:type="spellStart"/>
      <w:r w:rsidRPr="002F5BD2">
        <w:rPr>
          <w:rFonts w:ascii="Segoe UI" w:eastAsia="Times New Roman" w:hAnsi="Segoe UI" w:cs="Segoe UI"/>
          <w:color w:val="24292E"/>
          <w:sz w:val="24"/>
          <w:szCs w:val="24"/>
        </w:rPr>
        <w:t>MapFactor</w:t>
      </w:r>
      <w:proofErr w:type="spellEnd"/>
      <w:r w:rsidRPr="002F5BD2">
        <w:rPr>
          <w:rFonts w:ascii="Segoe UI" w:eastAsia="Times New Roman" w:hAnsi="Segoe UI" w:cs="Segoe UI"/>
          <w:color w:val="24292E"/>
          <w:sz w:val="24"/>
          <w:szCs w:val="24"/>
        </w:rPr>
        <w:t xml:space="preserve">, </w:t>
      </w:r>
      <w:proofErr w:type="spellStart"/>
      <w:r w:rsidRPr="002F5BD2">
        <w:rPr>
          <w:rFonts w:ascii="Segoe UI" w:eastAsia="Times New Roman" w:hAnsi="Segoe UI" w:cs="Segoe UI"/>
          <w:color w:val="24292E"/>
          <w:sz w:val="24"/>
          <w:szCs w:val="24"/>
        </w:rPr>
        <w:t>Mapquest</w:t>
      </w:r>
      <w:proofErr w:type="spellEnd"/>
      <w:r w:rsidRPr="002F5BD2">
        <w:rPr>
          <w:rFonts w:ascii="Segoe UI" w:eastAsia="Times New Roman" w:hAnsi="Segoe UI" w:cs="Segoe UI"/>
          <w:color w:val="24292E"/>
          <w:sz w:val="24"/>
          <w:szCs w:val="24"/>
        </w:rPr>
        <w:t xml:space="preserve">, Scout GPS, </w:t>
      </w:r>
      <w:proofErr w:type="spellStart"/>
      <w:r w:rsidRPr="002F5BD2">
        <w:rPr>
          <w:rFonts w:ascii="Segoe UI" w:eastAsia="Times New Roman" w:hAnsi="Segoe UI" w:cs="Segoe UI"/>
          <w:color w:val="24292E"/>
          <w:sz w:val="24"/>
          <w:szCs w:val="24"/>
        </w:rPr>
        <w:t>Maps.Me</w:t>
      </w:r>
      <w:proofErr w:type="spellEnd"/>
      <w:r w:rsidRPr="002F5BD2">
        <w:rPr>
          <w:rFonts w:ascii="Segoe UI" w:eastAsia="Times New Roman" w:hAnsi="Segoe UI" w:cs="Segoe UI"/>
          <w:color w:val="24292E"/>
          <w:sz w:val="24"/>
          <w:szCs w:val="24"/>
        </w:rPr>
        <w:t xml:space="preserve"> and </w:t>
      </w:r>
      <w:proofErr w:type="spellStart"/>
      <w:r w:rsidRPr="002F5BD2">
        <w:rPr>
          <w:rFonts w:ascii="Segoe UI" w:eastAsia="Times New Roman" w:hAnsi="Segoe UI" w:cs="Segoe UI"/>
          <w:color w:val="24292E"/>
          <w:sz w:val="24"/>
          <w:szCs w:val="24"/>
        </w:rPr>
        <w:t>InRoute</w:t>
      </w:r>
      <w:proofErr w:type="spellEnd"/>
      <w:r w:rsidRPr="002F5BD2">
        <w:rPr>
          <w:rFonts w:ascii="Segoe UI" w:eastAsia="Times New Roman" w:hAnsi="Segoe UI" w:cs="Segoe UI"/>
          <w:color w:val="24292E"/>
          <w:sz w:val="24"/>
          <w:szCs w:val="24"/>
        </w:rPr>
        <w:t>.</w:t>
      </w:r>
    </w:p>
    <w:p w14:paraId="36C275BD"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9" w:name="_Toc496508658"/>
      <w:r w:rsidRPr="002F5BD2">
        <w:rPr>
          <w:rFonts w:ascii="Segoe UI" w:eastAsia="Times New Roman" w:hAnsi="Segoe UI" w:cs="Segoe UI"/>
          <w:b/>
          <w:bCs/>
          <w:color w:val="24292E"/>
          <w:sz w:val="30"/>
          <w:szCs w:val="30"/>
        </w:rPr>
        <w:t>4.2.30 Video Tutorial</w:t>
      </w:r>
      <w:bookmarkEnd w:id="519"/>
    </w:p>
    <w:p w14:paraId="5D2BA5B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a video, 10 minutes or less in length, is accessible. The video will explain basic functionality for new calendar users. The video should cover how to create and edit a calendar item, how to use group events, and how to access different calendar views. The video should be displayed when a new user opens the application for the first time.</w:t>
      </w:r>
    </w:p>
    <w:p w14:paraId="6E80E69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4.2.30.1 Learning Application Capabilities</w:t>
      </w:r>
    </w:p>
    <w:p w14:paraId="621C41B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 will be implemented to verify that the link to the tutorial video works. A new window must appear after the link is clicked. In the case of first time users, a prompt box should appear allowing users to decide whether they want to watch the tutorial video or not. The prompt box must have an option to be properly dismissed.</w:t>
      </w:r>
    </w:p>
    <w:p w14:paraId="71130A1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0" w:name="_Toc496508659"/>
      <w:commentRangeStart w:id="521"/>
      <w:r w:rsidRPr="002F5BD2">
        <w:rPr>
          <w:rFonts w:ascii="Segoe UI" w:eastAsia="Times New Roman" w:hAnsi="Segoe UI" w:cs="Segoe UI"/>
          <w:b/>
          <w:bCs/>
          <w:color w:val="24292E"/>
          <w:sz w:val="30"/>
          <w:szCs w:val="30"/>
        </w:rPr>
        <w:lastRenderedPageBreak/>
        <w:t>4.2.31 Group Permissions</w:t>
      </w:r>
      <w:bookmarkEnd w:id="520"/>
      <w:commentRangeEnd w:id="521"/>
      <w:r w:rsidR="00EE4474">
        <w:rPr>
          <w:rStyle w:val="CommentReference"/>
        </w:rPr>
        <w:commentReference w:id="521"/>
      </w:r>
    </w:p>
    <w:p w14:paraId="0276D5B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can set restrictions and permissions within their groups. These permissions include the ability to do the following tasks, and will each be tested for.</w:t>
      </w:r>
    </w:p>
    <w:p w14:paraId="23F0D021" w14:textId="77777777" w:rsidR="002F5BD2" w:rsidRPr="002F5BD2" w:rsidRDefault="002F5BD2" w:rsidP="002F5BD2">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give group announcements.</w:t>
      </w:r>
    </w:p>
    <w:p w14:paraId="686D39E3" w14:textId="77777777"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write in group chat.</w:t>
      </w:r>
    </w:p>
    <w:p w14:paraId="41529746" w14:textId="77777777"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schedule meetings.</w:t>
      </w:r>
    </w:p>
    <w:p w14:paraId="18824228" w14:textId="77777777"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accept members into the group.</w:t>
      </w:r>
    </w:p>
    <w:p w14:paraId="5830B752" w14:textId="77777777"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make group links.</w:t>
      </w:r>
    </w:p>
    <w:p w14:paraId="5FF5A6DE" w14:textId="77777777"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give group permissions to other users.</w:t>
      </w:r>
    </w:p>
    <w:p w14:paraId="6E0F89E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4.2.31.1 Group owners have access to all the groups’ resources</w:t>
      </w:r>
    </w:p>
    <w:p w14:paraId="652B76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creating a group, becoming the group owner, and inviting another tester to the group. The tester will verify that they can perform each of the group tasks as listed above. They will verify that the permissions can be given to the group member. The tester will verify that if there are no assignments that the group page says: "No group work!"</w:t>
      </w:r>
    </w:p>
    <w:p w14:paraId="4F64932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4.2.31.2 Group members can be aware of what is happening in their group</w:t>
      </w:r>
    </w:p>
    <w:p w14:paraId="606D019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permissions are set and group is aware of those permissions given or set. In addition, the group member verifies they can see the announcements from the group. If there are no assignments they will verify that the page says: "No group work!"</w:t>
      </w:r>
    </w:p>
    <w:p w14:paraId="50E335A7"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2" w:name="_Toc496508660"/>
      <w:r w:rsidRPr="002F5BD2">
        <w:rPr>
          <w:rFonts w:ascii="Segoe UI" w:eastAsia="Times New Roman" w:hAnsi="Segoe UI" w:cs="Segoe UI"/>
          <w:b/>
          <w:bCs/>
          <w:color w:val="24292E"/>
          <w:sz w:val="30"/>
          <w:szCs w:val="30"/>
        </w:rPr>
        <w:t>4.2.32 Non-SSO</w:t>
      </w:r>
      <w:bookmarkEnd w:id="522"/>
    </w:p>
    <w:p w14:paraId="378E372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application is able to provide the user with calendar functionality beyond that of the log in screen.</w:t>
      </w:r>
    </w:p>
    <w:p w14:paraId="65E70485"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4.2.32.1 Non-SSO Log In</w:t>
      </w:r>
    </w:p>
    <w:p w14:paraId="6AA560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calendar will be accessed from multiple devices and browsers to verify that a log-in is required each time. The tester will verify that access is given to valid username and passwords that match. If the user forgets their username or password, they can receive their username through the e-mail or through a phone text. The user can reset their password through e-mail or a phone text.</w:t>
      </w:r>
    </w:p>
    <w:p w14:paraId="656DFDB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4.2.32.2 Non-SSO Log Out</w:t>
      </w:r>
    </w:p>
    <w:p w14:paraId="47AC197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Logging out from multiple devices and browsers will be performed to verify that logging out is possible on each device. The tester will verify that the user is automatically logged off after an hour of inactivity. If the network connection fails then a "Lost Connectivity" error message will be displayed.</w:t>
      </w:r>
    </w:p>
    <w:p w14:paraId="3059FA5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3" w:name="_Toc496508661"/>
      <w:r w:rsidRPr="002F5BD2">
        <w:rPr>
          <w:rFonts w:ascii="Segoe UI" w:eastAsia="Times New Roman" w:hAnsi="Segoe UI" w:cs="Segoe UI"/>
          <w:b/>
          <w:bCs/>
          <w:color w:val="24292E"/>
          <w:sz w:val="30"/>
          <w:szCs w:val="30"/>
        </w:rPr>
        <w:t>4.2.33 Sort &amp; Filter</w:t>
      </w:r>
      <w:bookmarkEnd w:id="523"/>
    </w:p>
    <w:p w14:paraId="06E4DA9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calendar items are sorted or filtered based on details of the events on the calendar.</w:t>
      </w:r>
    </w:p>
    <w:p w14:paraId="14A241D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4.2.33.1 Filter by class</w:t>
      </w:r>
    </w:p>
    <w:p w14:paraId="2FC4F2C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items can be filtered for and found based on the class they are listed under in the event. Items with no class entered will be listed at the bottom.</w:t>
      </w:r>
    </w:p>
    <w:p w14:paraId="31A1B68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4.2.33.2 Sort by Time Length</w:t>
      </w:r>
    </w:p>
    <w:p w14:paraId="23E4E9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items can be filtered for and found based the time they need to be completed by. Items with no time length entered will be listed at the bottom.</w:t>
      </w:r>
    </w:p>
    <w:p w14:paraId="1FEF3DD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4" w:name="_Toc496508662"/>
      <w:r w:rsidRPr="002F5BD2">
        <w:rPr>
          <w:rFonts w:ascii="Segoe UI" w:eastAsia="Times New Roman" w:hAnsi="Segoe UI" w:cs="Segoe UI"/>
          <w:b/>
          <w:bCs/>
          <w:color w:val="24292E"/>
          <w:sz w:val="30"/>
          <w:szCs w:val="30"/>
        </w:rPr>
        <w:t>4.2.34 Personal Assistant</w:t>
      </w:r>
      <w:bookmarkEnd w:id="524"/>
    </w:p>
    <w:p w14:paraId="3823DD3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activating the personal assistant, and performing basic tasks to make sure it is working.</w:t>
      </w:r>
    </w:p>
    <w:p w14:paraId="52EA295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4.2.34.1 Assistant Recommends Assignments</w:t>
      </w:r>
    </w:p>
    <w:p w14:paraId="7C4209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will be successful if the assistant recommends the next upcoming assignment. If there are no assignments, the tester will verify that the assistant says "Nothing ...yet!"</w:t>
      </w:r>
    </w:p>
    <w:p w14:paraId="0C7984AB"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5" w:name="_Toc496508663"/>
      <w:r w:rsidRPr="002F5BD2">
        <w:rPr>
          <w:rFonts w:ascii="Segoe UI" w:eastAsia="Times New Roman" w:hAnsi="Segoe UI" w:cs="Segoe UI"/>
          <w:b/>
          <w:bCs/>
          <w:color w:val="24292E"/>
          <w:sz w:val="30"/>
          <w:szCs w:val="30"/>
        </w:rPr>
        <w:t>4.2.35 Feedback</w:t>
      </w:r>
      <w:bookmarkEnd w:id="525"/>
    </w:p>
    <w:p w14:paraId="2CE359B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checking to make sure notifications are received when new grades or feedback is posted by the instructor.</w:t>
      </w:r>
    </w:p>
    <w:p w14:paraId="28F62AF5"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4.2.35.1 Notification of Feedback on Assignments</w:t>
      </w:r>
    </w:p>
    <w:p w14:paraId="06DAD2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notifications are received when new feedback is posted by the instructor. If the user is not synced with I-Learn then it will display a message telling the user to sync with I-Learn first.</w:t>
      </w:r>
    </w:p>
    <w:p w14:paraId="13CBFAA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4.2.35.2 Feedback Included in Notification</w:t>
      </w:r>
    </w:p>
    <w:p w14:paraId="135BE8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instructor's feedback is in the notification received when new grades are posted by the instructor. If the user is not synced with I-Learn then it will display a message telling the user to sync with I-Learn first.</w:t>
      </w:r>
    </w:p>
    <w:p w14:paraId="4802D90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6" w:name="_Toc496508664"/>
      <w:r w:rsidRPr="002F5BD2">
        <w:rPr>
          <w:rFonts w:ascii="Segoe UI" w:eastAsia="Times New Roman" w:hAnsi="Segoe UI" w:cs="Segoe UI"/>
          <w:b/>
          <w:bCs/>
          <w:color w:val="24292E"/>
          <w:sz w:val="30"/>
          <w:szCs w:val="30"/>
        </w:rPr>
        <w:t>4.2.36 Database for Account Usernames and Passwords</w:t>
      </w:r>
      <w:bookmarkEnd w:id="526"/>
    </w:p>
    <w:p w14:paraId="304BFB9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database contains all the users of the application stored in a secure manner. If for any reason the account usernames or passwords are compromised, the database will be locked until the database security is reinsured and users reset their username and password.</w:t>
      </w:r>
    </w:p>
    <w:p w14:paraId="6DFEBB5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4.2.36.1 Verifying Existing Account</w:t>
      </w:r>
    </w:p>
    <w:p w14:paraId="60661EB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create a new account. The user will then login to their account with the credentials they created. If the user is unable to remember their username or password they may recover it through the phone or e-mail that is connected with the account. After failing to correctly log in 10 times within 5 minutes from the same session, then the account will be locked from that session for 24 hours or until the user resets their password. The user will be notified through their e-mail of the attempt.</w:t>
      </w:r>
    </w:p>
    <w:p w14:paraId="48B56D82"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4.2.36.2 Create New Account</w:t>
      </w:r>
    </w:p>
    <w:p w14:paraId="7336E6F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create a new account. The account will be inserted into the database in a secure manner. If the username already exists, the web page will display a message informing the user that the username is taken, and to try again with another username.</w:t>
      </w:r>
    </w:p>
    <w:p w14:paraId="1C46C02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7" w:name="_Toc496508665"/>
      <w:r w:rsidRPr="002F5BD2">
        <w:rPr>
          <w:rFonts w:ascii="Segoe UI" w:eastAsia="Times New Roman" w:hAnsi="Segoe UI" w:cs="Segoe UI"/>
          <w:b/>
          <w:bCs/>
          <w:color w:val="24292E"/>
          <w:sz w:val="30"/>
          <w:szCs w:val="30"/>
        </w:rPr>
        <w:t>4.2.37 Inspirational Quotes and Images</w:t>
      </w:r>
      <w:bookmarkEnd w:id="527"/>
    </w:p>
    <w:p w14:paraId="6145B9A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event has a designated area for the insertion of inspirational quotes and images.</w:t>
      </w:r>
    </w:p>
    <w:p w14:paraId="4AF1468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4.2.37.1 Enter quote text</w:t>
      </w:r>
    </w:p>
    <w:p w14:paraId="252BFF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add inspirational text to the designated area of the calendar event. They will test using many different languages to verify that it is displayed correctly.</w:t>
      </w:r>
    </w:p>
    <w:p w14:paraId="23F252D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4.2.37.2 Insert an inspirational image</w:t>
      </w:r>
    </w:p>
    <w:p w14:paraId="2260A09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add an inspirational image to the designated area of the calendar event. If an image can't be uploaded, an error message will be given to the user explaining why. The tester will verify that image will be scaled to fit inside the designated area.</w:t>
      </w:r>
    </w:p>
    <w:p w14:paraId="6FFE0B0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8" w:name="_Toc496508666"/>
      <w:r w:rsidRPr="002F5BD2">
        <w:rPr>
          <w:rFonts w:ascii="Segoe UI" w:eastAsia="Times New Roman" w:hAnsi="Segoe UI" w:cs="Segoe UI"/>
          <w:b/>
          <w:bCs/>
          <w:color w:val="24292E"/>
          <w:sz w:val="30"/>
          <w:szCs w:val="30"/>
        </w:rPr>
        <w:t>4.2.38 Night Mode</w:t>
      </w:r>
      <w:bookmarkEnd w:id="528"/>
    </w:p>
    <w:p w14:paraId="7FF94E7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the app to function in a nighttime friendly mode. Validation will be successful upon having the app appearance change to a blue light filter.</w:t>
      </w:r>
    </w:p>
    <w:p w14:paraId="1A4476D0"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4.2.38.1 Night Mode</w:t>
      </w:r>
    </w:p>
    <w:p w14:paraId="4F8ED0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toggle night mode on, and verify that the blue light filter appears. If the user’s phone is unable to use the blue light filter then they will receive a message letting them know and night mode will not be enabled.</w:t>
      </w:r>
    </w:p>
    <w:p w14:paraId="34F397E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9" w:name="_Toc496508667"/>
      <w:r w:rsidRPr="002F5BD2">
        <w:rPr>
          <w:rFonts w:ascii="Segoe UI" w:eastAsia="Times New Roman" w:hAnsi="Segoe UI" w:cs="Segoe UI"/>
          <w:b/>
          <w:bCs/>
          <w:color w:val="24292E"/>
          <w:sz w:val="30"/>
          <w:szCs w:val="30"/>
        </w:rPr>
        <w:t>4.2.39 Share Calendar Application</w:t>
      </w:r>
      <w:bookmarkEnd w:id="529"/>
    </w:p>
    <w:p w14:paraId="001762A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This will be tested by making sure events from this calendar can be shared with Facebook, Google Plus, and Twitter.</w:t>
      </w:r>
    </w:p>
    <w:p w14:paraId="1C3012B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4.2.39.1 Connect to Social Media</w:t>
      </w:r>
    </w:p>
    <w:p w14:paraId="7B4B720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you are able to connect to social media sites. Testers will test this feature by connecting the app to a social media account. An error message will be displayed if the app fails to connect with the account because the user entered the wrong credentials. If there is no network connectivity then the app will alert the user that they will need to try again later.</w:t>
      </w:r>
    </w:p>
    <w:p w14:paraId="1861E20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4.2.39.2 Share Calendar Application Through Social Media</w:t>
      </w:r>
    </w:p>
    <w:p w14:paraId="7E286FE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you can share your calendars through social media sites. Testers will test this feature by sharing a calendar through a social media service that they have successfully connected with the app. If there is no network connectivity then the app will alert the user that they will need to try again later.</w:t>
      </w:r>
    </w:p>
    <w:p w14:paraId="705A7A9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4.2.39.3 Share Calendar Through Email</w:t>
      </w:r>
    </w:p>
    <w:p w14:paraId="5A1EB6C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you can share your calendars through email. Testers will test this feature by sharing their calendar through an email application. If there is no network connectivity then the app will alert the user that they will need to try again later.</w:t>
      </w:r>
    </w:p>
    <w:p w14:paraId="6756866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0" w:name="_Toc496508668"/>
      <w:r w:rsidRPr="002F5BD2">
        <w:rPr>
          <w:rFonts w:ascii="Segoe UI" w:eastAsia="Times New Roman" w:hAnsi="Segoe UI" w:cs="Segoe UI"/>
          <w:b/>
          <w:bCs/>
          <w:color w:val="24292E"/>
          <w:sz w:val="30"/>
          <w:szCs w:val="30"/>
        </w:rPr>
        <w:t>4.2.40 Weather</w:t>
      </w:r>
      <w:bookmarkEnd w:id="530"/>
    </w:p>
    <w:p w14:paraId="7D6EC0E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will correctly display the predicted weather based on the user's location. If the user's location can't be determined then a corresponding message will be displayed. If weather services are not functioning then the calendar application will inform the user that weather services are down.</w:t>
      </w:r>
    </w:p>
    <w:p w14:paraId="1CEC6E6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4.2.40.1 Weather for Specific Days</w:t>
      </w:r>
    </w:p>
    <w:p w14:paraId="355487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To verify, the tester will click the weather section on the calendar and check the projected weather. Additionally, when creating an event on a certain day the predicted weather should appear for that day as well, or an error message if the weather was not retrieved.</w:t>
      </w:r>
    </w:p>
    <w:p w14:paraId="06CD5CC2"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1" w:name="_Toc496508669"/>
      <w:r w:rsidRPr="002F5BD2">
        <w:rPr>
          <w:rFonts w:ascii="Segoe UI" w:eastAsia="Times New Roman" w:hAnsi="Segoe UI" w:cs="Segoe UI"/>
          <w:b/>
          <w:bCs/>
          <w:color w:val="24292E"/>
          <w:sz w:val="30"/>
          <w:szCs w:val="30"/>
        </w:rPr>
        <w:lastRenderedPageBreak/>
        <w:t>4.2.41 Tutor Integration</w:t>
      </w:r>
      <w:bookmarkEnd w:id="531"/>
    </w:p>
    <w:p w14:paraId="0F6C34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when user clicks on link and is taken to the BYU-I tutor page. If the BYU-I page is down, then an error page will be displayed.</w:t>
      </w:r>
    </w:p>
    <w:p w14:paraId="45382A2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4.2.41.1 Schedule a Tutor</w:t>
      </w:r>
    </w:p>
    <w:p w14:paraId="16B5751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returns to the calendar after scheduling with their tutor on the BYU-I page then the calendar should open a window so the user can put their tutor session in as an event. If the BYU-I network is down, then the window won't be opened.</w:t>
      </w:r>
    </w:p>
    <w:p w14:paraId="4A595D7A"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2" w:name="_Toc496508670"/>
      <w:r w:rsidRPr="002F5BD2">
        <w:rPr>
          <w:rFonts w:ascii="Segoe UI" w:eastAsia="Times New Roman" w:hAnsi="Segoe UI" w:cs="Segoe UI"/>
          <w:b/>
          <w:bCs/>
          <w:color w:val="24292E"/>
          <w:sz w:val="30"/>
          <w:szCs w:val="30"/>
        </w:rPr>
        <w:t>4.2.42 Class Help</w:t>
      </w:r>
      <w:bookmarkEnd w:id="532"/>
    </w:p>
    <w:p w14:paraId="6163E9A9"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following the links provided. Validation will be successful if various help links are provided.</w:t>
      </w:r>
    </w:p>
    <w:p w14:paraId="5107D82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4.2.42.1 Help with class</w:t>
      </w:r>
    </w:p>
    <w:p w14:paraId="34FC2F4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Testers will test this feature to ensure that only appropriate links are listed under the class help. If a user has not enrolled in any classes then this feature will not contain any links and will instead alert the user that they have no class help available. An error message will be displayed if a link is broken alerting the user that the link is broken. If there is no help available for a given class then the user will receive an alert letting them know that no help is available for that class.</w:t>
      </w:r>
    </w:p>
    <w:p w14:paraId="49AD975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3" w:name="_Toc496508671"/>
      <w:r w:rsidRPr="002F5BD2">
        <w:rPr>
          <w:rFonts w:ascii="Segoe UI" w:eastAsia="Times New Roman" w:hAnsi="Segoe UI" w:cs="Segoe UI"/>
          <w:b/>
          <w:bCs/>
          <w:color w:val="24292E"/>
          <w:sz w:val="30"/>
          <w:szCs w:val="30"/>
        </w:rPr>
        <w:t>4.2.43 Printing</w:t>
      </w:r>
      <w:bookmarkEnd w:id="533"/>
    </w:p>
    <w:p w14:paraId="2393F6C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when the selected part of calendar chosen by the user is correctly printed out. If no printer is connected the print button will grayed out and the user will be unable to select it.</w:t>
      </w:r>
    </w:p>
    <w:p w14:paraId="7E6F8BD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4.2.43.1 Printing</w:t>
      </w:r>
    </w:p>
    <w:p w14:paraId="18544C2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should sign into a dummy I-Learn account and print out a faux schedule. If the user is unable to log-in to I-Learn then the schedule won't be printed. If the network to I-Learn is down then the error message will be displayed "Unable to connect to I-Learn."</w:t>
      </w:r>
    </w:p>
    <w:p w14:paraId="74FA9C61" w14:textId="0D5A66FC"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w:t>
      </w:r>
      <w:del w:id="534" w:author="Michael Forkey" w:date="2017-11-04T12:17:00Z">
        <w:r w:rsidRPr="002F5BD2" w:rsidDel="00A20751">
          <w:rPr>
            <w:rFonts w:ascii="Segoe UI" w:eastAsia="Times New Roman" w:hAnsi="Segoe UI" w:cs="Segoe UI"/>
            <w:color w:val="24292E"/>
            <w:sz w:val="24"/>
            <w:szCs w:val="24"/>
          </w:rPr>
          <w:delText xml:space="preserve">### </w:delText>
        </w:r>
      </w:del>
      <w:r w:rsidRPr="002F5BD2">
        <w:rPr>
          <w:rFonts w:ascii="Segoe UI" w:eastAsia="Times New Roman" w:hAnsi="Segoe UI" w:cs="Segoe UI"/>
          <w:color w:val="24292E"/>
          <w:sz w:val="24"/>
          <w:szCs w:val="24"/>
        </w:rPr>
        <w:t>4.2.44 Badges</w:t>
      </w:r>
    </w:p>
    <w:p w14:paraId="4D4E2D2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needs to be notified of events, deadlines, group work or messages then badges should show up with the correct count of any of the above that have not been seen by the user. Additionally, when the user goes through the badges the count should decrease as the badges are seen. If they have all been seen then that badge should disappear.</w:t>
      </w:r>
    </w:p>
    <w:p w14:paraId="4B25F014"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4.2.44.1 View badges</w:t>
      </w:r>
    </w:p>
    <w:p w14:paraId="097805B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load the app onto a mobile device and then tap the “Badge” button to view the badges for notifications. If there are no notifications then the user will receive a message saying "All caught up".</w:t>
      </w:r>
    </w:p>
    <w:p w14:paraId="5C80C84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5" w:name="_Toc496508672"/>
      <w:r w:rsidRPr="002F5BD2">
        <w:rPr>
          <w:rFonts w:ascii="Segoe UI" w:eastAsia="Times New Roman" w:hAnsi="Segoe UI" w:cs="Segoe UI"/>
          <w:b/>
          <w:bCs/>
          <w:color w:val="24292E"/>
          <w:sz w:val="30"/>
          <w:szCs w:val="30"/>
        </w:rPr>
        <w:t>4.2.45 Quick Access</w:t>
      </w:r>
      <w:bookmarkEnd w:id="535"/>
    </w:p>
    <w:p w14:paraId="539104FE"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quick access feature will contain links to the user’s classes. Validation will be successful if links redirect correctly to the specific classes. This feature will also be tested to ensure that the links redirect to the correct classes.</w:t>
      </w:r>
    </w:p>
    <w:p w14:paraId="7D79680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6" w:name="_Toc496508673"/>
      <w:r w:rsidRPr="002F5BD2">
        <w:rPr>
          <w:rFonts w:ascii="Segoe UI" w:eastAsia="Times New Roman" w:hAnsi="Segoe UI" w:cs="Segoe UI"/>
          <w:b/>
          <w:bCs/>
          <w:color w:val="24292E"/>
          <w:sz w:val="30"/>
          <w:szCs w:val="30"/>
        </w:rPr>
        <w:t>4.2.45.1 Quick Access Class Selection</w:t>
      </w:r>
      <w:bookmarkEnd w:id="536"/>
    </w:p>
    <w:p w14:paraId="3597BF2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Testers will test this feature by ensuring that each link contained in the quick access feature redirect to the correct class. If the user has no classes then they will receive an error message alerting them that there are no available classes. If a link is broken then there will be an error message that tells the user that the link is not working.</w:t>
      </w:r>
    </w:p>
    <w:p w14:paraId="198C745D"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7" w:name="_Toc496508674"/>
      <w:r w:rsidRPr="002F5BD2">
        <w:rPr>
          <w:rFonts w:ascii="Segoe UI" w:eastAsia="Times New Roman" w:hAnsi="Segoe UI" w:cs="Segoe UI"/>
          <w:b/>
          <w:bCs/>
          <w:color w:val="24292E"/>
          <w:sz w:val="30"/>
          <w:szCs w:val="30"/>
        </w:rPr>
        <w:t>4.2.46 Assignment Alarm</w:t>
      </w:r>
      <w:bookmarkEnd w:id="537"/>
    </w:p>
    <w:p w14:paraId="3C58D4A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Assignment alarm feature needs to be precise and go off at the correct time.</w:t>
      </w:r>
    </w:p>
    <w:p w14:paraId="36E3AFDD"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8" w:name="_Toc496508675"/>
      <w:r w:rsidRPr="002F5BD2">
        <w:rPr>
          <w:rFonts w:ascii="Segoe UI" w:eastAsia="Times New Roman" w:hAnsi="Segoe UI" w:cs="Segoe UI"/>
          <w:b/>
          <w:bCs/>
          <w:color w:val="24292E"/>
          <w:sz w:val="30"/>
          <w:szCs w:val="30"/>
        </w:rPr>
        <w:t>4.2.46.1 Setting the Assignment Alarm</w:t>
      </w:r>
      <w:bookmarkEnd w:id="538"/>
    </w:p>
    <w:p w14:paraId="57DE81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alarm set by the user has to go off at the exact time the user specifies. If the user does not select an event the user is then notified to select an event before choosing a time to have the alarm go off.</w:t>
      </w:r>
    </w:p>
    <w:p w14:paraId="0E2A8C3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9" w:name="_Toc496508676"/>
      <w:r w:rsidRPr="002F5BD2">
        <w:rPr>
          <w:rFonts w:ascii="Segoe UI" w:eastAsia="Times New Roman" w:hAnsi="Segoe UI" w:cs="Segoe UI"/>
          <w:b/>
          <w:bCs/>
          <w:color w:val="24292E"/>
          <w:sz w:val="30"/>
          <w:szCs w:val="30"/>
        </w:rPr>
        <w:lastRenderedPageBreak/>
        <w:t>4.2.47 Google API</w:t>
      </w:r>
      <w:bookmarkEnd w:id="539"/>
    </w:p>
    <w:p w14:paraId="11518873"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 is able to sync with a Google calendar. Validation will be successful if the application can sync with a user's Google calendar. The system will also be tested to verify that Google calendars doesn't automatically sync without proper access permissions.</w:t>
      </w:r>
    </w:p>
    <w:p w14:paraId="7FEC6A4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4.2.47.1 Sync Google Calendar</w:t>
      </w:r>
    </w:p>
    <w:p w14:paraId="2BB6497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test the sync functionality between an I-Learn calendar and a Google calendar. The application will be tested to verify that Google calendars only syncs with proper permissions, an error message will notify the user that Google calendars must acquire permission by linking a Google account with the Student Calendar app. If there is no network connectivity then the user will receive an error message stating that sync will try again later.</w:t>
      </w:r>
    </w:p>
    <w:p w14:paraId="0B2C1C24"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0" w:name="_Toc496508677"/>
      <w:r w:rsidRPr="002F5BD2">
        <w:rPr>
          <w:rFonts w:ascii="Segoe UI" w:eastAsia="Times New Roman" w:hAnsi="Segoe UI" w:cs="Segoe UI"/>
          <w:b/>
          <w:bCs/>
          <w:color w:val="24292E"/>
          <w:sz w:val="30"/>
          <w:szCs w:val="30"/>
        </w:rPr>
        <w:t>4.2.48 Apple API</w:t>
      </w:r>
      <w:bookmarkEnd w:id="540"/>
    </w:p>
    <w:p w14:paraId="36404B6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 is able to sync with </w:t>
      </w:r>
      <w:proofErr w:type="spellStart"/>
      <w:proofErr w:type="gramStart"/>
      <w:r w:rsidRPr="002F5BD2">
        <w:rPr>
          <w:rFonts w:ascii="Segoe UI" w:eastAsia="Times New Roman" w:hAnsi="Segoe UI" w:cs="Segoe UI"/>
          <w:color w:val="24292E"/>
          <w:sz w:val="24"/>
          <w:szCs w:val="24"/>
        </w:rPr>
        <w:t>a</w:t>
      </w:r>
      <w:proofErr w:type="spellEnd"/>
      <w:proofErr w:type="gramEnd"/>
      <w:r w:rsidRPr="002F5BD2">
        <w:rPr>
          <w:rFonts w:ascii="Segoe UI" w:eastAsia="Times New Roman" w:hAnsi="Segoe UI" w:cs="Segoe UI"/>
          <w:color w:val="24292E"/>
          <w:sz w:val="24"/>
          <w:szCs w:val="24"/>
        </w:rPr>
        <w:t xml:space="preserve"> Apple calendar. Validation will be successful if the application can sync with a user's Apple calendar. The system will also be tested to verify that Apple calendars doesn't automatically sync without proper access permissions.</w:t>
      </w:r>
    </w:p>
    <w:p w14:paraId="5B98617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4.2.48.1 Sync Apple Calendar</w:t>
      </w:r>
    </w:p>
    <w:p w14:paraId="7FE0DA6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test the sync functionality between an I-Learn calendar and an Apple calendar. The application will be tested to verify that Apple calendars only syncs with proper permissions,</w:t>
      </w:r>
      <w:r>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an error message will notify the user that Apple calendars must acquire permission by linking an Apple account with the Student Calendar app. If there is no network connectivity then the user will receive an error message stating that sync will try again later.</w:t>
      </w:r>
    </w:p>
    <w:p w14:paraId="702804D3"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1" w:name="_Toc496508678"/>
      <w:r w:rsidRPr="002F5BD2">
        <w:rPr>
          <w:rFonts w:ascii="Segoe UI" w:eastAsia="Times New Roman" w:hAnsi="Segoe UI" w:cs="Segoe UI"/>
          <w:b/>
          <w:bCs/>
          <w:color w:val="24292E"/>
          <w:sz w:val="30"/>
          <w:szCs w:val="30"/>
        </w:rPr>
        <w:t>4.2.49 Outlook API</w:t>
      </w:r>
      <w:bookmarkEnd w:id="541"/>
    </w:p>
    <w:p w14:paraId="4A4DF74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 is able to sync with </w:t>
      </w:r>
      <w:proofErr w:type="gramStart"/>
      <w:r w:rsidRPr="002F5BD2">
        <w:rPr>
          <w:rFonts w:ascii="Segoe UI" w:eastAsia="Times New Roman" w:hAnsi="Segoe UI" w:cs="Segoe UI"/>
          <w:color w:val="24292E"/>
          <w:sz w:val="24"/>
          <w:szCs w:val="24"/>
        </w:rPr>
        <w:t>a</w:t>
      </w:r>
      <w:proofErr w:type="gramEnd"/>
      <w:r w:rsidRPr="002F5BD2">
        <w:rPr>
          <w:rFonts w:ascii="Segoe UI" w:eastAsia="Times New Roman" w:hAnsi="Segoe UI" w:cs="Segoe UI"/>
          <w:color w:val="24292E"/>
          <w:sz w:val="24"/>
          <w:szCs w:val="24"/>
        </w:rPr>
        <w:t xml:space="preserve"> Outlook calendar. Validation will be successful if the application can sync with a user's Outlook calendar. The system will also be tested to verify that Outlook calendars doesn't automatically sync without proper access permissions.</w:t>
      </w:r>
    </w:p>
    <w:p w14:paraId="2C145CE6"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4.2.49.1 Sync Outlook Calendar</w:t>
      </w:r>
    </w:p>
    <w:p w14:paraId="243CB1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test the sync functionality between an I-Learn calendar and an Outlook calendar. The application will be tested to verify that Outlook calendars only syncs with proper permissions, an error message will notify the user that Outlook calendars must acquire permission by linking an Outlook account with the Student Calendar app. If there is no network connectivity then the user will receive an error message stating that sync will try again later.</w:t>
      </w:r>
    </w:p>
    <w:p w14:paraId="4782D12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2" w:name="_Toc496508679"/>
      <w:r w:rsidRPr="002F5BD2">
        <w:rPr>
          <w:rFonts w:ascii="Segoe UI" w:eastAsia="Times New Roman" w:hAnsi="Segoe UI" w:cs="Segoe UI"/>
          <w:b/>
          <w:bCs/>
          <w:color w:val="24292E"/>
          <w:sz w:val="30"/>
          <w:szCs w:val="30"/>
        </w:rPr>
        <w:t>4.2.50 Toolbox Bar</w:t>
      </w:r>
      <w:bookmarkEnd w:id="542"/>
    </w:p>
    <w:p w14:paraId="009E88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app is open the toolbox bar is present in the app. Validation will be successful if the application on opening displays the toolbox bar. The system will also be tested to verify that the toolbox bar opens correctly while the app is in use.</w:t>
      </w:r>
    </w:p>
    <w:p w14:paraId="5CF6E78C"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4.2.50.1 Search Bar</w:t>
      </w:r>
    </w:p>
    <w:p w14:paraId="071DD9B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tool box bar will have a search bar and it must be able to search for various items in the calendar app. Testers will test that the search bar is accessible from the toolbox bar. They will also validate that the bar allows users to search for specific keywords. An error message will be displayed if the keyword is not found.</w:t>
      </w:r>
    </w:p>
    <w:p w14:paraId="1F35864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4.2.50.2 Timer</w:t>
      </w:r>
    </w:p>
    <w:p w14:paraId="636D8BB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toolbox bar will have a timer button that will display the time the user has left to complete an assignment. Testers will test that the timer function is actually accessible from the toolbox bar. An error will be displayed if a user has no assignments due, or if they have not enrolled in any classes.</w:t>
      </w:r>
    </w:p>
    <w:p w14:paraId="7C94D1B9"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4.2.50.3 Assignment Progress Bar</w:t>
      </w:r>
    </w:p>
    <w:p w14:paraId="743EB0E5"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toolbox bar will have an assignment progress bar that will display the user's assignment progress. Testers will ensure that this feature is accessible from the toolbox bar. An error message will be displayed if there is no valid assignments, or if the user is not enrolled in any classes.</w:t>
      </w:r>
    </w:p>
    <w:p w14:paraId="241549CA"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4.2.50.4 Suggest Meeting Times</w:t>
      </w:r>
    </w:p>
    <w:p w14:paraId="5FBC82F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toolbox bar will have a suggest meeting time button that will display the best times for setting up a group meeting. Testers will ensure that this feature is accessible from the toolbox bar. An error message will be displayed if a user tries to use this feature but is not part of a group.</w:t>
      </w:r>
    </w:p>
    <w:p w14:paraId="5DF8A9CC"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3" w:name="_Toc496508680"/>
      <w:r w:rsidRPr="002F5BD2">
        <w:rPr>
          <w:rFonts w:ascii="Segoe UI" w:eastAsia="Times New Roman" w:hAnsi="Segoe UI" w:cs="Segoe UI"/>
          <w:b/>
          <w:bCs/>
          <w:color w:val="24292E"/>
          <w:sz w:val="30"/>
          <w:szCs w:val="30"/>
        </w:rPr>
        <w:t>4.2.51 Custom Images and Icons</w:t>
      </w:r>
      <w:bookmarkEnd w:id="543"/>
    </w:p>
    <w:p w14:paraId="2796EB2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can upload custom images and they are displayed successfully to the app. The system will be tested to ensure that the user can upload images to the app and they display correctly.</w:t>
      </w:r>
    </w:p>
    <w:p w14:paraId="63C8DEAF"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4.2.51.1 Custom Images and Icons</w:t>
      </w:r>
    </w:p>
    <w:p w14:paraId="2C13C86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Multiple custom images and icons will be used to verify that users can use custom images to personalize their app. Testers will test that images upload correctly to the app and that they are also viewable. An error message will alert the user if the image doesn't upload properly or if it is an unaccepted file type. If there is no network connectivity an error message will alert the user and ask them to try again later. If images don't display properly, there will be an error where the image should be alerting the user that the image is </w:t>
      </w:r>
      <w:r>
        <w:rPr>
          <w:rFonts w:ascii="Segoe UI" w:eastAsia="Times New Roman" w:hAnsi="Segoe UI" w:cs="Segoe UI"/>
          <w:color w:val="24292E"/>
          <w:sz w:val="24"/>
          <w:szCs w:val="24"/>
        </w:rPr>
        <w:t>un-</w:t>
      </w:r>
      <w:r w:rsidRPr="002F5BD2">
        <w:rPr>
          <w:rFonts w:ascii="Segoe UI" w:eastAsia="Times New Roman" w:hAnsi="Segoe UI" w:cs="Segoe UI"/>
          <w:color w:val="24292E"/>
          <w:sz w:val="24"/>
          <w:szCs w:val="24"/>
        </w:rPr>
        <w:t>viewable.</w:t>
      </w:r>
    </w:p>
    <w:p w14:paraId="0DFBCF51"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4" w:name="_Toc496508681"/>
      <w:r w:rsidRPr="002F5BD2">
        <w:rPr>
          <w:rFonts w:ascii="Segoe UI" w:eastAsia="Times New Roman" w:hAnsi="Segoe UI" w:cs="Segoe UI"/>
          <w:b/>
          <w:bCs/>
          <w:color w:val="24292E"/>
          <w:sz w:val="30"/>
          <w:szCs w:val="30"/>
        </w:rPr>
        <w:t>4.2.52 Custom Videos</w:t>
      </w:r>
      <w:bookmarkEnd w:id="544"/>
    </w:p>
    <w:p w14:paraId="104D1D3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is first prompted to allow the app camera permissions. Then if the app displays custom videos successfully, it has been successfully validated.</w:t>
      </w:r>
    </w:p>
    <w:p w14:paraId="79675338"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4.2.52.1 Custom Videos</w:t>
      </w:r>
    </w:p>
    <w:p w14:paraId="0BF0960A"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Testers will verify that custom videos can be uploaded to the app and that they receive the appropriate prompts. Testers will also ensure that these videos display properly within the app. An error message will be displayed if the user hasn't granted the proper permissions for the app to use their camera. An error message will be displayed if there is not connectivity and the video is unable to upload. An error message will display if the video fails to play properly within the app.</w:t>
      </w:r>
    </w:p>
    <w:p w14:paraId="27B8B981"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5" w:name="_Toc496508682"/>
      <w:r w:rsidRPr="002F5BD2">
        <w:rPr>
          <w:rFonts w:ascii="Segoe UI" w:eastAsia="Times New Roman" w:hAnsi="Segoe UI" w:cs="Segoe UI"/>
          <w:b/>
          <w:bCs/>
          <w:color w:val="24292E"/>
          <w:sz w:val="30"/>
          <w:szCs w:val="30"/>
        </w:rPr>
        <w:t>4.2.53 Calendar View</w:t>
      </w:r>
      <w:bookmarkEnd w:id="545"/>
    </w:p>
    <w:p w14:paraId="74B1425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will be success if the application loads the user's personal calendar style. Style options include Day, 5-Day Week, 7-Day Week, Month, Semester, and Year views.</w:t>
      </w:r>
    </w:p>
    <w:p w14:paraId="4F4B9B9D"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4.2.53.1 Various Calendar Views</w:t>
      </w:r>
    </w:p>
    <w:p w14:paraId="229DA7EF"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Each view style is validated by the user selecting the calendar view style of choice from the dedicated buttons at the top of the calendar display window. The default style is Month. The default style is validated upon the initial opening of the calendar application when no previous default has been set in user configuration. If the user desires a different view, the preferred style will be enabled by pressing the respective view style button (i.e. 7-Day Week). When the view style changes to reflect the selected option.</w:t>
      </w:r>
    </w:p>
    <w:p w14:paraId="154043C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the event the preferred style does not change when its corresponding button has been interacted with, the user will first exit out of the application and attempt the operation again. If, after subsequent attempts, the preferred style is not enabled, the user can contact support for further troubleshooting.</w:t>
      </w:r>
    </w:p>
    <w:p w14:paraId="5D742B56"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6" w:name="_Toc496508683"/>
      <w:r w:rsidRPr="002F5BD2">
        <w:rPr>
          <w:rFonts w:ascii="Segoe UI" w:eastAsia="Times New Roman" w:hAnsi="Segoe UI" w:cs="Segoe UI"/>
          <w:b/>
          <w:bCs/>
          <w:color w:val="24292E"/>
          <w:sz w:val="30"/>
          <w:szCs w:val="30"/>
        </w:rPr>
        <w:t>4.2.54 Task Rewards</w:t>
      </w:r>
      <w:bookmarkEnd w:id="546"/>
    </w:p>
    <w:p w14:paraId="4CAF757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Verification will be successful if points are awarded successfully for completing tasks and assignments.</w:t>
      </w:r>
    </w:p>
    <w:p w14:paraId="023AD77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4.2.54.1 Goal/XP Bar</w:t>
      </w:r>
    </w:p>
    <w:p w14:paraId="2668934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Clicking on the Adventure Mode of the app should make a section appear on the sidebar containing information about percentage completion and experience points (XP) to be awarded. Users will be able to enter the amount of points they want to earn for completing tasks and assignments. Only positive integers can be entered. The system will be tested to verify that no negative integers, letters, or character symbols are allowed to be entered. Consequently, the system will be tested to verify that it alerts the user once an invalid input is entered.</w:t>
      </w:r>
    </w:p>
    <w:p w14:paraId="14E7A4C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 will be performed to verify that points are awarded once assignments are marked as complete. The Goal/XP Bar will be tested to verify that exact progression is recorded. For example, if the user has only five assignments during a week,</w:t>
      </w:r>
      <w:r>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 xml:space="preserve">and two of those assignments are marked complete, then the goal bar should show that it is 40% complete. Points will also be awarded. In the example above, if the user had assigned 20 points to assignments, then the user should see that 20 points were awarded per </w:t>
      </w:r>
      <w:r w:rsidRPr="002F5BD2">
        <w:rPr>
          <w:rFonts w:ascii="Segoe UI" w:eastAsia="Times New Roman" w:hAnsi="Segoe UI" w:cs="Segoe UI"/>
          <w:color w:val="24292E"/>
          <w:sz w:val="24"/>
          <w:szCs w:val="24"/>
        </w:rPr>
        <w:lastRenderedPageBreak/>
        <w:t>assignment completed for a total of 40 XP points. Similarly, tasks will be worth whatever amount of points the users deem appropriate.</w:t>
      </w:r>
    </w:p>
    <w:p w14:paraId="15A837F0"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7" w:name="_Toc496508684"/>
      <w:r w:rsidRPr="002F5BD2">
        <w:rPr>
          <w:rFonts w:ascii="Segoe UI" w:eastAsia="Times New Roman" w:hAnsi="Segoe UI" w:cs="Segoe UI"/>
          <w:b/>
          <w:bCs/>
          <w:color w:val="24292E"/>
          <w:sz w:val="30"/>
          <w:szCs w:val="30"/>
        </w:rPr>
        <w:t>4.2.55 User Task List</w:t>
      </w:r>
      <w:bookmarkEnd w:id="547"/>
    </w:p>
    <w:p w14:paraId="7176B20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has added tasks to be shown in this list then it is shown on the main screen of the app. As an example, I add 2 assignments to show on the top of the main page of the app they should come up in a list at the top so that they can be clicked on to show details.</w:t>
      </w:r>
    </w:p>
    <w:p w14:paraId="71988717"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4.2.55.1 Assignment List</w:t>
      </w:r>
    </w:p>
    <w:p w14:paraId="03836164"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Adding Assignments - Assignments need to have a button to be able to display on main screen.</w:t>
      </w:r>
    </w:p>
    <w:p w14:paraId="623BD95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Displaying Assignments - Assignments should be displayed by order of priority and class. If </w:t>
      </w:r>
      <w:proofErr w:type="spellStart"/>
      <w:r w:rsidRPr="002F5BD2">
        <w:rPr>
          <w:rFonts w:ascii="Segoe UI" w:eastAsia="Times New Roman" w:hAnsi="Segoe UI" w:cs="Segoe UI"/>
          <w:color w:val="24292E"/>
          <w:sz w:val="24"/>
          <w:szCs w:val="24"/>
        </w:rPr>
        <w:t>i</w:t>
      </w:r>
      <w:proofErr w:type="spellEnd"/>
      <w:r w:rsidRPr="002F5BD2">
        <w:rPr>
          <w:rFonts w:ascii="Segoe UI" w:eastAsia="Times New Roman" w:hAnsi="Segoe UI" w:cs="Segoe UI"/>
          <w:color w:val="24292E"/>
          <w:sz w:val="24"/>
          <w:szCs w:val="24"/>
        </w:rPr>
        <w:t xml:space="preserve"> have two assignments, one has priority the other does not, then the one with priority shows first. As well if there are several assignments from one class they should all be shown together.</w:t>
      </w:r>
    </w:p>
    <w:p w14:paraId="2D0D0E2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Empty List - If there are no assignments to display in the User Task list, then a page should be displayed that says "No assignments to display".</w:t>
      </w:r>
    </w:p>
    <w:p w14:paraId="68E4050B"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8" w:name="_Toc496508685"/>
      <w:r w:rsidRPr="002F5BD2">
        <w:rPr>
          <w:rFonts w:ascii="Segoe UI" w:eastAsia="Times New Roman" w:hAnsi="Segoe UI" w:cs="Segoe UI"/>
          <w:b/>
          <w:bCs/>
          <w:color w:val="24292E"/>
          <w:sz w:val="30"/>
          <w:szCs w:val="30"/>
        </w:rPr>
        <w:t>4.2.56 School Catalog</w:t>
      </w:r>
      <w:bookmarkEnd w:id="548"/>
    </w:p>
    <w:p w14:paraId="0EA256E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accessing a BYU-I catalogue.</w:t>
      </w:r>
    </w:p>
    <w:p w14:paraId="04ECC8F1"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4.2.56.1 View School Catalog</w:t>
      </w:r>
    </w:p>
    <w:p w14:paraId="0AE5840B"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BYU-I catalogue is available through the app. Availability is attained when the application is able to display the BYU-Idaho catalogue. In the event the catalog is not accessible, an error message is returned to the user, "The Catalog is not found or cannot be displayed".</w:t>
      </w:r>
    </w:p>
    <w:p w14:paraId="22076035"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9" w:name="_Toc496508686"/>
      <w:r w:rsidRPr="002F5BD2">
        <w:rPr>
          <w:rFonts w:ascii="Segoe UI" w:eastAsia="Times New Roman" w:hAnsi="Segoe UI" w:cs="Segoe UI"/>
          <w:b/>
          <w:bCs/>
          <w:color w:val="24292E"/>
          <w:sz w:val="30"/>
          <w:szCs w:val="30"/>
        </w:rPr>
        <w:t>4.2.57 User Profile Settings</w:t>
      </w:r>
      <w:bookmarkEnd w:id="549"/>
    </w:p>
    <w:p w14:paraId="10028C4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There will need to be a page to view profile settings.</w:t>
      </w:r>
    </w:p>
    <w:p w14:paraId="4CCD1E8B" w14:textId="77777777"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4.2.57.1 User Profile Settings</w:t>
      </w:r>
    </w:p>
    <w:p w14:paraId="741999A7"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page will include Name, Address, Phone #, Email, School, a button for Accounts page (accounts page holds info for accounts connected like google and twitter), button for Images,</w:t>
      </w:r>
      <w:r>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and a button for Delete Profile. When the user clicks the button the app should ask for username and password for verification. If the user enters wrong username or password the app will state "Invalid credentials". If user enters information wrong the app will state "Invalid input". If the user does not have an account the app will state "No Account". There should be a button to import settings from file. If the file imported is successful then all settings will be changed. If it is unsuccessful then the app should display "file could not be read" and prompt for different file.</w:t>
      </w:r>
    </w:p>
    <w:p w14:paraId="15288FBC" w14:textId="77777777"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501EE0B5"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50" w:name="_Toc496508687"/>
      <w:r w:rsidRPr="002F5BD2">
        <w:rPr>
          <w:rFonts w:ascii="Segoe UI" w:eastAsia="Times New Roman" w:hAnsi="Segoe UI" w:cs="Segoe UI"/>
          <w:b/>
          <w:bCs/>
          <w:color w:val="24292E"/>
          <w:sz w:val="36"/>
          <w:szCs w:val="36"/>
        </w:rPr>
        <w:lastRenderedPageBreak/>
        <w:t xml:space="preserve">4.3 </w:t>
      </w:r>
      <w:commentRangeStart w:id="551"/>
      <w:r w:rsidRPr="002F5BD2">
        <w:rPr>
          <w:rFonts w:ascii="Segoe UI" w:eastAsia="Times New Roman" w:hAnsi="Segoe UI" w:cs="Segoe UI"/>
          <w:b/>
          <w:bCs/>
          <w:color w:val="24292E"/>
          <w:sz w:val="36"/>
          <w:szCs w:val="36"/>
        </w:rPr>
        <w:t>Validate Usability Requirements</w:t>
      </w:r>
      <w:bookmarkEnd w:id="550"/>
      <w:commentRangeEnd w:id="551"/>
      <w:r w:rsidR="00A20751">
        <w:rPr>
          <w:rStyle w:val="CommentReference"/>
        </w:rPr>
        <w:commentReference w:id="551"/>
      </w:r>
    </w:p>
    <w:p w14:paraId="4B9F6F8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Gathering a group of 20 users, the usability requirements will be validated by having each of them successfully add, modify, and remove an assignment. The users must also successfully add, modify, and remove an event item. Finally, the users must be able to navigate between the main calendar view, daily calendar view, to-do list, and help menu. </w:t>
      </w:r>
      <w:commentRangeStart w:id="552"/>
      <w:r w:rsidRPr="002F5BD2">
        <w:rPr>
          <w:rFonts w:ascii="Segoe UI" w:eastAsia="Times New Roman" w:hAnsi="Segoe UI" w:cs="Segoe UI"/>
          <w:color w:val="24292E"/>
          <w:sz w:val="24"/>
          <w:szCs w:val="24"/>
        </w:rPr>
        <w:t xml:space="preserve">Another step in validating usability requirements will be to use a UI Test Harness that will verify that the </w:t>
      </w:r>
      <w:commentRangeStart w:id="553"/>
      <w:r w:rsidRPr="002F5BD2">
        <w:rPr>
          <w:rFonts w:ascii="Segoe UI" w:eastAsia="Times New Roman" w:hAnsi="Segoe UI" w:cs="Segoe UI"/>
          <w:color w:val="24292E"/>
          <w:sz w:val="24"/>
          <w:szCs w:val="24"/>
        </w:rPr>
        <w:t>XPath</w:t>
      </w:r>
      <w:commentRangeEnd w:id="553"/>
      <w:r w:rsidR="00A20751">
        <w:rPr>
          <w:rStyle w:val="CommentReference"/>
        </w:rPr>
        <w:commentReference w:id="553"/>
      </w:r>
      <w:r w:rsidRPr="002F5BD2">
        <w:rPr>
          <w:rFonts w:ascii="Segoe UI" w:eastAsia="Times New Roman" w:hAnsi="Segoe UI" w:cs="Segoe UI"/>
          <w:color w:val="24292E"/>
          <w:sz w:val="24"/>
          <w:szCs w:val="24"/>
        </w:rPr>
        <w:t xml:space="preserve"> used in the UI is usability compliant</w:t>
      </w:r>
      <w:commentRangeEnd w:id="552"/>
      <w:r w:rsidR="00A20751">
        <w:rPr>
          <w:rStyle w:val="CommentReference"/>
        </w:rPr>
        <w:commentReference w:id="552"/>
      </w:r>
      <w:r w:rsidRPr="002F5BD2">
        <w:rPr>
          <w:rFonts w:ascii="Segoe UI" w:eastAsia="Times New Roman" w:hAnsi="Segoe UI" w:cs="Segoe UI"/>
          <w:color w:val="24292E"/>
          <w:sz w:val="24"/>
          <w:szCs w:val="24"/>
        </w:rPr>
        <w:t>. A full round of usability testing and validation will be performed to confirm that the whole application can be used by the intended audience of users.</w:t>
      </w:r>
    </w:p>
    <w:p w14:paraId="3E872800" w14:textId="77777777"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62164F2E"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54" w:name="_Toc496508688"/>
      <w:r w:rsidRPr="002F5BD2">
        <w:rPr>
          <w:rFonts w:ascii="Segoe UI" w:eastAsia="Times New Roman" w:hAnsi="Segoe UI" w:cs="Segoe UI"/>
          <w:b/>
          <w:bCs/>
          <w:color w:val="24292E"/>
          <w:sz w:val="36"/>
          <w:szCs w:val="36"/>
        </w:rPr>
        <w:lastRenderedPageBreak/>
        <w:t>4.4 Verify Performance Requirements</w:t>
      </w:r>
      <w:bookmarkEnd w:id="554"/>
    </w:p>
    <w:p w14:paraId="0CE886FC" w14:textId="77777777" w:rsidR="002F5BD2" w:rsidRPr="002F5BD2" w:rsidRDefault="002F5BD2" w:rsidP="002F5BD2">
      <w:pPr>
        <w:spacing w:after="240" w:line="240" w:lineRule="auto"/>
        <w:rPr>
          <w:rFonts w:ascii="Segoe UI" w:eastAsia="Times New Roman" w:hAnsi="Segoe UI" w:cs="Segoe UI"/>
          <w:color w:val="24292E"/>
          <w:sz w:val="24"/>
          <w:szCs w:val="24"/>
        </w:rPr>
      </w:pPr>
      <w:commentRangeStart w:id="555"/>
      <w:r w:rsidRPr="002F5BD2">
        <w:rPr>
          <w:rFonts w:ascii="Segoe UI" w:eastAsia="Times New Roman" w:hAnsi="Segoe UI" w:cs="Segoe UI"/>
          <w:color w:val="24292E"/>
          <w:sz w:val="24"/>
          <w:szCs w:val="24"/>
        </w:rPr>
        <w:t>Performance is an important aspect of the application's usability for online students. The ability for the application to handle all active and inactive users interacting with the service is key to its use and adoptability by students. See 1.6.5 Performance Requirements Reference</w:t>
      </w:r>
      <w:commentRangeEnd w:id="555"/>
      <w:r w:rsidR="00A20751">
        <w:rPr>
          <w:rStyle w:val="CommentReference"/>
        </w:rPr>
        <w:commentReference w:id="555"/>
      </w:r>
    </w:p>
    <w:p w14:paraId="4F8F1AE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56" w:name="_Toc496508689"/>
      <w:r w:rsidRPr="002F5BD2">
        <w:rPr>
          <w:rFonts w:ascii="Segoe UI" w:eastAsia="Times New Roman" w:hAnsi="Segoe UI" w:cs="Segoe UI"/>
          <w:b/>
          <w:bCs/>
          <w:color w:val="24292E"/>
          <w:sz w:val="30"/>
          <w:szCs w:val="30"/>
        </w:rPr>
        <w:t>4.4.1 Load Testing</w:t>
      </w:r>
      <w:bookmarkEnd w:id="556"/>
    </w:p>
    <w:p w14:paraId="40081A50"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BYU-Idaho has about 45k students and faculty. Our plan will be to test for memory leaks, and possible issues with bandwidth, network, and database components as we progressively increase the load on the system. As we perform this test, we will determine how the system behaves with a low, moderate, and large number of users. Specifically, we will discover the number of users that can perform tasks simultaneously. These tasks include: loading the application on different web browsers, creating an account, creating a custom calendar, adding and removing tasks, and using the chat and messaging feature.</w:t>
      </w:r>
    </w:p>
    <w:p w14:paraId="11E63559"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57" w:name="_Toc496508690"/>
      <w:r w:rsidRPr="002F5BD2">
        <w:rPr>
          <w:rFonts w:ascii="Segoe UI" w:eastAsia="Times New Roman" w:hAnsi="Segoe UI" w:cs="Segoe UI"/>
          <w:b/>
          <w:bCs/>
          <w:color w:val="24292E"/>
          <w:sz w:val="30"/>
          <w:szCs w:val="30"/>
        </w:rPr>
        <w:t>4.4.2 Stress Testing</w:t>
      </w:r>
      <w:bookmarkEnd w:id="557"/>
    </w:p>
    <w:p w14:paraId="4799595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For stress testing the calendar app, it will be subjected to numerous and repeated UI tests. Each component of the app will be activated programmatically to check if fast sequential access to different features crashes the app, any delays will also be noted. Connection to the server will also be tested. Simulated connections to the server will test prolonged continuous access by low, medium, and high loads. Sudden spikes in server load will be tested. Any crashes or errors at any point during stress testing will be carefully analyzed, then used to fix errors, and make sure the app remains secure even in the event of overload.</w:t>
      </w:r>
    </w:p>
    <w:p w14:paraId="61055FC8" w14:textId="77777777"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58" w:name="_Toc496508691"/>
      <w:r w:rsidRPr="002F5BD2">
        <w:rPr>
          <w:rFonts w:ascii="Segoe UI" w:eastAsia="Times New Roman" w:hAnsi="Segoe UI" w:cs="Segoe UI"/>
          <w:b/>
          <w:bCs/>
          <w:color w:val="24292E"/>
          <w:sz w:val="30"/>
          <w:szCs w:val="30"/>
        </w:rPr>
        <w:t>4.4.3 Capacity Testing</w:t>
      </w:r>
      <w:bookmarkEnd w:id="558"/>
    </w:p>
    <w:p w14:paraId="26385B31"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goal is to be able to support all 45k of BYU-Idaho's students through this application, while allowing no more than 5 seconds of latency on any given request. We will test capacity by making requests as if we had all 45k students using the app throughout the day. If network requests are taking longer than another server will be added to the load balancer and the tests will be run again until the desired results are demonstrated. This will allow minimized downtime and will help us have a better understanding of the capacity we can support as more users begin to use the application.</w:t>
      </w:r>
    </w:p>
    <w:p w14:paraId="5B0F30FA" w14:textId="77777777"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br w:type="page"/>
      </w:r>
    </w:p>
    <w:p w14:paraId="70D6E047"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59" w:name="_Toc496508692"/>
      <w:r w:rsidRPr="002F5BD2">
        <w:rPr>
          <w:rFonts w:ascii="Segoe UI" w:eastAsia="Times New Roman" w:hAnsi="Segoe UI" w:cs="Segoe UI"/>
          <w:b/>
          <w:bCs/>
          <w:color w:val="24292E"/>
          <w:sz w:val="36"/>
          <w:szCs w:val="36"/>
        </w:rPr>
        <w:lastRenderedPageBreak/>
        <w:t xml:space="preserve">4.5 </w:t>
      </w:r>
      <w:commentRangeStart w:id="560"/>
      <w:r w:rsidRPr="002F5BD2">
        <w:rPr>
          <w:rFonts w:ascii="Segoe UI" w:eastAsia="Times New Roman" w:hAnsi="Segoe UI" w:cs="Segoe UI"/>
          <w:b/>
          <w:bCs/>
          <w:color w:val="24292E"/>
          <w:sz w:val="36"/>
          <w:szCs w:val="36"/>
        </w:rPr>
        <w:t>Verify Logical Database Requirements</w:t>
      </w:r>
      <w:bookmarkEnd w:id="559"/>
      <w:commentRangeEnd w:id="560"/>
      <w:r w:rsidR="00B96F4D">
        <w:rPr>
          <w:rStyle w:val="CommentReference"/>
        </w:rPr>
        <w:commentReference w:id="560"/>
      </w:r>
    </w:p>
    <w:p w14:paraId="7E66EE7D"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logical database requirements will be verified by using the Calendar Assignments, Calendar Events, and Users relational tables as defined in section 3.5 to successfully store information from the I-learn system and retrieve the data for displaying user assignments and events on the Student Calendar. The tester will create a new assignment and event within the application which will be saved to the database. The tester will then log off of the application and sign back in to verify that the items were stored and retrieved successfully.</w:t>
      </w:r>
    </w:p>
    <w:p w14:paraId="4DD8246D" w14:textId="77777777"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77FA3C8A"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61" w:name="_Toc496508693"/>
      <w:r w:rsidRPr="002F5BD2">
        <w:rPr>
          <w:rFonts w:ascii="Segoe UI" w:eastAsia="Times New Roman" w:hAnsi="Segoe UI" w:cs="Segoe UI"/>
          <w:b/>
          <w:bCs/>
          <w:color w:val="24292E"/>
          <w:sz w:val="36"/>
          <w:szCs w:val="36"/>
        </w:rPr>
        <w:lastRenderedPageBreak/>
        <w:t xml:space="preserve">4.6 </w:t>
      </w:r>
      <w:commentRangeStart w:id="562"/>
      <w:r w:rsidRPr="002F5BD2">
        <w:rPr>
          <w:rFonts w:ascii="Segoe UI" w:eastAsia="Times New Roman" w:hAnsi="Segoe UI" w:cs="Segoe UI"/>
          <w:b/>
          <w:bCs/>
          <w:color w:val="24292E"/>
          <w:sz w:val="36"/>
          <w:szCs w:val="36"/>
        </w:rPr>
        <w:t>Verify Design Constraints</w:t>
      </w:r>
      <w:bookmarkEnd w:id="561"/>
      <w:commentRangeEnd w:id="562"/>
      <w:r w:rsidR="00B96F4D">
        <w:rPr>
          <w:rStyle w:val="CommentReference"/>
        </w:rPr>
        <w:commentReference w:id="562"/>
      </w:r>
    </w:p>
    <w:p w14:paraId="55F17D42"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To verify the application meets web platform design constraints, the tester will use multiple web browser clients to verify that the application operates within the browser. The tester must successfully use the application in the Google Chrome, Mozilla Firefox, and Safari web browsers. The system will be verified that it fulfills FERPA and ADA standards of compliance.</w:t>
      </w:r>
    </w:p>
    <w:p w14:paraId="2C5F2206" w14:textId="77777777"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58A8F9E0" w14:textId="77777777"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63" w:name="_Toc496508694"/>
      <w:r w:rsidRPr="002F5BD2">
        <w:rPr>
          <w:rFonts w:ascii="Segoe UI" w:eastAsia="Times New Roman" w:hAnsi="Segoe UI" w:cs="Segoe UI"/>
          <w:b/>
          <w:bCs/>
          <w:color w:val="24292E"/>
          <w:sz w:val="36"/>
          <w:szCs w:val="36"/>
        </w:rPr>
        <w:lastRenderedPageBreak/>
        <w:t xml:space="preserve">4.7 </w:t>
      </w:r>
      <w:commentRangeStart w:id="564"/>
      <w:r w:rsidRPr="002F5BD2">
        <w:rPr>
          <w:rFonts w:ascii="Segoe UI" w:eastAsia="Times New Roman" w:hAnsi="Segoe UI" w:cs="Segoe UI"/>
          <w:b/>
          <w:bCs/>
          <w:color w:val="24292E"/>
          <w:sz w:val="36"/>
          <w:szCs w:val="36"/>
        </w:rPr>
        <w:t>Verify Software System Attributes</w:t>
      </w:r>
      <w:bookmarkEnd w:id="563"/>
      <w:commentRangeEnd w:id="564"/>
      <w:r w:rsidR="005936E0">
        <w:rPr>
          <w:rStyle w:val="CommentReference"/>
        </w:rPr>
        <w:commentReference w:id="564"/>
      </w:r>
    </w:p>
    <w:p w14:paraId="6586DAF8"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Availability: Verification will be successful when the testers demonstrate that the system is able to operate online and will be available to users at any moment while it is running.</w:t>
      </w:r>
    </w:p>
    <w:p w14:paraId="018B38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Correctness: Verification will be successful when the system displays all assignments and events in their proper date and time slots. The tester will be able to select group members and verify that contact information is correct.</w:t>
      </w:r>
    </w:p>
    <w:p w14:paraId="550B3EB6"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Maintainability: Verification will be successful when the tester is able to make a modification and add it to the system while it is running.</w:t>
      </w:r>
    </w:p>
    <w:p w14:paraId="2B71A67C" w14:textId="77777777"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Security: Verification will be successful when the system meets FERPA standards of compliance. User grades or other personal information without the user's direct authorization and login/authentication.</w:t>
      </w:r>
    </w:p>
    <w:p w14:paraId="420CA43C" w14:textId="77777777" w:rsidR="00C906A0"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 Integrity: The application will be tested to verify that changes made from the user are immediately stored into the user account database. The testers will simulate a power outage to verify that all finished changes made by the user are recoverable from the database.</w:t>
      </w:r>
    </w:p>
    <w:sectPr w:rsidR="00C906A0" w:rsidRPr="002F5BD2" w:rsidSect="002F5BD2">
      <w:footerReference w:type="default" r:id="rId43"/>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hael Forkey" w:date="2017-11-02T22:22:00Z" w:initials="MF">
    <w:p w14:paraId="60D17141" w14:textId="4E14D645" w:rsidR="00EE4474" w:rsidRDefault="00EE4474">
      <w:pPr>
        <w:pStyle w:val="CommentText"/>
      </w:pPr>
      <w:r>
        <w:rPr>
          <w:rStyle w:val="CommentReference"/>
        </w:rPr>
        <w:annotationRef/>
      </w:r>
      <w:r>
        <w:t>There is a lot of inconsistent usage of the name throughout the document.</w:t>
      </w:r>
    </w:p>
  </w:comment>
  <w:comment w:id="16" w:author="Michael Forkey" w:date="2017-10-31T20:49:00Z" w:initials="MF">
    <w:p w14:paraId="2F535C58" w14:textId="77777777" w:rsidR="00EE4474" w:rsidRDefault="00EE4474">
      <w:pPr>
        <w:pStyle w:val="CommentText"/>
      </w:pPr>
      <w:r>
        <w:rPr>
          <w:rStyle w:val="CommentReference"/>
        </w:rPr>
        <w:annotationRef/>
      </w:r>
      <w:r>
        <w:t>These page numbers are all wrong.</w:t>
      </w:r>
    </w:p>
  </w:comment>
  <w:comment w:id="19" w:author="Michael Forkey" w:date="2017-11-02T21:40:00Z" w:initials="MF">
    <w:p w14:paraId="342F8207" w14:textId="4A68FBAD" w:rsidR="00EE4474" w:rsidRDefault="00EE4474">
      <w:pPr>
        <w:pStyle w:val="CommentText"/>
      </w:pPr>
      <w:r>
        <w:rPr>
          <w:rStyle w:val="CommentReference"/>
        </w:rPr>
        <w:annotationRef/>
      </w:r>
      <w:r>
        <w:t>Is supposed to be the purpose of the application the SRS describes. (see IEEE-29148 9.5.1.</w:t>
      </w:r>
    </w:p>
  </w:comment>
  <w:comment w:id="21" w:author="Michael Forkey" w:date="2017-11-02T21:42:00Z" w:initials="MF">
    <w:p w14:paraId="388C0ABE" w14:textId="0338D31C" w:rsidR="00EE4474" w:rsidRDefault="00EE4474">
      <w:pPr>
        <w:pStyle w:val="CommentText"/>
      </w:pPr>
      <w:r>
        <w:rPr>
          <w:rStyle w:val="CommentReference"/>
        </w:rPr>
        <w:annotationRef/>
      </w:r>
      <w:r>
        <w:t>Doesn’t follow SRS spec – IEE-29148 9.5.2. There is a lot missing here.</w:t>
      </w:r>
    </w:p>
  </w:comment>
  <w:comment w:id="24" w:author="Michael Forkey" w:date="2017-10-31T20:50:00Z" w:initials="MF">
    <w:p w14:paraId="2C0A74FC" w14:textId="77777777" w:rsidR="00EE4474" w:rsidRDefault="00EE4474">
      <w:pPr>
        <w:pStyle w:val="CommentText"/>
      </w:pPr>
      <w:r>
        <w:rPr>
          <w:rStyle w:val="CommentReference"/>
        </w:rPr>
        <w:annotationRef/>
      </w:r>
      <w:r>
        <w:t>Pretty sure it is copyrighted or trademarked. Should be indicated as such wherever used - i.e. “©” or “TM Microsoft Corp…”</w:t>
      </w:r>
    </w:p>
  </w:comment>
  <w:comment w:id="25" w:author="Michael Forkey" w:date="2017-10-31T20:50:00Z" w:initials="MF">
    <w:p w14:paraId="2836B94C" w14:textId="77777777" w:rsidR="00EE4474" w:rsidRDefault="00EE4474">
      <w:pPr>
        <w:pStyle w:val="CommentText"/>
      </w:pPr>
      <w:r>
        <w:rPr>
          <w:rStyle w:val="CommentReference"/>
        </w:rPr>
        <w:annotationRef/>
      </w:r>
      <w:r>
        <w:t>Pretty sure this is copyrighted or trademarked. Should be indicated as such wherever used - i.e. “©” or “TM Amazon…”</w:t>
      </w:r>
    </w:p>
  </w:comment>
  <w:comment w:id="28" w:author="Michael Forkey" w:date="2017-10-31T21:01:00Z" w:initials="MF">
    <w:p w14:paraId="566F529A" w14:textId="77777777" w:rsidR="00EE4474" w:rsidRDefault="00EE4474">
      <w:pPr>
        <w:pStyle w:val="CommentText"/>
      </w:pPr>
      <w:r>
        <w:rPr>
          <w:rStyle w:val="CommentReference"/>
        </w:rPr>
        <w:annotationRef/>
      </w:r>
      <w:r>
        <w:t>Why is “calendar location” explained specifically but none of the other fields?</w:t>
      </w:r>
    </w:p>
  </w:comment>
  <w:comment w:id="30" w:author="Michael Forkey" w:date="2017-10-31T20:51:00Z" w:initials="MF">
    <w:p w14:paraId="07C0CE6B" w14:textId="77777777" w:rsidR="00EE4474" w:rsidRDefault="00EE4474">
      <w:pPr>
        <w:pStyle w:val="CommentText"/>
      </w:pPr>
      <w:r>
        <w:rPr>
          <w:rStyle w:val="CommentReference"/>
        </w:rPr>
        <w:annotationRef/>
      </w:r>
      <w:r>
        <w:t xml:space="preserve">Use proper conjunctions – shouldn’t use </w:t>
      </w:r>
      <w:proofErr w:type="gramStart"/>
      <w:r>
        <w:t>slash..</w:t>
      </w:r>
      <w:proofErr w:type="gramEnd"/>
    </w:p>
  </w:comment>
  <w:comment w:id="31" w:author="Michael Forkey" w:date="2017-10-31T20:52:00Z" w:initials="MF">
    <w:p w14:paraId="0ABB84A3" w14:textId="77777777" w:rsidR="00EE4474" w:rsidRDefault="00EE4474">
      <w:pPr>
        <w:pStyle w:val="CommentText"/>
      </w:pPr>
      <w:r>
        <w:rPr>
          <w:rStyle w:val="CommentReference"/>
        </w:rPr>
        <w:annotationRef/>
      </w:r>
      <w:r>
        <w:t>ditto</w:t>
      </w:r>
    </w:p>
  </w:comment>
  <w:comment w:id="32" w:author="Michael Forkey" w:date="2017-10-31T20:52:00Z" w:initials="MF">
    <w:p w14:paraId="56DC29AB" w14:textId="77777777" w:rsidR="00EE4474" w:rsidRDefault="00EE4474">
      <w:pPr>
        <w:pStyle w:val="CommentText"/>
      </w:pPr>
      <w:r>
        <w:rPr>
          <w:rStyle w:val="CommentReference"/>
        </w:rPr>
        <w:annotationRef/>
      </w:r>
      <w:r>
        <w:t>Not exactly. You don’t really know who the developers are going to be.</w:t>
      </w:r>
    </w:p>
  </w:comment>
  <w:comment w:id="33" w:author="Michael Forkey" w:date="2017-10-31T20:53:00Z" w:initials="MF">
    <w:p w14:paraId="573777C3" w14:textId="77777777" w:rsidR="00EE4474" w:rsidRDefault="00EE4474">
      <w:pPr>
        <w:pStyle w:val="CommentText"/>
      </w:pPr>
      <w:r>
        <w:rPr>
          <w:rStyle w:val="CommentReference"/>
        </w:rPr>
        <w:annotationRef/>
      </w:r>
      <w:r>
        <w:t xml:space="preserve">I assume “User” and “Data” are capitalized because they refer to the specific items you have defined. These uses should be cross-referenced to where they are defined to make it clear that you are specifically referring to </w:t>
      </w:r>
      <w:proofErr w:type="gramStart"/>
      <w:r>
        <w:t>you</w:t>
      </w:r>
      <w:proofErr w:type="gramEnd"/>
      <w:r>
        <w:t xml:space="preserve"> specific definition and not just a generic term.</w:t>
      </w:r>
    </w:p>
  </w:comment>
  <w:comment w:id="34" w:author="Michael Forkey" w:date="2017-10-31T20:55:00Z" w:initials="MF">
    <w:p w14:paraId="05FA4A3C" w14:textId="77777777" w:rsidR="00EE4474" w:rsidRDefault="00EE4474">
      <w:pPr>
        <w:pStyle w:val="CommentText"/>
      </w:pPr>
      <w:r>
        <w:rPr>
          <w:rStyle w:val="CommentReference"/>
        </w:rPr>
        <w:annotationRef/>
      </w:r>
      <w:r>
        <w:t>See above comment.</w:t>
      </w:r>
    </w:p>
  </w:comment>
  <w:comment w:id="35" w:author="Michael Forkey" w:date="2017-10-31T20:57:00Z" w:initials="MF">
    <w:p w14:paraId="6DFEA3D4" w14:textId="77777777" w:rsidR="00EE4474" w:rsidRDefault="00EE4474">
      <w:pPr>
        <w:pStyle w:val="CommentText"/>
      </w:pPr>
      <w:r>
        <w:rPr>
          <w:rStyle w:val="CommentReference"/>
        </w:rPr>
        <w:annotationRef/>
      </w:r>
      <w:r>
        <w:t>This definition is not clear. An event isn’t and “activity”, I don’t believe because you haven’t given a special definition for the term “activity”. It is the information regarding an activity.</w:t>
      </w:r>
    </w:p>
  </w:comment>
  <w:comment w:id="36" w:author="Michael Forkey" w:date="2017-10-31T21:00:00Z" w:initials="MF">
    <w:p w14:paraId="5CDFF985" w14:textId="77777777" w:rsidR="00EE4474" w:rsidRDefault="00EE4474">
      <w:pPr>
        <w:pStyle w:val="CommentText"/>
      </w:pPr>
      <w:r>
        <w:rPr>
          <w:rStyle w:val="CommentReference"/>
        </w:rPr>
        <w:annotationRef/>
      </w:r>
      <w:r>
        <w:t>This makes it sound like the time is the only thing which is saved. Combined with the last comment, this definition is potentially ambiguous and unclear.</w:t>
      </w:r>
    </w:p>
  </w:comment>
  <w:comment w:id="37" w:author="Michael Forkey" w:date="2017-10-31T20:46:00Z" w:initials="MF">
    <w:p w14:paraId="177446C0" w14:textId="77777777" w:rsidR="00EE4474" w:rsidRDefault="00EE4474">
      <w:pPr>
        <w:pStyle w:val="CommentText"/>
      </w:pPr>
      <w:r>
        <w:rPr>
          <w:rStyle w:val="CommentReference"/>
        </w:rPr>
        <w:annotationRef/>
      </w:r>
      <w:r>
        <w:t>Cross-ref to SSO below.</w:t>
      </w:r>
    </w:p>
  </w:comment>
  <w:comment w:id="39" w:author="Michael Forkey" w:date="2017-10-31T20:43:00Z" w:initials="MF">
    <w:p w14:paraId="62CAE8A6" w14:textId="77777777" w:rsidR="00EE4474" w:rsidRDefault="00EE4474">
      <w:pPr>
        <w:pStyle w:val="CommentText"/>
      </w:pPr>
      <w:r>
        <w:rPr>
          <w:rStyle w:val="CommentReference"/>
        </w:rPr>
        <w:annotationRef/>
      </w:r>
      <w:r>
        <w:t xml:space="preserve">That is not quite right. They are potential stakeholders. But only some are actually acting as stakeholders. Perhaps “A select group of users of BYUI </w:t>
      </w:r>
      <w:proofErr w:type="spellStart"/>
      <w:r>
        <w:t>ILearn</w:t>
      </w:r>
      <w:proofErr w:type="spellEnd"/>
      <w:r>
        <w:t>…”</w:t>
      </w:r>
    </w:p>
  </w:comment>
  <w:comment w:id="40" w:author="Michael Forkey" w:date="2017-10-31T20:37:00Z" w:initials="MF">
    <w:p w14:paraId="1D4C0B4A" w14:textId="77777777" w:rsidR="00EE4474" w:rsidRDefault="00EE4474">
      <w:pPr>
        <w:pStyle w:val="CommentText"/>
      </w:pPr>
      <w:r>
        <w:rPr>
          <w:rStyle w:val="CommentReference"/>
        </w:rPr>
        <w:annotationRef/>
      </w:r>
      <w:r>
        <w:t>Should cross-reference this to the non-SSO definition.</w:t>
      </w:r>
    </w:p>
  </w:comment>
  <w:comment w:id="44" w:author="Michael Forkey" w:date="2017-10-31T20:40:00Z" w:initials="MF">
    <w:p w14:paraId="0959C757" w14:textId="77777777" w:rsidR="00EE4474" w:rsidRDefault="00EE4474">
      <w:pPr>
        <w:pStyle w:val="CommentText"/>
      </w:pPr>
      <w:r>
        <w:rPr>
          <w:rStyle w:val="CommentReference"/>
        </w:rPr>
        <w:annotationRef/>
      </w:r>
      <w:r>
        <w:t>What client – the user?</w:t>
      </w:r>
    </w:p>
  </w:comment>
  <w:comment w:id="45" w:author="Michael Forkey" w:date="2017-10-31T20:41:00Z" w:initials="MF">
    <w:p w14:paraId="54410396" w14:textId="77777777" w:rsidR="00EE4474" w:rsidRDefault="00EE4474">
      <w:pPr>
        <w:pStyle w:val="CommentText"/>
      </w:pPr>
      <w:r>
        <w:rPr>
          <w:rStyle w:val="CommentReference"/>
        </w:rPr>
        <w:annotationRef/>
      </w:r>
      <w:r>
        <w:t>I think you mean the user’s, but it isn’t clear.</w:t>
      </w:r>
    </w:p>
  </w:comment>
  <w:comment w:id="46" w:author="Michael Forkey" w:date="2017-10-31T20:43:00Z" w:initials="MF">
    <w:p w14:paraId="5D33670F" w14:textId="77777777" w:rsidR="00EE4474" w:rsidRDefault="00EE4474">
      <w:pPr>
        <w:pStyle w:val="CommentText"/>
      </w:pPr>
      <w:r>
        <w:rPr>
          <w:rStyle w:val="CommentReference"/>
        </w:rPr>
        <w:annotationRef/>
      </w:r>
      <w:r>
        <w:t>All are trademarked products and should be referenced appropriately.</w:t>
      </w:r>
    </w:p>
  </w:comment>
  <w:comment w:id="50" w:author="Michael Forkey" w:date="2017-10-31T21:04:00Z" w:initials="MF">
    <w:p w14:paraId="180594ED" w14:textId="77777777" w:rsidR="00EE4474" w:rsidRDefault="00EE4474">
      <w:pPr>
        <w:pStyle w:val="CommentText"/>
      </w:pPr>
      <w:r>
        <w:rPr>
          <w:rStyle w:val="CommentReference"/>
        </w:rPr>
        <w:annotationRef/>
      </w:r>
      <w:r>
        <w:t>URL has a very specific definition. You should be referencing the spec.</w:t>
      </w:r>
    </w:p>
  </w:comment>
  <w:comment w:id="52" w:author="Michael Forkey" w:date="2017-10-31T20:35:00Z" w:initials="MF">
    <w:p w14:paraId="292EFFD9" w14:textId="77777777" w:rsidR="00EE4474" w:rsidRDefault="00EE4474">
      <w:pPr>
        <w:pStyle w:val="CommentText"/>
      </w:pPr>
      <w:r>
        <w:rPr>
          <w:rStyle w:val="CommentReference"/>
        </w:rPr>
        <w:annotationRef/>
      </w:r>
      <w:r>
        <w:t>SRS should be here, too.</w:t>
      </w:r>
    </w:p>
  </w:comment>
  <w:comment w:id="53" w:author="Michael Forkey" w:date="2017-10-31T20:33:00Z" w:initials="MF">
    <w:p w14:paraId="0B19E0B5" w14:textId="77777777" w:rsidR="00EE4474" w:rsidRDefault="00EE4474">
      <w:pPr>
        <w:pStyle w:val="CommentText"/>
      </w:pPr>
      <w:r>
        <w:rPr>
          <w:rStyle w:val="CommentReference"/>
        </w:rPr>
        <w:annotationRef/>
      </w:r>
      <w:r>
        <w:t>Pretty sure this is trademarked, too.</w:t>
      </w:r>
    </w:p>
  </w:comment>
  <w:comment w:id="96" w:author="Michael Forkey" w:date="2017-10-31T21:11:00Z" w:initials="MF">
    <w:p w14:paraId="7ACE2E0E" w14:textId="77777777" w:rsidR="00EE4474" w:rsidRDefault="00EE4474">
      <w:pPr>
        <w:pStyle w:val="CommentText"/>
      </w:pPr>
      <w:r>
        <w:rPr>
          <w:rStyle w:val="CommentReference"/>
        </w:rPr>
        <w:annotationRef/>
      </w:r>
      <w:r>
        <w:t>Not the best way to say this. “Deeper” than what? Should say something like, “This section provides in depth technical requirements for each feature…”</w:t>
      </w:r>
    </w:p>
  </w:comment>
  <w:comment w:id="109" w:author="Michael Forkey" w:date="2017-10-31T21:22:00Z" w:initials="MF">
    <w:p w14:paraId="52C9D907" w14:textId="77777777" w:rsidR="00EE4474" w:rsidRDefault="00EE4474">
      <w:pPr>
        <w:pStyle w:val="CommentText"/>
      </w:pPr>
      <w:r>
        <w:rPr>
          <w:rStyle w:val="CommentReference"/>
        </w:rPr>
        <w:annotationRef/>
      </w:r>
      <w:r>
        <w:t xml:space="preserve">Use proper </w:t>
      </w:r>
      <w:proofErr w:type="spellStart"/>
      <w:r>
        <w:t>conjuctions</w:t>
      </w:r>
      <w:proofErr w:type="spellEnd"/>
      <w:r>
        <w:t>.</w:t>
      </w:r>
    </w:p>
  </w:comment>
  <w:comment w:id="112" w:author="Michael Forkey" w:date="2017-10-31T21:22:00Z" w:initials="MF">
    <w:p w14:paraId="2497CAD2" w14:textId="77777777" w:rsidR="00EE4474" w:rsidRDefault="00EE4474">
      <w:pPr>
        <w:pStyle w:val="CommentText"/>
      </w:pPr>
      <w:r>
        <w:rPr>
          <w:rStyle w:val="CommentReference"/>
        </w:rPr>
        <w:annotationRef/>
      </w:r>
      <w:r>
        <w:t>Might also mention that is provides the driver of the requirement.</w:t>
      </w:r>
    </w:p>
  </w:comment>
  <w:comment w:id="113" w:author="Michael Forkey" w:date="2017-10-31T21:23:00Z" w:initials="MF">
    <w:p w14:paraId="6E4C95A1" w14:textId="77777777" w:rsidR="00EE4474" w:rsidRDefault="00EE4474">
      <w:pPr>
        <w:pStyle w:val="CommentText"/>
      </w:pPr>
      <w:r>
        <w:rPr>
          <w:rStyle w:val="CommentReference"/>
        </w:rPr>
        <w:annotationRef/>
      </w:r>
      <w:r>
        <w:t>? I think this is essentially a typo and was supposed to be folded into the above sentence somehow.</w:t>
      </w:r>
    </w:p>
  </w:comment>
  <w:comment w:id="115" w:author="Michael Forkey" w:date="2017-10-31T21:24:00Z" w:initials="MF">
    <w:p w14:paraId="0B153C4D" w14:textId="77777777" w:rsidR="00EE4474" w:rsidRDefault="00EE4474">
      <w:pPr>
        <w:pStyle w:val="CommentText"/>
      </w:pPr>
      <w:r>
        <w:rPr>
          <w:rStyle w:val="CommentReference"/>
        </w:rPr>
        <w:annotationRef/>
      </w:r>
      <w:r>
        <w:t>As I mentioned in my feedback at some point, this needed to be separated out somehow so it didn’t look like an actual subsection. It is confusing.</w:t>
      </w:r>
    </w:p>
  </w:comment>
  <w:comment w:id="122" w:author="Michael Forkey" w:date="2017-10-31T21:27:00Z" w:initials="MF">
    <w:p w14:paraId="48B6FE5C" w14:textId="77777777" w:rsidR="00EE4474" w:rsidRDefault="00EE4474">
      <w:pPr>
        <w:pStyle w:val="CommentText"/>
      </w:pPr>
      <w:r>
        <w:rPr>
          <w:rStyle w:val="CommentReference"/>
        </w:rPr>
        <w:annotationRef/>
      </w:r>
      <w:r>
        <w:t>? There is not supposed to be an SDD portion of this document. That is an entirely separate document.</w:t>
      </w:r>
    </w:p>
  </w:comment>
  <w:comment w:id="123" w:author="Michael Forkey" w:date="2017-10-31T21:28:00Z" w:initials="MF">
    <w:p w14:paraId="2F48E597" w14:textId="77777777" w:rsidR="00EE4474" w:rsidRDefault="00EE4474">
      <w:pPr>
        <w:pStyle w:val="CommentText"/>
      </w:pPr>
      <w:r>
        <w:rPr>
          <w:rStyle w:val="CommentReference"/>
        </w:rPr>
        <w:annotationRef/>
      </w:r>
      <w:r>
        <w:t>Is this right? Seems like is it the events that causes things to happen?</w:t>
      </w:r>
    </w:p>
  </w:comment>
  <w:comment w:id="124" w:author="Michael Forkey" w:date="2017-10-31T21:29:00Z" w:initials="MF">
    <w:p w14:paraId="1A9CA75A" w14:textId="77777777" w:rsidR="00EE4474" w:rsidRDefault="00EE4474">
      <w:pPr>
        <w:pStyle w:val="CommentText"/>
      </w:pPr>
      <w:r>
        <w:rPr>
          <w:rStyle w:val="CommentReference"/>
        </w:rPr>
        <w:annotationRef/>
      </w:r>
      <w:r>
        <w:t>“i.e. …” or similar.</w:t>
      </w:r>
    </w:p>
  </w:comment>
  <w:comment w:id="125" w:author="Michael Forkey" w:date="2017-10-31T21:30:00Z" w:initials="MF">
    <w:p w14:paraId="06CCE4D7" w14:textId="77777777" w:rsidR="00EE4474" w:rsidRDefault="00EE4474">
      <w:pPr>
        <w:pStyle w:val="CommentText"/>
      </w:pPr>
      <w:r>
        <w:rPr>
          <w:rStyle w:val="CommentReference"/>
        </w:rPr>
        <w:annotationRef/>
      </w:r>
      <w:r>
        <w:t>This is poorly worded. When the “user…is triggered”?</w:t>
      </w:r>
    </w:p>
  </w:comment>
  <w:comment w:id="131" w:author="Michael Forkey" w:date="2017-10-31T21:32:00Z" w:initials="MF">
    <w:p w14:paraId="7D73C7F8" w14:textId="77777777" w:rsidR="00EE4474" w:rsidRDefault="00EE4474">
      <w:pPr>
        <w:pStyle w:val="CommentText"/>
      </w:pPr>
      <w:r>
        <w:rPr>
          <w:rStyle w:val="CommentReference"/>
        </w:rPr>
        <w:annotationRef/>
      </w:r>
      <w:r>
        <w:t>Not sure what this means. Maybe an example?</w:t>
      </w:r>
    </w:p>
  </w:comment>
  <w:comment w:id="132" w:author="Michael Forkey" w:date="2017-10-31T21:32:00Z" w:initials="MF">
    <w:p w14:paraId="5DCB7A51" w14:textId="77777777" w:rsidR="00EE4474" w:rsidRDefault="00EE4474">
      <w:pPr>
        <w:pStyle w:val="CommentText"/>
      </w:pPr>
      <w:r>
        <w:rPr>
          <w:rStyle w:val="CommentReference"/>
        </w:rPr>
        <w:annotationRef/>
      </w:r>
      <w:r>
        <w:t>Why?</w:t>
      </w:r>
    </w:p>
  </w:comment>
  <w:comment w:id="135" w:author="Michael Forkey" w:date="2017-10-31T21:33:00Z" w:initials="MF">
    <w:p w14:paraId="62204DC4" w14:textId="401465E2" w:rsidR="00EE4474" w:rsidRDefault="00EE4474">
      <w:pPr>
        <w:pStyle w:val="CommentText"/>
      </w:pPr>
      <w:r>
        <w:rPr>
          <w:rStyle w:val="CommentReference"/>
        </w:rPr>
        <w:annotationRef/>
      </w:r>
      <w:r>
        <w:t>I don’t think you need this table. The doc TOC is sufficient.</w:t>
      </w:r>
    </w:p>
  </w:comment>
  <w:comment w:id="137" w:author="Michael Forkey" w:date="2017-11-02T21:46:00Z" w:initials="MF">
    <w:p w14:paraId="772E50DD" w14:textId="59C59853" w:rsidR="00EE4474" w:rsidRDefault="00EE4474">
      <w:pPr>
        <w:pStyle w:val="CommentText"/>
      </w:pPr>
      <w:r>
        <w:rPr>
          <w:rStyle w:val="CommentReference"/>
        </w:rPr>
        <w:annotationRef/>
      </w:r>
      <w:r>
        <w:t>This is not complete enough especially given what is missing from section 1.2. After reading the section I am not totally clear on all that the app will or will not include. See IEEE-29148 9.5.2</w:t>
      </w:r>
    </w:p>
  </w:comment>
  <w:comment w:id="138" w:author="Michael Forkey" w:date="2017-10-31T21:35:00Z" w:initials="MF">
    <w:p w14:paraId="15F3B774" w14:textId="77777777" w:rsidR="00EE4474" w:rsidRDefault="00EE4474">
      <w:pPr>
        <w:pStyle w:val="CommentText"/>
      </w:pPr>
      <w:r>
        <w:rPr>
          <w:rStyle w:val="CommentReference"/>
        </w:rPr>
        <w:annotationRef/>
      </w:r>
      <w:r>
        <w:t>Maybe should be the overall description text?</w:t>
      </w:r>
    </w:p>
    <w:p w14:paraId="107EABAD" w14:textId="403EF73C" w:rsidR="00EE4474" w:rsidRDefault="00EE4474">
      <w:pPr>
        <w:pStyle w:val="CommentText"/>
      </w:pPr>
      <w:r>
        <w:t xml:space="preserve">Also, there needs to be more of a summary somewhere in the document – what exactly is it supposed to do? What is the purpose/benefit of the application? How is this different from other </w:t>
      </w:r>
      <w:proofErr w:type="gramStart"/>
      <w:r>
        <w:t>applications.</w:t>
      </w:r>
      <w:proofErr w:type="gramEnd"/>
    </w:p>
  </w:comment>
  <w:comment w:id="139" w:author="Michael Forkey" w:date="2017-10-31T21:34:00Z" w:initials="MF">
    <w:p w14:paraId="41D1A3E0" w14:textId="77777777" w:rsidR="00EE4474" w:rsidRDefault="00EE4474">
      <w:pPr>
        <w:pStyle w:val="CommentText"/>
      </w:pPr>
      <w:r>
        <w:rPr>
          <w:rStyle w:val="CommentReference"/>
        </w:rPr>
        <w:annotationRef/>
      </w:r>
      <w:r>
        <w:t>Should have a title – i.e. “Figure X – lorem ipsum”</w:t>
      </w:r>
    </w:p>
  </w:comment>
  <w:comment w:id="147" w:author="Michael Forkey" w:date="2017-10-31T21:39:00Z" w:initials="MF">
    <w:p w14:paraId="22888DD6" w14:textId="77777777" w:rsidR="00EE4474" w:rsidRDefault="00EE4474">
      <w:pPr>
        <w:pStyle w:val="CommentText"/>
      </w:pPr>
      <w:r>
        <w:rPr>
          <w:rStyle w:val="CommentReference"/>
        </w:rPr>
        <w:annotationRef/>
      </w:r>
      <w:r>
        <w:t>Undefined term</w:t>
      </w:r>
    </w:p>
  </w:comment>
  <w:comment w:id="150" w:author="Michael Forkey" w:date="2017-10-31T21:39:00Z" w:initials="MF">
    <w:p w14:paraId="6BB60CD4" w14:textId="77777777" w:rsidR="00EE4474" w:rsidRDefault="00EE4474">
      <w:pPr>
        <w:pStyle w:val="CommentText"/>
      </w:pPr>
      <w:r>
        <w:rPr>
          <w:rStyle w:val="CommentReference"/>
        </w:rPr>
        <w:annotationRef/>
      </w:r>
      <w:r>
        <w:t>Undefined term</w:t>
      </w:r>
    </w:p>
  </w:comment>
  <w:comment w:id="163" w:author="Michael Forkey" w:date="2017-10-31T21:40:00Z" w:initials="MF">
    <w:p w14:paraId="421702CC" w14:textId="77777777" w:rsidR="00EE4474" w:rsidRDefault="00EE4474">
      <w:pPr>
        <w:pStyle w:val="CommentText"/>
      </w:pPr>
      <w:r>
        <w:rPr>
          <w:rStyle w:val="CommentReference"/>
        </w:rPr>
        <w:annotationRef/>
      </w:r>
      <w:r>
        <w:t>Ambiguous – what does “app support” mean?</w:t>
      </w:r>
    </w:p>
  </w:comment>
  <w:comment w:id="166" w:author="Michael Forkey" w:date="2017-10-31T21:40:00Z" w:initials="MF">
    <w:p w14:paraId="07D3279A" w14:textId="77777777" w:rsidR="00EE4474" w:rsidRDefault="00EE4474">
      <w:pPr>
        <w:pStyle w:val="CommentText"/>
      </w:pPr>
      <w:r>
        <w:rPr>
          <w:rStyle w:val="CommentReference"/>
        </w:rPr>
        <w:annotationRef/>
      </w:r>
      <w:r>
        <w:t>No spec mentioned for Android – what versions?</w:t>
      </w:r>
    </w:p>
  </w:comment>
  <w:comment w:id="173" w:author="Michael Forkey" w:date="2017-10-31T21:40:00Z" w:initials="MF">
    <w:p w14:paraId="4AA2EA1B" w14:textId="77777777" w:rsidR="00EE4474" w:rsidRDefault="00EE4474">
      <w:pPr>
        <w:pStyle w:val="CommentText"/>
      </w:pPr>
      <w:r>
        <w:rPr>
          <w:rStyle w:val="CommentReference"/>
        </w:rPr>
        <w:annotationRef/>
      </w:r>
      <w:r>
        <w:t>No spec mentioned for iOS – what versions?</w:t>
      </w:r>
    </w:p>
  </w:comment>
  <w:comment w:id="192" w:author="Michael Forkey" w:date="2017-10-31T21:41:00Z" w:initials="MF">
    <w:p w14:paraId="66FBD942" w14:textId="77777777" w:rsidR="00EE4474" w:rsidRDefault="00EE4474">
      <w:pPr>
        <w:pStyle w:val="CommentText"/>
      </w:pPr>
      <w:r>
        <w:rPr>
          <w:rStyle w:val="CommentReference"/>
        </w:rPr>
        <w:annotationRef/>
      </w:r>
      <w:r>
        <w:t>You need to describe what exactly you mean by this. Could be elsewhere in doc, but you need to point to it.</w:t>
      </w:r>
    </w:p>
  </w:comment>
  <w:comment w:id="196" w:author="Michael Forkey" w:date="2017-11-02T22:19:00Z" w:initials="MF">
    <w:p w14:paraId="07989D64" w14:textId="386F8D9C" w:rsidR="00EE4474" w:rsidRDefault="00EE4474">
      <w:pPr>
        <w:pStyle w:val="CommentText"/>
      </w:pPr>
      <w:r>
        <w:rPr>
          <w:rStyle w:val="CommentReference"/>
        </w:rPr>
        <w:annotationRef/>
      </w:r>
      <w:r>
        <w:t xml:space="preserve">COMPLETENESS: It interfaces with a LOT of other software interfaces you aren’t mentioning. Also, from what I see, nowhere in the document do you cover the items the IEEE spec mentions for software interfaces in 9.5.3.4 </w:t>
      </w:r>
    </w:p>
  </w:comment>
  <w:comment w:id="207" w:author="Michael Forkey" w:date="2017-10-31T21:47:00Z" w:initials="MF">
    <w:p w14:paraId="66CAB5CE" w14:textId="77777777" w:rsidR="00EE4474" w:rsidRDefault="00EE4474">
      <w:pPr>
        <w:pStyle w:val="CommentText"/>
      </w:pPr>
      <w:r>
        <w:rPr>
          <w:rStyle w:val="CommentReference"/>
        </w:rPr>
        <w:annotationRef/>
      </w:r>
      <w:r>
        <w:t>How? What does “notify” mean?</w:t>
      </w:r>
    </w:p>
  </w:comment>
  <w:comment w:id="210" w:author="Michael Forkey" w:date="2017-10-31T21:46:00Z" w:initials="MF">
    <w:p w14:paraId="09AD9135" w14:textId="77777777" w:rsidR="00EE4474" w:rsidRDefault="00EE4474">
      <w:pPr>
        <w:pStyle w:val="CommentText"/>
      </w:pPr>
      <w:r>
        <w:rPr>
          <w:rStyle w:val="CommentReference"/>
        </w:rPr>
        <w:annotationRef/>
      </w:r>
      <w:r>
        <w:t xml:space="preserve">“Invitations” or you have to define “invite” </w:t>
      </w:r>
      <w:proofErr w:type="spellStart"/>
      <w:r>
        <w:t>somehwhere</w:t>
      </w:r>
      <w:proofErr w:type="spellEnd"/>
      <w:r>
        <w:t>.</w:t>
      </w:r>
    </w:p>
  </w:comment>
  <w:comment w:id="221" w:author="Michael Forkey" w:date="2017-10-31T21:52:00Z" w:initials="MF">
    <w:p w14:paraId="62A84AE9" w14:textId="77777777" w:rsidR="00EE4474" w:rsidRDefault="00EE4474">
      <w:pPr>
        <w:pStyle w:val="CommentText"/>
      </w:pPr>
      <w:r>
        <w:rPr>
          <w:rStyle w:val="CommentReference"/>
        </w:rPr>
        <w:annotationRef/>
      </w:r>
      <w:r>
        <w:t>Not well written. Are there particular features intended for a teacher? Are they restricted to teachers? If yes, say what they are. If not, this paragraph shouldn’t be here at all – they aren’t a special class of user it is intended for.</w:t>
      </w:r>
    </w:p>
  </w:comment>
  <w:comment w:id="223" w:author="Michael Forkey" w:date="2017-10-31T21:51:00Z" w:initials="MF">
    <w:p w14:paraId="6D4EB05F" w14:textId="77777777" w:rsidR="00EE4474" w:rsidRDefault="00EE4474">
      <w:pPr>
        <w:pStyle w:val="CommentText"/>
      </w:pPr>
      <w:r>
        <w:rPr>
          <w:rStyle w:val="CommentReference"/>
        </w:rPr>
        <w:annotationRef/>
      </w:r>
      <w:r>
        <w:t>Undefined acronym.</w:t>
      </w:r>
    </w:p>
  </w:comment>
  <w:comment w:id="224" w:author="Michael Forkey" w:date="2017-11-02T22:05:00Z" w:initials="MF">
    <w:p w14:paraId="0CFB27BA" w14:textId="009A1B07" w:rsidR="00EE4474" w:rsidRDefault="00EE4474">
      <w:pPr>
        <w:pStyle w:val="CommentText"/>
      </w:pPr>
      <w:r>
        <w:rPr>
          <w:rStyle w:val="CommentReference"/>
        </w:rPr>
        <w:annotationRef/>
      </w:r>
      <w:r>
        <w:t>Are there specific features targeting IT? Otherwise you don’t need to mention them. They aren’t really a target user.</w:t>
      </w:r>
    </w:p>
  </w:comment>
  <w:comment w:id="226" w:author="Michael Forkey" w:date="2017-11-02T22:08:00Z" w:initials="MF">
    <w:p w14:paraId="521DFC6F" w14:textId="23E933BA" w:rsidR="00EE4474" w:rsidRDefault="00EE4474">
      <w:pPr>
        <w:pStyle w:val="CommentText"/>
      </w:pPr>
      <w:r>
        <w:rPr>
          <w:rStyle w:val="CommentReference"/>
        </w:rPr>
        <w:annotationRef/>
      </w:r>
      <w:r>
        <w:t>Since most devices have a web browser, this is a redundant statement. Unless you are talking about there being device specific apps (which I think you might be but can’t be sure.)</w:t>
      </w:r>
    </w:p>
  </w:comment>
  <w:comment w:id="227" w:author="Michael Forkey" w:date="2017-10-31T21:53:00Z" w:initials="MF">
    <w:p w14:paraId="7ED123A5" w14:textId="77777777" w:rsidR="00EE4474" w:rsidRDefault="00EE4474">
      <w:pPr>
        <w:pStyle w:val="CommentText"/>
      </w:pPr>
      <w:r>
        <w:rPr>
          <w:rStyle w:val="CommentReference"/>
        </w:rPr>
        <w:annotationRef/>
      </w:r>
      <w:r>
        <w:t>As mentioned above, all versions? (Probably not – e.g. iOS 3?) Also, no spec for these in references.</w:t>
      </w:r>
    </w:p>
  </w:comment>
  <w:comment w:id="228" w:author="Michael Forkey" w:date="2017-11-02T22:10:00Z" w:initials="MF">
    <w:p w14:paraId="6CE1FE8C" w14:textId="59A2B45B" w:rsidR="00EE4474" w:rsidRDefault="00EE4474">
      <w:pPr>
        <w:pStyle w:val="CommentText"/>
      </w:pPr>
      <w:r>
        <w:rPr>
          <w:rStyle w:val="CommentReference"/>
        </w:rPr>
        <w:annotationRef/>
      </w:r>
      <w:r>
        <w:t>Are you talking about dedicated apps written for these platforms?</w:t>
      </w:r>
    </w:p>
  </w:comment>
  <w:comment w:id="229" w:author="Michael Forkey" w:date="2017-10-31T21:55:00Z" w:initials="MF">
    <w:p w14:paraId="385169F4" w14:textId="77777777" w:rsidR="00EE4474" w:rsidRDefault="00EE4474">
      <w:pPr>
        <w:pStyle w:val="CommentText"/>
      </w:pPr>
      <w:r>
        <w:rPr>
          <w:rStyle w:val="CommentReference"/>
        </w:rPr>
        <w:annotationRef/>
      </w:r>
      <w:r>
        <w:t>Not for the SRS to specify.</w:t>
      </w:r>
    </w:p>
  </w:comment>
  <w:comment w:id="230" w:author="Michael Forkey" w:date="2017-10-31T21:55:00Z" w:initials="MF">
    <w:p w14:paraId="265A769B" w14:textId="77777777" w:rsidR="00EE4474" w:rsidRDefault="00EE4474">
      <w:pPr>
        <w:pStyle w:val="CommentText"/>
      </w:pPr>
      <w:r>
        <w:rPr>
          <w:rStyle w:val="CommentReference"/>
        </w:rPr>
        <w:annotationRef/>
      </w:r>
      <w:r>
        <w:t>“our”? who is that?</w:t>
      </w:r>
    </w:p>
  </w:comment>
  <w:comment w:id="232" w:author="Michael Forkey" w:date="2017-10-31T21:56:00Z" w:initials="MF">
    <w:p w14:paraId="7784DE4A" w14:textId="77777777" w:rsidR="00EE4474" w:rsidRDefault="00EE4474">
      <w:pPr>
        <w:pStyle w:val="CommentText"/>
      </w:pPr>
      <w:r>
        <w:rPr>
          <w:rStyle w:val="CommentReference"/>
        </w:rPr>
        <w:annotationRef/>
      </w:r>
      <w:r>
        <w:t>I think it would be better titled “example images” or similar.</w:t>
      </w:r>
    </w:p>
    <w:p w14:paraId="447222F6" w14:textId="663A8367" w:rsidR="00EE4474" w:rsidRDefault="00EE4474">
      <w:pPr>
        <w:pStyle w:val="CommentText"/>
      </w:pPr>
      <w:r>
        <w:t xml:space="preserve">Minor: Also, it might be </w:t>
      </w:r>
      <w:proofErr w:type="gramStart"/>
      <w:r>
        <w:t>more clear</w:t>
      </w:r>
      <w:proofErr w:type="gramEnd"/>
      <w:r>
        <w:t xml:space="preserve"> to include these at the start of 3.0. But that is just an opinion. </w:t>
      </w:r>
    </w:p>
  </w:comment>
  <w:comment w:id="233" w:author="Michael Forkey" w:date="2017-10-31T22:03:00Z" w:initials="MF">
    <w:p w14:paraId="3F50AFC0" w14:textId="77777777" w:rsidR="00EE4474" w:rsidRDefault="00EE4474">
      <w:pPr>
        <w:pStyle w:val="CommentText"/>
      </w:pPr>
      <w:r>
        <w:rPr>
          <w:rStyle w:val="CommentReference"/>
        </w:rPr>
        <w:annotationRef/>
      </w:r>
      <w:r>
        <w:t>At this point in reading the document I am not sure what these screen shots are included for. But it would read better if you gave more of a description of what each screen was for.</w:t>
      </w:r>
    </w:p>
  </w:comment>
  <w:comment w:id="235" w:author="Michael Forkey" w:date="2017-10-31T22:02:00Z" w:initials="MF">
    <w:p w14:paraId="15731DC3" w14:textId="77777777" w:rsidR="00EE4474" w:rsidRDefault="00EE4474">
      <w:pPr>
        <w:pStyle w:val="CommentText"/>
      </w:pPr>
      <w:r>
        <w:rPr>
          <w:rStyle w:val="CommentReference"/>
        </w:rPr>
        <w:annotationRef/>
      </w:r>
      <w:r>
        <w:t>These sections should be in a logical order. Perhaps you want to put the main calendar view first because it is the most interesting. But the log in image should be next. It makes more sense to the user.</w:t>
      </w:r>
    </w:p>
  </w:comment>
  <w:comment w:id="237" w:author="Michael Forkey" w:date="2017-10-31T21:58:00Z" w:initials="MF">
    <w:p w14:paraId="7C49807A" w14:textId="77777777" w:rsidR="00EE4474" w:rsidRDefault="00EE4474">
      <w:pPr>
        <w:pStyle w:val="CommentText"/>
      </w:pPr>
      <w:r>
        <w:rPr>
          <w:rStyle w:val="CommentReference"/>
        </w:rPr>
        <w:annotationRef/>
      </w:r>
      <w:r>
        <w:t>Home or “home”.</w:t>
      </w:r>
    </w:p>
    <w:p w14:paraId="2AD2C2D4" w14:textId="77777777" w:rsidR="00EE4474" w:rsidRDefault="00EE4474">
      <w:pPr>
        <w:pStyle w:val="CommentText"/>
      </w:pPr>
      <w:r>
        <w:t>Need to define what the home button is – the browser home button? If so, what about in the Android or iOS apps?</w:t>
      </w:r>
    </w:p>
  </w:comment>
  <w:comment w:id="238" w:author="Michael Forkey" w:date="2017-10-31T22:00:00Z" w:initials="MF">
    <w:p w14:paraId="72891841" w14:textId="77777777" w:rsidR="00EE4474" w:rsidRDefault="00EE4474">
      <w:pPr>
        <w:pStyle w:val="CommentText"/>
      </w:pPr>
      <w:r>
        <w:rPr>
          <w:rStyle w:val="CommentReference"/>
        </w:rPr>
        <w:annotationRef/>
      </w:r>
      <w:r>
        <w:t>All these figures should have titles/labels.</w:t>
      </w:r>
    </w:p>
  </w:comment>
  <w:comment w:id="240" w:author="Michael Forkey" w:date="2017-10-31T22:00:00Z" w:initials="MF">
    <w:p w14:paraId="10745C45" w14:textId="77777777" w:rsidR="00EE4474" w:rsidRDefault="00EE4474">
      <w:pPr>
        <w:pStyle w:val="CommentText"/>
      </w:pPr>
      <w:r>
        <w:rPr>
          <w:rStyle w:val="CommentReference"/>
        </w:rPr>
        <w:annotationRef/>
      </w:r>
      <w:r>
        <w:t>Need some whitespace to separate it from the previous section. It is a little confusing (especially since there are no titles on the images – it looks like that is what it is at first.)</w:t>
      </w:r>
    </w:p>
  </w:comment>
  <w:comment w:id="248" w:author="Michael Forkey" w:date="2017-10-31T22:07:00Z" w:initials="MF">
    <w:p w14:paraId="5B0470D9" w14:textId="77777777" w:rsidR="00EE4474" w:rsidRDefault="00EE4474">
      <w:pPr>
        <w:pStyle w:val="CommentText"/>
      </w:pPr>
      <w:r>
        <w:rPr>
          <w:rStyle w:val="CommentReference"/>
        </w:rPr>
        <w:annotationRef/>
      </w:r>
      <w:r>
        <w:t>What are you really trying to specify here? These are 2 very different types of DBMS’s.</w:t>
      </w:r>
    </w:p>
  </w:comment>
  <w:comment w:id="250" w:author="Michael Forkey" w:date="2017-10-31T22:10:00Z" w:initials="MF">
    <w:p w14:paraId="546A0DFF" w14:textId="6DCFFBFA" w:rsidR="00EE4474" w:rsidRDefault="00EE4474">
      <w:pPr>
        <w:pStyle w:val="CommentText"/>
      </w:pPr>
      <w:r>
        <w:rPr>
          <w:rStyle w:val="CommentReference"/>
        </w:rPr>
        <w:annotationRef/>
      </w:r>
      <w:r>
        <w:t>Not really specified in the SRS. This is an SDD point.</w:t>
      </w:r>
    </w:p>
  </w:comment>
  <w:comment w:id="252" w:author="Michael Forkey" w:date="2017-11-02T22:13:00Z" w:initials="MF">
    <w:p w14:paraId="5F02A5CC" w14:textId="57FC391C" w:rsidR="00EE4474" w:rsidRDefault="00EE4474">
      <w:pPr>
        <w:pStyle w:val="CommentText"/>
      </w:pPr>
      <w:r>
        <w:rPr>
          <w:rStyle w:val="CommentReference"/>
        </w:rPr>
        <w:annotationRef/>
      </w:r>
      <w:r>
        <w:t>How are these to be acquired? i.e. how does the app get the requisite permissions?</w:t>
      </w:r>
    </w:p>
  </w:comment>
  <w:comment w:id="255" w:author="Michael Forkey" w:date="2017-10-31T22:11:00Z" w:initials="MF">
    <w:p w14:paraId="03A7CF53" w14:textId="77777777" w:rsidR="00EE4474" w:rsidRDefault="00EE4474">
      <w:pPr>
        <w:pStyle w:val="CommentText"/>
      </w:pPr>
      <w:r>
        <w:rPr>
          <w:rStyle w:val="CommentReference"/>
        </w:rPr>
        <w:annotationRef/>
      </w:r>
      <w:r>
        <w:t>Not the same name as elsewhere.</w:t>
      </w:r>
    </w:p>
  </w:comment>
  <w:comment w:id="256" w:author="Michael Forkey" w:date="2017-10-31T22:11:00Z" w:initials="MF">
    <w:p w14:paraId="57C954E7" w14:textId="77777777" w:rsidR="00EE4474" w:rsidRDefault="00EE4474">
      <w:pPr>
        <w:pStyle w:val="CommentText"/>
      </w:pPr>
      <w:r>
        <w:rPr>
          <w:rStyle w:val="CommentReference"/>
        </w:rPr>
        <w:annotationRef/>
      </w:r>
      <w:r>
        <w:t>Is it specified somewhere what exactly are the “most important features”? If so it should be cross-referenced here. If not, that is a big omission.</w:t>
      </w:r>
    </w:p>
  </w:comment>
  <w:comment w:id="267" w:author="Michael Forkey" w:date="2017-11-01T19:27:00Z" w:initials="MF">
    <w:p w14:paraId="75188141" w14:textId="0BF2B7DC" w:rsidR="00EE4474" w:rsidRDefault="00EE4474">
      <w:pPr>
        <w:pStyle w:val="CommentText"/>
      </w:pPr>
      <w:r>
        <w:rPr>
          <w:rStyle w:val="CommentReference"/>
        </w:rPr>
        <w:annotationRef/>
      </w:r>
      <w:r>
        <w:t xml:space="preserve">and </w:t>
      </w:r>
      <w:proofErr w:type="gramStart"/>
      <w:r>
        <w:t>display ?</w:t>
      </w:r>
      <w:proofErr w:type="gramEnd"/>
    </w:p>
  </w:comment>
  <w:comment w:id="271" w:author="Michael Forkey" w:date="2017-11-02T22:14:00Z" w:initials="MF">
    <w:p w14:paraId="0227BD7E" w14:textId="7B34BF91" w:rsidR="00EE4474" w:rsidRDefault="00EE4474">
      <w:pPr>
        <w:pStyle w:val="CommentText"/>
      </w:pPr>
      <w:r>
        <w:rPr>
          <w:rStyle w:val="CommentReference"/>
        </w:rPr>
        <w:annotationRef/>
      </w:r>
      <w:r>
        <w:t>? I don’t understand what this is trying to say. But I don’t think it says what you really intend and if it does I don’t think it makes sense to say this. Either a feature is included or not.</w:t>
      </w:r>
    </w:p>
  </w:comment>
  <w:comment w:id="276" w:author="Michael Forkey" w:date="2017-11-02T22:16:00Z" w:initials="MF">
    <w:p w14:paraId="31A61A82" w14:textId="06BCEE9C" w:rsidR="00EE4474" w:rsidRDefault="00EE4474">
      <w:pPr>
        <w:pStyle w:val="CommentText"/>
      </w:pPr>
      <w:r>
        <w:rPr>
          <w:rStyle w:val="CommentReference"/>
        </w:rPr>
        <w:annotationRef/>
      </w:r>
      <w:r>
        <w:t xml:space="preserve">Necessary for what? The app to be used in the browser? The app on a device (assuming there is supposed to be a device app? In the </w:t>
      </w:r>
      <w:proofErr w:type="spellStart"/>
      <w:r>
        <w:t>ILearn</w:t>
      </w:r>
      <w:proofErr w:type="spellEnd"/>
      <w:r>
        <w:t>, or the external systems (e.g. Google)?</w:t>
      </w:r>
    </w:p>
  </w:comment>
  <w:comment w:id="283" w:author="Michael Forkey" w:date="2017-11-02T22:18:00Z" w:initials="MF">
    <w:p w14:paraId="2E02C211" w14:textId="24595925" w:rsidR="00EE4474" w:rsidRDefault="00EE4474">
      <w:pPr>
        <w:pStyle w:val="CommentText"/>
      </w:pPr>
      <w:r>
        <w:rPr>
          <w:rStyle w:val="CommentReference"/>
        </w:rPr>
        <w:annotationRef/>
      </w:r>
      <w:r>
        <w:t xml:space="preserve">The need for </w:t>
      </w:r>
      <w:proofErr w:type="gramStart"/>
      <w:r>
        <w:t>these external interfaces/functionality</w:t>
      </w:r>
      <w:proofErr w:type="gramEnd"/>
      <w:r>
        <w:t xml:space="preserve"> has not been mentioned before. It should have been.</w:t>
      </w:r>
    </w:p>
  </w:comment>
  <w:comment w:id="294" w:author="Michael Forkey" w:date="2017-11-02T22:20:00Z" w:initials="MF">
    <w:p w14:paraId="268B8C9E" w14:textId="6EF0507B" w:rsidR="00EE4474" w:rsidRDefault="00EE4474">
      <w:pPr>
        <w:pStyle w:val="CommentText"/>
      </w:pPr>
      <w:r>
        <w:rPr>
          <w:rStyle w:val="CommentReference"/>
        </w:rPr>
        <w:annotationRef/>
      </w:r>
      <w:r>
        <w:t>What is this? Undefined term.</w:t>
      </w:r>
    </w:p>
  </w:comment>
  <w:comment w:id="295" w:author="Michael Forkey" w:date="2017-11-02T22:21:00Z" w:initials="MF">
    <w:p w14:paraId="6C95C6A3" w14:textId="71E1249E" w:rsidR="00EE4474" w:rsidRDefault="00EE4474">
      <w:pPr>
        <w:pStyle w:val="CommentText"/>
      </w:pPr>
      <w:r>
        <w:rPr>
          <w:rStyle w:val="CommentReference"/>
        </w:rPr>
        <w:annotationRef/>
      </w:r>
      <w:r>
        <w:t>Why are you mentioning this?</w:t>
      </w:r>
    </w:p>
  </w:comment>
  <w:comment w:id="302" w:author="Michael Forkey" w:date="2017-11-02T22:23:00Z" w:initials="MF">
    <w:p w14:paraId="7EBAC3A3" w14:textId="3442126A" w:rsidR="00EE4474" w:rsidRDefault="00EE4474">
      <w:pPr>
        <w:pStyle w:val="CommentText"/>
      </w:pPr>
      <w:r>
        <w:rPr>
          <w:rStyle w:val="CommentReference"/>
        </w:rPr>
        <w:annotationRef/>
      </w:r>
      <w:r>
        <w:t>Not really an assumption. It is a requirement. Probably should have been mentioned in 2.6.3 or maybe elsewhere.</w:t>
      </w:r>
    </w:p>
  </w:comment>
  <w:comment w:id="306" w:author="Michael Forkey" w:date="2017-11-02T22:31:00Z" w:initials="MF">
    <w:p w14:paraId="116A91DE" w14:textId="154FFC2C" w:rsidR="00EE4474" w:rsidRDefault="00EE4474">
      <w:pPr>
        <w:pStyle w:val="CommentText"/>
      </w:pPr>
      <w:r>
        <w:rPr>
          <w:rStyle w:val="CommentReference"/>
        </w:rPr>
        <w:annotationRef/>
      </w:r>
      <w:r>
        <w:t>This is an odd assumption especially in light of 2.8.2.3 below.</w:t>
      </w:r>
    </w:p>
  </w:comment>
  <w:comment w:id="309" w:author="Michael Forkey" w:date="2017-11-02T22:29:00Z" w:initials="MF">
    <w:p w14:paraId="5F768635" w14:textId="610775F2" w:rsidR="00EE4474" w:rsidRDefault="00EE4474">
      <w:pPr>
        <w:pStyle w:val="CommentText"/>
      </w:pPr>
      <w:r>
        <w:rPr>
          <w:rStyle w:val="CommentReference"/>
        </w:rPr>
        <w:annotationRef/>
      </w:r>
    </w:p>
  </w:comment>
  <w:comment w:id="311" w:author="Michael Forkey" w:date="2017-11-02T22:26:00Z" w:initials="MF">
    <w:p w14:paraId="23402F17" w14:textId="10274BED" w:rsidR="00EE4474" w:rsidRDefault="00EE4474">
      <w:pPr>
        <w:pStyle w:val="CommentText"/>
      </w:pPr>
      <w:r>
        <w:rPr>
          <w:rStyle w:val="CommentReference"/>
        </w:rPr>
        <w:annotationRef/>
      </w:r>
      <w:r>
        <w:t>I assume this is a feature. If it is, it should be in quotes or similar, and cross linked to the section which describes its requirements, so it is obvious it is.</w:t>
      </w:r>
    </w:p>
  </w:comment>
  <w:comment w:id="312" w:author="Michael Forkey" w:date="2017-11-02T22:30:00Z" w:initials="MF">
    <w:p w14:paraId="472C1908" w14:textId="5E3DD438" w:rsidR="00EE4474" w:rsidRDefault="00EE4474">
      <w:pPr>
        <w:pStyle w:val="CommentText"/>
      </w:pPr>
      <w:r>
        <w:rPr>
          <w:rStyle w:val="CommentReference"/>
        </w:rPr>
        <w:annotationRef/>
      </w:r>
      <w:r>
        <w:t>See placeholder text added to 2.8.2.1 – applies to all these subsection headings.</w:t>
      </w:r>
    </w:p>
  </w:comment>
  <w:comment w:id="313" w:author="Michael Forkey" w:date="2017-11-02T22:30:00Z" w:initials="MF">
    <w:p w14:paraId="342520DB" w14:textId="0EEE38D8" w:rsidR="00EE4474" w:rsidRDefault="00EE4474">
      <w:pPr>
        <w:pStyle w:val="CommentText"/>
      </w:pPr>
      <w:r>
        <w:rPr>
          <w:rStyle w:val="CommentReference"/>
        </w:rPr>
        <w:annotationRef/>
      </w:r>
      <w:r>
        <w:t>What API’s?</w:t>
      </w:r>
    </w:p>
  </w:comment>
  <w:comment w:id="314" w:author="Michael Forkey" w:date="2017-11-02T22:32:00Z" w:initials="MF">
    <w:p w14:paraId="2662196C" w14:textId="77369E59" w:rsidR="00EE4474" w:rsidRDefault="00EE4474">
      <w:pPr>
        <w:pStyle w:val="CommentText"/>
      </w:pPr>
      <w:r>
        <w:rPr>
          <w:rStyle w:val="CommentReference"/>
        </w:rPr>
        <w:annotationRef/>
      </w:r>
      <w:r>
        <w:t xml:space="preserve">? I don’t understand this statement – runnable code in the documentation? Do you mean runnable code documented in the documentation? </w:t>
      </w:r>
    </w:p>
  </w:comment>
  <w:comment w:id="315" w:author="Michael Forkey" w:date="2017-11-02T22:33:00Z" w:initials="MF">
    <w:p w14:paraId="0A71FAEC" w14:textId="2679CEB1" w:rsidR="00EE4474" w:rsidRDefault="00EE4474">
      <w:pPr>
        <w:pStyle w:val="CommentText"/>
      </w:pPr>
      <w:r>
        <w:rPr>
          <w:rStyle w:val="CommentReference"/>
        </w:rPr>
        <w:annotationRef/>
      </w:r>
      <w:r>
        <w:t>What developers? The developers of this app, or developers of apps which integrate with it? I am not clear on this what this paragraph is describing.</w:t>
      </w:r>
    </w:p>
  </w:comment>
  <w:comment w:id="316" w:author="Michael Forkey" w:date="2017-11-02T22:34:00Z" w:initials="MF">
    <w:p w14:paraId="6058D70E" w14:textId="5A6DBB8A" w:rsidR="00EE4474" w:rsidRDefault="00EE4474">
      <w:pPr>
        <w:pStyle w:val="CommentText"/>
      </w:pPr>
      <w:r>
        <w:rPr>
          <w:rStyle w:val="CommentReference"/>
        </w:rPr>
        <w:annotationRef/>
      </w:r>
      <w:r>
        <w:t xml:space="preserve">Seems like this is more of an assumption or </w:t>
      </w:r>
      <w:proofErr w:type="gramStart"/>
      <w:r>
        <w:t>requirement  –</w:t>
      </w:r>
      <w:proofErr w:type="gramEnd"/>
      <w:r>
        <w:t xml:space="preserve"> something like, “it is assumed users will only have access to, and be able to sync, classes they are currently enrolled in.” </w:t>
      </w:r>
    </w:p>
  </w:comment>
  <w:comment w:id="317" w:author="Michael Forkey" w:date="2017-11-02T22:36:00Z" w:initials="MF">
    <w:p w14:paraId="3D98FAE2" w14:textId="0C2A1439" w:rsidR="00EE4474" w:rsidRDefault="00EE4474">
      <w:pPr>
        <w:pStyle w:val="CommentText"/>
      </w:pPr>
      <w:r>
        <w:rPr>
          <w:rStyle w:val="CommentReference"/>
        </w:rPr>
        <w:annotationRef/>
      </w:r>
      <w:r>
        <w:t>This is more of a limitation and should be explained in a paragraph on that (which this doc does not have.)</w:t>
      </w:r>
    </w:p>
  </w:comment>
  <w:comment w:id="318" w:author="Michael Forkey" w:date="2017-11-02T22:39:00Z" w:initials="MF">
    <w:p w14:paraId="4EB075EE" w14:textId="5253F6D8" w:rsidR="00EE4474" w:rsidRDefault="00EE4474">
      <w:pPr>
        <w:pStyle w:val="CommentText"/>
      </w:pPr>
      <w:r>
        <w:rPr>
          <w:rStyle w:val="CommentReference"/>
        </w:rPr>
        <w:annotationRef/>
      </w:r>
      <w:r>
        <w:t>This is more of a requirement.</w:t>
      </w:r>
    </w:p>
  </w:comment>
  <w:comment w:id="319" w:author="Michael Forkey" w:date="2017-11-02T22:40:00Z" w:initials="MF">
    <w:p w14:paraId="7B0071A5" w14:textId="56D3167E" w:rsidR="00EE4474" w:rsidRDefault="00EE4474">
      <w:pPr>
        <w:pStyle w:val="CommentText"/>
      </w:pPr>
      <w:r>
        <w:rPr>
          <w:rStyle w:val="CommentReference"/>
        </w:rPr>
        <w:annotationRef/>
      </w:r>
      <w:r>
        <w:t>Relies?</w:t>
      </w:r>
    </w:p>
  </w:comment>
  <w:comment w:id="322" w:author="Michael Forkey" w:date="2017-11-03T18:31:00Z" w:initials="MF">
    <w:p w14:paraId="33B428BE" w14:textId="124CC837" w:rsidR="00EE4474" w:rsidRDefault="00EE4474">
      <w:pPr>
        <w:pStyle w:val="CommentText"/>
      </w:pPr>
      <w:r>
        <w:rPr>
          <w:rStyle w:val="CommentReference"/>
        </w:rPr>
        <w:annotationRef/>
      </w:r>
      <w:r>
        <w:t>COMPLETENESS: None of these follow the format specified in the IEEE spec – 9.5.10.</w:t>
      </w:r>
    </w:p>
  </w:comment>
  <w:comment w:id="324" w:author="Michael Forkey" w:date="2017-11-04T09:35:00Z" w:initials="MF">
    <w:p w14:paraId="5B199367" w14:textId="3F712E5A" w:rsidR="00EE4474" w:rsidRDefault="00EE4474">
      <w:pPr>
        <w:pStyle w:val="CommentText"/>
      </w:pPr>
      <w:r>
        <w:rPr>
          <w:rStyle w:val="CommentReference"/>
        </w:rPr>
        <w:annotationRef/>
      </w:r>
      <w:r>
        <w:t xml:space="preserve">REQUIREMENTS STATEMENTS: Considering these in terms of the </w:t>
      </w:r>
      <w:proofErr w:type="spellStart"/>
      <w:r>
        <w:t>Wiegers</w:t>
      </w:r>
      <w:proofErr w:type="spellEnd"/>
      <w:r>
        <w:t xml:space="preserve"> document:</w:t>
      </w:r>
    </w:p>
    <w:p w14:paraId="03007CE3" w14:textId="5EA8A057" w:rsidR="00EE4474" w:rsidRDefault="00EE4474" w:rsidP="00F94F88">
      <w:pPr>
        <w:pStyle w:val="CommentText"/>
        <w:numPr>
          <w:ilvl w:val="0"/>
          <w:numId w:val="9"/>
        </w:numPr>
      </w:pPr>
      <w:r>
        <w:t>They are not prioritized.</w:t>
      </w:r>
    </w:p>
    <w:p w14:paraId="468D5B7C" w14:textId="0B8004E1" w:rsidR="00EE4474" w:rsidRDefault="00EE4474" w:rsidP="00F94F88">
      <w:pPr>
        <w:pStyle w:val="CommentText"/>
        <w:numPr>
          <w:ilvl w:val="0"/>
          <w:numId w:val="9"/>
        </w:numPr>
      </w:pPr>
      <w:r>
        <w:t>There is a lot of ambiguity in these descriptions.</w:t>
      </w:r>
    </w:p>
    <w:p w14:paraId="561C01DB" w14:textId="355C480E" w:rsidR="00EE4474" w:rsidRDefault="00EE4474" w:rsidP="00F94F88">
      <w:pPr>
        <w:pStyle w:val="CommentText"/>
        <w:numPr>
          <w:ilvl w:val="0"/>
          <w:numId w:val="9"/>
        </w:numPr>
      </w:pPr>
      <w:r>
        <w:t xml:space="preserve">They may be </w:t>
      </w:r>
      <w:proofErr w:type="gramStart"/>
      <w:r>
        <w:t>verifiable,</w:t>
      </w:r>
      <w:proofErr w:type="gramEnd"/>
      <w:r>
        <w:t xml:space="preserve"> however, their verification is not adequately and clearly covered here nor in 4.2. The points which should be verified should be call out and items which are less important should be indicated to be less important (i.e. prioritize the importance of the requirements being verified.) Some should be highlighted as absolutely required for the feature to be acceptable. Some might not be, but are just nice to have. </w:t>
      </w:r>
    </w:p>
  </w:comment>
  <w:comment w:id="326" w:author="Michael Forkey" w:date="2017-11-03T19:24:00Z" w:initials="MF">
    <w:p w14:paraId="2E0A2452" w14:textId="49D8A69F" w:rsidR="00EE4474" w:rsidRDefault="00EE4474">
      <w:pPr>
        <w:pStyle w:val="CommentText"/>
      </w:pPr>
      <w:r>
        <w:rPr>
          <w:rStyle w:val="CommentReference"/>
        </w:rPr>
        <w:annotationRef/>
      </w:r>
      <w:r>
        <w:t>PROFESSIONALISM: Should be more formal. This is slang or a marketing sound bite.</w:t>
      </w:r>
    </w:p>
    <w:p w14:paraId="49A117EB" w14:textId="51E8D6C6" w:rsidR="00EE4474" w:rsidRDefault="00EE4474">
      <w:pPr>
        <w:pStyle w:val="CommentText"/>
      </w:pPr>
      <w:r>
        <w:t>More importantly, this summary doesn’t really describe how “mobile” is supported. Part of the description sounds like you are talking about a dedicated app for mobile devices and part sounds like you are talking about the web app.</w:t>
      </w:r>
    </w:p>
  </w:comment>
  <w:comment w:id="327" w:author="Michael Forkey" w:date="2017-11-03T19:26:00Z" w:initials="MF">
    <w:p w14:paraId="64C6AA4C" w14:textId="22BCBE45" w:rsidR="00EE4474" w:rsidRDefault="00EE4474">
      <w:pPr>
        <w:pStyle w:val="CommentText"/>
      </w:pPr>
      <w:r>
        <w:rPr>
          <w:rStyle w:val="CommentReference"/>
        </w:rPr>
        <w:annotationRef/>
      </w:r>
      <w:r>
        <w:t>? What does this mean?</w:t>
      </w:r>
    </w:p>
  </w:comment>
  <w:comment w:id="328" w:author="Michael Forkey" w:date="2017-11-03T19:30:00Z" w:initials="MF">
    <w:p w14:paraId="674E773A" w14:textId="3B5B5D87" w:rsidR="00EE4474" w:rsidRDefault="00EE4474">
      <w:pPr>
        <w:pStyle w:val="CommentText"/>
      </w:pPr>
      <w:r>
        <w:rPr>
          <w:rStyle w:val="CommentReference"/>
        </w:rPr>
        <w:annotationRef/>
      </w:r>
      <w:r>
        <w:t>This sentence does not make complete sense to me – “…or computer to the user’s school calendar”? Not sure what this means nor why it is mentioned in the description of the app being “mobile”.</w:t>
      </w:r>
    </w:p>
  </w:comment>
  <w:comment w:id="329" w:author="Michael Forkey" w:date="2017-11-03T19:25:00Z" w:initials="MF">
    <w:p w14:paraId="1370C3A2" w14:textId="0319D558" w:rsidR="00EE4474" w:rsidRDefault="00EE4474">
      <w:pPr>
        <w:pStyle w:val="CommentText"/>
      </w:pPr>
      <w:r>
        <w:rPr>
          <w:rStyle w:val="CommentReference"/>
        </w:rPr>
        <w:annotationRef/>
      </w:r>
      <w:r>
        <w:t>Undefined term. What exactly do you mean by a “mobile container”?</w:t>
      </w:r>
    </w:p>
  </w:comment>
  <w:comment w:id="330" w:author="Michael Forkey" w:date="2017-11-03T20:07:00Z" w:initials="MF">
    <w:p w14:paraId="4F0C66E9" w14:textId="3A65EE39" w:rsidR="00EE4474" w:rsidRDefault="00EE4474">
      <w:pPr>
        <w:pStyle w:val="CommentText"/>
      </w:pPr>
      <w:r>
        <w:rPr>
          <w:rStyle w:val="CommentReference"/>
        </w:rPr>
        <w:annotationRef/>
      </w:r>
      <w:r>
        <w:t xml:space="preserve">How does this relate </w:t>
      </w:r>
      <w:proofErr w:type="gramStart"/>
      <w:r>
        <w:t>to 3.2.2</w:t>
      </w:r>
      <w:proofErr w:type="gramEnd"/>
    </w:p>
  </w:comment>
  <w:comment w:id="331" w:author="Michael Forkey" w:date="2017-11-03T20:30:00Z" w:initials="MF">
    <w:p w14:paraId="1DC0F17E" w14:textId="3B3FD9EF" w:rsidR="00EE4474" w:rsidRDefault="00EE4474">
      <w:pPr>
        <w:pStyle w:val="CommentText"/>
      </w:pPr>
      <w:r>
        <w:rPr>
          <w:rStyle w:val="CommentReference"/>
        </w:rPr>
        <w:annotationRef/>
      </w:r>
      <w:r>
        <w:t>Don’t need a separate section identifier if it is the only one in the parent section.</w:t>
      </w:r>
    </w:p>
  </w:comment>
  <w:comment w:id="332" w:author="Michael Forkey" w:date="2017-11-03T20:12:00Z" w:initials="MF">
    <w:p w14:paraId="35B1176D" w14:textId="5519462F" w:rsidR="00EE4474" w:rsidRDefault="00EE4474">
      <w:pPr>
        <w:pStyle w:val="CommentText"/>
      </w:pPr>
      <w:r>
        <w:rPr>
          <w:rStyle w:val="CommentReference"/>
        </w:rPr>
        <w:annotationRef/>
      </w:r>
      <w:r>
        <w:t>This is not adequate for this description. This is for the mobile device specific application, isn’t it? This speaks to the overall need for the application, but not why, for example, the web app is not sufficient.</w:t>
      </w:r>
    </w:p>
  </w:comment>
  <w:comment w:id="333" w:author="Michael Forkey" w:date="2017-11-03T20:24:00Z" w:initials="MF">
    <w:p w14:paraId="73033BCF" w14:textId="29076B5B" w:rsidR="00EE4474" w:rsidRDefault="00EE4474">
      <w:pPr>
        <w:pStyle w:val="CommentText"/>
      </w:pPr>
      <w:r>
        <w:rPr>
          <w:rStyle w:val="CommentReference"/>
        </w:rPr>
        <w:annotationRef/>
      </w:r>
      <w:r>
        <w:t xml:space="preserve">Minor: “so that”? It changes the point of the clause. </w:t>
      </w:r>
    </w:p>
  </w:comment>
  <w:comment w:id="334" w:author="Michael Forkey" w:date="2017-11-03T20:14:00Z" w:initials="MF">
    <w:p w14:paraId="08B3180E" w14:textId="1B3D32B0" w:rsidR="00EE4474" w:rsidRDefault="00EE4474">
      <w:pPr>
        <w:pStyle w:val="CommentText"/>
      </w:pPr>
      <w:r>
        <w:rPr>
          <w:rStyle w:val="CommentReference"/>
        </w:rPr>
        <w:annotationRef/>
      </w:r>
      <w:r>
        <w:t>This document REALLY needs hyperlinks.</w:t>
      </w:r>
    </w:p>
  </w:comment>
  <w:comment w:id="338" w:author="Michael Forkey" w:date="2017-11-03T20:21:00Z" w:initials="MF">
    <w:p w14:paraId="7219FB2F" w14:textId="3B6D106C" w:rsidR="00EE4474" w:rsidRDefault="00EE4474">
      <w:pPr>
        <w:pStyle w:val="CommentText"/>
      </w:pPr>
      <w:r>
        <w:rPr>
          <w:rStyle w:val="CommentReference"/>
        </w:rPr>
        <w:annotationRef/>
      </w:r>
      <w:r>
        <w:t>Or tablet? (mentioned above.) Better to use the generic “mobile device” at this point.</w:t>
      </w:r>
    </w:p>
  </w:comment>
  <w:comment w:id="339" w:author="Michael Forkey" w:date="2017-11-03T20:15:00Z" w:initials="MF">
    <w:p w14:paraId="4F15A875" w14:textId="47E22AC2" w:rsidR="00EE4474" w:rsidRDefault="00EE4474">
      <w:pPr>
        <w:pStyle w:val="CommentText"/>
      </w:pPr>
      <w:r>
        <w:rPr>
          <w:rStyle w:val="CommentReference"/>
        </w:rPr>
        <w:annotationRef/>
      </w:r>
      <w:r>
        <w:t>This is a minor point, but I think it would be better to put these items more in a chronological order – i.e. you have the preconditions in place before the trigger can occur.</w:t>
      </w:r>
    </w:p>
  </w:comment>
  <w:comment w:id="340" w:author="Michael Forkey" w:date="2017-11-03T20:04:00Z" w:initials="MF">
    <w:p w14:paraId="4E4CFCD7" w14:textId="5484AF79" w:rsidR="00EE4474" w:rsidRDefault="00EE4474">
      <w:pPr>
        <w:pStyle w:val="CommentText"/>
      </w:pPr>
      <w:r>
        <w:rPr>
          <w:rStyle w:val="CommentReference"/>
        </w:rPr>
        <w:annotationRef/>
      </w:r>
      <w:r>
        <w:t>The app store for the device. It is not “their” app store.</w:t>
      </w:r>
    </w:p>
  </w:comment>
  <w:comment w:id="346" w:author="Michael Forkey" w:date="2017-11-03T20:26:00Z" w:initials="MF">
    <w:p w14:paraId="030EDB66" w14:textId="1C975381" w:rsidR="00EE4474" w:rsidRDefault="00EE4474">
      <w:pPr>
        <w:pStyle w:val="CommentText"/>
      </w:pPr>
      <w:r>
        <w:rPr>
          <w:rStyle w:val="CommentReference"/>
        </w:rPr>
        <w:annotationRef/>
      </w:r>
      <w:r>
        <w:t>Notifications show when not on lock screen on iOS if configured that way. This description of notifications needs to be more general about when they show up.</w:t>
      </w:r>
    </w:p>
  </w:comment>
  <w:comment w:id="350" w:author="Michael Forkey" w:date="2017-11-03T20:16:00Z" w:initials="MF">
    <w:p w14:paraId="14867683" w14:textId="2501D238" w:rsidR="00EE4474" w:rsidRDefault="00EE4474">
      <w:pPr>
        <w:pStyle w:val="CommentText"/>
      </w:pPr>
      <w:r>
        <w:rPr>
          <w:rStyle w:val="CommentReference"/>
        </w:rPr>
        <w:annotationRef/>
      </w:r>
      <w:r>
        <w:t xml:space="preserve">This is not defined and is unclear. I assume you mean when the application crashes because you mention sending the crash data. But it is also a slang term. </w:t>
      </w:r>
    </w:p>
  </w:comment>
  <w:comment w:id="351" w:author="Michael Forkey" w:date="2017-11-03T20:19:00Z" w:initials="MF">
    <w:p w14:paraId="30405EE0" w14:textId="6C5AC5C6" w:rsidR="00EE4474" w:rsidRDefault="00EE4474">
      <w:pPr>
        <w:pStyle w:val="CommentText"/>
      </w:pPr>
      <w:r>
        <w:rPr>
          <w:rStyle w:val="CommentReference"/>
        </w:rPr>
        <w:annotationRef/>
      </w:r>
      <w:r>
        <w:t>It isn’t usually the app that does this – it has died.</w:t>
      </w:r>
    </w:p>
  </w:comment>
  <w:comment w:id="353" w:author="Michael Forkey" w:date="2017-11-03T20:08:00Z" w:initials="MF">
    <w:p w14:paraId="58A8FC2B" w14:textId="1E3E4243" w:rsidR="00EE4474" w:rsidRDefault="00EE4474" w:rsidP="00D87356">
      <w:pPr>
        <w:pStyle w:val="CommentText"/>
      </w:pPr>
      <w:r>
        <w:rPr>
          <w:rStyle w:val="CommentReference"/>
        </w:rPr>
        <w:annotationRef/>
      </w:r>
      <w:r>
        <w:t>PROFESSIONALISM: Same as 3.2.1 - should be more formal. This is slang or a marketing sound bite.</w:t>
      </w:r>
    </w:p>
  </w:comment>
  <w:comment w:id="354" w:author="Michael Forkey" w:date="2017-11-03T20:28:00Z" w:initials="MF">
    <w:p w14:paraId="03809E56" w14:textId="58E492BC" w:rsidR="00EE4474" w:rsidRDefault="00EE4474">
      <w:pPr>
        <w:pStyle w:val="CommentText"/>
      </w:pPr>
      <w:r>
        <w:rPr>
          <w:rStyle w:val="CommentReference"/>
        </w:rPr>
        <w:annotationRef/>
      </w:r>
      <w:r>
        <w:t xml:space="preserve">CONSISTENT: A desktop computer is not required for the app. Other places in the doc mention the browser can be on a phone. </w:t>
      </w:r>
    </w:p>
  </w:comment>
  <w:comment w:id="355" w:author="Michael Forkey" w:date="2017-11-03T20:29:00Z" w:initials="MF">
    <w:p w14:paraId="0909C4ED" w14:textId="1DE4C121" w:rsidR="00EE4474" w:rsidRDefault="00EE4474">
      <w:pPr>
        <w:pStyle w:val="CommentText"/>
      </w:pPr>
      <w:r>
        <w:rPr>
          <w:rStyle w:val="CommentReference"/>
        </w:rPr>
        <w:annotationRef/>
      </w:r>
      <w:r>
        <w:t>CONSISTENT: What about when it runs on mobile devices?</w:t>
      </w:r>
    </w:p>
    <w:p w14:paraId="3E23318C" w14:textId="242D1289" w:rsidR="00EE4474" w:rsidRDefault="00EE4474">
      <w:pPr>
        <w:pStyle w:val="CommentText"/>
      </w:pPr>
      <w:r>
        <w:t>Probably should mention responsive design here, too (after having defined it above.)</w:t>
      </w:r>
    </w:p>
  </w:comment>
  <w:comment w:id="356" w:author="Michael Forkey" w:date="2017-11-03T20:32:00Z" w:initials="MF">
    <w:p w14:paraId="4D9E2FF4" w14:textId="7EEFA4E1" w:rsidR="00EE4474" w:rsidRDefault="00EE4474">
      <w:pPr>
        <w:pStyle w:val="CommentText"/>
      </w:pPr>
      <w:r>
        <w:rPr>
          <w:rStyle w:val="CommentReference"/>
        </w:rPr>
        <w:annotationRef/>
      </w:r>
      <w:r>
        <w:t xml:space="preserve">Is this the only alternative method? </w:t>
      </w:r>
    </w:p>
  </w:comment>
  <w:comment w:id="357" w:author="Michael Forkey" w:date="2017-11-03T20:33:00Z" w:initials="MF">
    <w:p w14:paraId="6B7604E6" w14:textId="7F470227" w:rsidR="00EE4474" w:rsidRDefault="00EE4474">
      <w:pPr>
        <w:pStyle w:val="CommentText"/>
      </w:pPr>
      <w:r>
        <w:rPr>
          <w:rStyle w:val="CommentReference"/>
        </w:rPr>
        <w:annotationRef/>
      </w:r>
      <w:r>
        <w:t>Redundant of “Basic Path” bullet.</w:t>
      </w:r>
    </w:p>
  </w:comment>
  <w:comment w:id="359" w:author="Michael Forkey" w:date="2017-11-03T20:37:00Z" w:initials="MF">
    <w:p w14:paraId="5DC3CDCE" w14:textId="79134FB8" w:rsidR="00EE4474" w:rsidRDefault="00EE4474">
      <w:pPr>
        <w:pStyle w:val="CommentText"/>
      </w:pPr>
      <w:r>
        <w:rPr>
          <w:rStyle w:val="CommentReference"/>
        </w:rPr>
        <w:annotationRef/>
      </w:r>
      <w:r>
        <w:t xml:space="preserve">REQUIREMENTS STATEMENTS: This section is not nearly sufficient to describe or define what is needed to expose an API to </w:t>
      </w:r>
      <w:proofErr w:type="spellStart"/>
      <w:r>
        <w:t>to</w:t>
      </w:r>
      <w:proofErr w:type="spellEnd"/>
      <w:r>
        <w:t xml:space="preserve"> external developers. At the very least it would need to define what functionality is required to be accessible to an external programmer. But it also probably needs to specify the protocol for accessing it (e.g. a RESTful interface), how and where the plugins would be hosted, security concerns or limitations, and a myriad of other details.</w:t>
      </w:r>
    </w:p>
  </w:comment>
  <w:comment w:id="360" w:author="Michael Forkey" w:date="2017-11-03T20:34:00Z" w:initials="MF">
    <w:p w14:paraId="5E6213AD" w14:textId="17EBF849" w:rsidR="00EE4474" w:rsidRDefault="00EE4474">
      <w:pPr>
        <w:pStyle w:val="CommentText"/>
      </w:pPr>
      <w:r>
        <w:rPr>
          <w:rStyle w:val="CommentReference"/>
        </w:rPr>
        <w:annotationRef/>
      </w:r>
      <w:r>
        <w:t>Undefined term. Yes, I realize the next sentence defines it. But it should have already been defined in the glossary.</w:t>
      </w:r>
    </w:p>
  </w:comment>
  <w:comment w:id="362" w:author="Michael Forkey" w:date="2017-11-03T20:49:00Z" w:initials="MF">
    <w:p w14:paraId="1A75C59E" w14:textId="1B74DCB1" w:rsidR="00EE4474" w:rsidRDefault="00EE4474">
      <w:pPr>
        <w:pStyle w:val="CommentText"/>
      </w:pPr>
      <w:r>
        <w:rPr>
          <w:rStyle w:val="CommentReference"/>
        </w:rPr>
        <w:annotationRef/>
      </w:r>
      <w:r>
        <w:t>The order of these items is not optimal. For example, under this section is “3.2.4.2 Task Priority Labels”. But that section is not clear because the concept of a task has not yet been introduced.</w:t>
      </w:r>
    </w:p>
    <w:p w14:paraId="10E87090" w14:textId="7E0295EE" w:rsidR="00EE4474" w:rsidRDefault="00EE4474">
      <w:pPr>
        <w:pStyle w:val="CommentText"/>
      </w:pPr>
      <w:r>
        <w:t>This might have been fixed if “Tasks” had been defined somewhere previously. I’m not sure.</w:t>
      </w:r>
    </w:p>
  </w:comment>
  <w:comment w:id="364" w:author="Michael Forkey" w:date="2017-11-04T09:48:00Z" w:initials="MF">
    <w:p w14:paraId="194B4392" w14:textId="4D9E69CA" w:rsidR="00EE4474" w:rsidRDefault="00EE4474">
      <w:pPr>
        <w:pStyle w:val="CommentText"/>
      </w:pPr>
      <w:r>
        <w:rPr>
          <w:rStyle w:val="CommentReference"/>
        </w:rPr>
        <w:annotationRef/>
      </w:r>
      <w:r>
        <w:t>How – by voice command?</w:t>
      </w:r>
    </w:p>
  </w:comment>
  <w:comment w:id="375" w:author="Michael Forkey" w:date="2017-11-04T09:49:00Z" w:initials="MF">
    <w:p w14:paraId="6687967D" w14:textId="2D2A8A08" w:rsidR="00EE4474" w:rsidRDefault="00EE4474">
      <w:pPr>
        <w:pStyle w:val="CommentText"/>
      </w:pPr>
      <w:r>
        <w:rPr>
          <w:rStyle w:val="CommentReference"/>
        </w:rPr>
        <w:annotationRef/>
      </w:r>
      <w:r>
        <w:t>Shouldn’t use “should”.</w:t>
      </w:r>
    </w:p>
  </w:comment>
  <w:comment w:id="376" w:author="Michael Forkey" w:date="2017-11-04T09:50:00Z" w:initials="MF">
    <w:p w14:paraId="23494DE6" w14:textId="0DA04B9B" w:rsidR="00EE4474" w:rsidRDefault="00EE4474">
      <w:pPr>
        <w:pStyle w:val="CommentText"/>
      </w:pPr>
      <w:r>
        <w:rPr>
          <w:rStyle w:val="CommentReference"/>
        </w:rPr>
        <w:annotationRef/>
      </w:r>
      <w:r>
        <w:t>Formats – extensions can be incorrect. You may mention that it is expected that a file with a given extension has a given format.</w:t>
      </w:r>
    </w:p>
  </w:comment>
  <w:comment w:id="386" w:author="Michael Forkey" w:date="2017-11-04T10:08:00Z" w:initials="MF">
    <w:p w14:paraId="2EAD55AC" w14:textId="5C7F9D0E" w:rsidR="00EE4474" w:rsidRDefault="00EE4474">
      <w:pPr>
        <w:pStyle w:val="CommentText"/>
      </w:pPr>
      <w:r>
        <w:rPr>
          <w:rStyle w:val="CommentReference"/>
        </w:rPr>
        <w:annotationRef/>
      </w:r>
      <w:r>
        <w:t>Undefined and inadequately defined term. This is the first time this concept has been introduced. The explanation is inadequate. I have no idea what an “Android Widget feature” is nor what functionality it provides.</w:t>
      </w:r>
    </w:p>
    <w:p w14:paraId="51950221" w14:textId="4D5B5771" w:rsidR="00EE4474" w:rsidRDefault="00EE4474">
      <w:pPr>
        <w:pStyle w:val="CommentText"/>
      </w:pPr>
      <w:r>
        <w:t>Also, it should spell out how this functionality is provided, or if it is not any alternatives or workarounds for other platforms.</w:t>
      </w:r>
    </w:p>
  </w:comment>
  <w:comment w:id="395" w:author="Michael Forkey" w:date="2017-11-04T10:18:00Z" w:initials="MF">
    <w:p w14:paraId="4AC11647" w14:textId="1C71CAA2" w:rsidR="00EE4474" w:rsidRDefault="00EE4474">
      <w:pPr>
        <w:pStyle w:val="CommentText"/>
      </w:pPr>
      <w:r>
        <w:rPr>
          <w:rStyle w:val="CommentReference"/>
        </w:rPr>
        <w:annotationRef/>
      </w:r>
      <w:r>
        <w:t>Undefined term – what is a “watermarked” icon?</w:t>
      </w:r>
    </w:p>
  </w:comment>
  <w:comment w:id="396" w:author="Michael Forkey" w:date="2017-11-04T10:21:00Z" w:initials="MF">
    <w:p w14:paraId="0FF85BE7" w14:textId="2589F3E9" w:rsidR="00EE4474" w:rsidRDefault="00EE4474">
      <w:pPr>
        <w:pStyle w:val="CommentText"/>
      </w:pPr>
      <w:r>
        <w:rPr>
          <w:rStyle w:val="CommentReference"/>
        </w:rPr>
        <w:annotationRef/>
      </w:r>
      <w:r>
        <w:t>Somewhere you need to specify what the watermarks are for each holiday.</w:t>
      </w:r>
    </w:p>
  </w:comment>
  <w:comment w:id="397" w:author="Michael Forkey" w:date="2017-11-04T10:18:00Z" w:initials="MF">
    <w:p w14:paraId="739A95CA" w14:textId="796453C8" w:rsidR="00EE4474" w:rsidRDefault="00EE4474">
      <w:pPr>
        <w:pStyle w:val="CommentText"/>
      </w:pPr>
      <w:r>
        <w:rPr>
          <w:rStyle w:val="CommentReference"/>
        </w:rPr>
        <w:annotationRef/>
      </w:r>
      <w:r>
        <w:t>IS this the right term?</w:t>
      </w:r>
    </w:p>
  </w:comment>
  <w:comment w:id="398" w:author="Michael Forkey" w:date="2017-11-04T10:21:00Z" w:initials="MF">
    <w:p w14:paraId="61DBB8D0" w14:textId="3FB80E91" w:rsidR="00EE4474" w:rsidRDefault="00EE4474">
      <w:pPr>
        <w:pStyle w:val="CommentText"/>
      </w:pPr>
      <w:r>
        <w:rPr>
          <w:rStyle w:val="CommentReference"/>
        </w:rPr>
        <w:annotationRef/>
      </w:r>
      <w:r>
        <w:t>Watermarks?</w:t>
      </w:r>
    </w:p>
  </w:comment>
  <w:comment w:id="399" w:author="Michael Forkey" w:date="2017-11-04T10:20:00Z" w:initials="MF">
    <w:p w14:paraId="58EA5408" w14:textId="08DBA3AB" w:rsidR="00EE4474" w:rsidRDefault="00EE4474">
      <w:pPr>
        <w:pStyle w:val="CommentText"/>
      </w:pPr>
      <w:r>
        <w:rPr>
          <w:rStyle w:val="CommentReference"/>
        </w:rPr>
        <w:annotationRef/>
      </w:r>
      <w:r>
        <w:t>This is talking about text labels. Shouldn’t it be “watermarks”?</w:t>
      </w:r>
    </w:p>
  </w:comment>
  <w:comment w:id="404" w:author="Michael Forkey" w:date="2017-11-04T10:23:00Z" w:initials="MF">
    <w:p w14:paraId="5D0261A0" w14:textId="66075575" w:rsidR="00EE4474" w:rsidRDefault="00EE4474">
      <w:pPr>
        <w:pStyle w:val="CommentText"/>
      </w:pPr>
      <w:r>
        <w:rPr>
          <w:rStyle w:val="CommentReference"/>
        </w:rPr>
        <w:annotationRef/>
      </w:r>
      <w:r>
        <w:t>Need to identify what is to be in the tutorial or mention that that will be defined in another document and that this is merely defining the requirements of providing a link to it.</w:t>
      </w:r>
    </w:p>
  </w:comment>
  <w:comment w:id="419" w:author="Michael Forkey" w:date="2017-11-04T10:30:00Z" w:initials="MF">
    <w:p w14:paraId="7D42A563" w14:textId="0A029E74" w:rsidR="00EE4474" w:rsidRDefault="00EE4474">
      <w:pPr>
        <w:pStyle w:val="CommentText"/>
      </w:pPr>
      <w:r>
        <w:rPr>
          <w:rStyle w:val="CommentReference"/>
        </w:rPr>
        <w:annotationRef/>
      </w:r>
      <w:r>
        <w:t>Undefined term.</w:t>
      </w:r>
    </w:p>
  </w:comment>
  <w:comment w:id="422" w:author="Michael Forkey" w:date="2017-11-04T10:33:00Z" w:initials="MF">
    <w:p w14:paraId="65CFAE81" w14:textId="3B6B24DF" w:rsidR="00851A87" w:rsidRDefault="00851A87">
      <w:pPr>
        <w:pStyle w:val="CommentText"/>
      </w:pPr>
      <w:r>
        <w:rPr>
          <w:rStyle w:val="CommentReference"/>
        </w:rPr>
        <w:annotationRef/>
      </w:r>
      <w:r>
        <w:t>I’m not sure at this point whether “Alarm” has been defined, but it needs to be. I.e. somewhere you need to say that it is (presumably) and audible tone emitted by the device, probably the standard audible tone for device reminders?</w:t>
      </w:r>
    </w:p>
  </w:comment>
  <w:comment w:id="424" w:author="Michael Forkey" w:date="2017-11-04T10:34:00Z" w:initials="MF">
    <w:p w14:paraId="729822E5" w14:textId="09897074" w:rsidR="00851A87" w:rsidRDefault="00851A87">
      <w:pPr>
        <w:pStyle w:val="CommentText"/>
      </w:pPr>
      <w:r>
        <w:rPr>
          <w:rStyle w:val="CommentReference"/>
        </w:rPr>
        <w:annotationRef/>
      </w:r>
      <w:r>
        <w:t xml:space="preserve">Do you mean push </w:t>
      </w:r>
      <w:proofErr w:type="spellStart"/>
      <w:r>
        <w:t>ILearn</w:t>
      </w:r>
      <w:proofErr w:type="spellEnd"/>
      <w:r>
        <w:t xml:space="preserve"> calendar items to Google Calendar, or vice versa, or both? I’m not clear on this.</w:t>
      </w:r>
    </w:p>
  </w:comment>
  <w:comment w:id="433" w:author="Michael Forkey" w:date="2017-11-03T20:48:00Z" w:initials="MF">
    <w:p w14:paraId="11D3751A" w14:textId="359880CF" w:rsidR="00EE4474" w:rsidRDefault="00EE4474">
      <w:pPr>
        <w:pStyle w:val="CommentText"/>
      </w:pPr>
      <w:r>
        <w:rPr>
          <w:rStyle w:val="CommentReference"/>
        </w:rPr>
        <w:annotationRef/>
      </w:r>
      <w:r>
        <w:t xml:space="preserve">This is not really a defined term. I assume you mean tasks from </w:t>
      </w:r>
      <w:proofErr w:type="spellStart"/>
      <w:r>
        <w:t>ILearn</w:t>
      </w:r>
      <w:proofErr w:type="spellEnd"/>
      <w:r>
        <w:t>?</w:t>
      </w:r>
    </w:p>
  </w:comment>
  <w:comment w:id="439" w:author="Michael Forkey" w:date="2017-11-04T12:14:00Z" w:initials="MF">
    <w:p w14:paraId="3B82C6AB" w14:textId="1A2BCA4A" w:rsidR="005E3065" w:rsidRDefault="005E3065">
      <w:pPr>
        <w:pStyle w:val="CommentText"/>
      </w:pPr>
      <w:r>
        <w:rPr>
          <w:rStyle w:val="CommentReference"/>
        </w:rPr>
        <w:annotationRef/>
      </w:r>
      <w:r>
        <w:t>Probably need to specify more about navigation</w:t>
      </w:r>
      <w:r w:rsidR="00A20751">
        <w:t>. Probably the best way is to make reference to the standard behaviors for the platforms and to point to the specs for those (i.e. those should be cited in the references section.)</w:t>
      </w:r>
    </w:p>
  </w:comment>
  <w:comment w:id="441" w:author="Michael Forkey" w:date="2017-11-04T12:16:00Z" w:initials="MF">
    <w:p w14:paraId="6930A580" w14:textId="25758FBF" w:rsidR="00A20751" w:rsidRDefault="00A20751">
      <w:pPr>
        <w:pStyle w:val="CommentText"/>
      </w:pPr>
      <w:r>
        <w:rPr>
          <w:rStyle w:val="CommentReference"/>
        </w:rPr>
        <w:annotationRef/>
      </w:r>
      <w:r>
        <w:t>What should be in this is not defined anywhere.</w:t>
      </w:r>
    </w:p>
  </w:comment>
  <w:comment w:id="444" w:author="Michael Forkey" w:date="2017-11-04T12:28:00Z" w:initials="MF">
    <w:p w14:paraId="2342BFB1" w14:textId="1957BEB9" w:rsidR="00133ECC" w:rsidRDefault="00133ECC">
      <w:pPr>
        <w:pStyle w:val="CommentText"/>
      </w:pPr>
      <w:r>
        <w:rPr>
          <w:rStyle w:val="CommentReference"/>
        </w:rPr>
        <w:annotationRef/>
      </w:r>
      <w:r>
        <w:t>These are trademarked names I believe and should be cited as such.</w:t>
      </w:r>
    </w:p>
  </w:comment>
  <w:comment w:id="445" w:author="Michael Forkey" w:date="2017-11-04T12:31:00Z" w:initials="MF">
    <w:p w14:paraId="6868D2C1" w14:textId="4EA969D2" w:rsidR="005936E0" w:rsidRDefault="005936E0">
      <w:pPr>
        <w:pStyle w:val="CommentText"/>
      </w:pPr>
      <w:r>
        <w:rPr>
          <w:rStyle w:val="CommentReference"/>
        </w:rPr>
        <w:annotationRef/>
      </w:r>
      <w:r>
        <w:t>Might be better in the dependencies section.</w:t>
      </w:r>
    </w:p>
  </w:comment>
  <w:comment w:id="446" w:author="Michael Forkey" w:date="2017-11-04T12:29:00Z" w:initials="MF">
    <w:p w14:paraId="03C00E75" w14:textId="42DE3C42" w:rsidR="00FA107F" w:rsidRDefault="00FA107F">
      <w:pPr>
        <w:pStyle w:val="CommentText"/>
      </w:pPr>
      <w:r>
        <w:rPr>
          <w:rStyle w:val="CommentReference"/>
        </w:rPr>
        <w:annotationRef/>
      </w:r>
      <w:r>
        <w:t xml:space="preserve">These are not good requirements because they depend on elements out of control of the application. The requirements to the application should be in relative terms which allow for </w:t>
      </w:r>
      <w:r w:rsidR="005936E0">
        <w:t xml:space="preserve">variation in </w:t>
      </w:r>
      <w:r>
        <w:t>the external factors.</w:t>
      </w:r>
    </w:p>
  </w:comment>
  <w:comment w:id="449" w:author="Michael Forkey" w:date="2017-11-04T12:32:00Z" w:initials="MF">
    <w:p w14:paraId="51228B9D" w14:textId="360013A5" w:rsidR="005936E0" w:rsidRDefault="005936E0">
      <w:pPr>
        <w:pStyle w:val="CommentText"/>
      </w:pPr>
      <w:r>
        <w:rPr>
          <w:rStyle w:val="CommentReference"/>
        </w:rPr>
        <w:annotationRef/>
      </w:r>
      <w:r>
        <w:t>No local store?</w:t>
      </w:r>
    </w:p>
  </w:comment>
  <w:comment w:id="450" w:author="Michael Forkey" w:date="2017-11-04T12:33:00Z" w:initials="MF">
    <w:p w14:paraId="0ADFEF09" w14:textId="4C091A09" w:rsidR="005936E0" w:rsidRDefault="005936E0">
      <w:pPr>
        <w:pStyle w:val="CommentText"/>
      </w:pPr>
      <w:r>
        <w:rPr>
          <w:rStyle w:val="CommentReference"/>
        </w:rPr>
        <w:annotationRef/>
      </w:r>
      <w:r>
        <w:t>Might want to mention about the translation to and from the external calendar apps – e.g. Google calendar. You don’t have to specify the translation, only that there would be some mapping needed/performed.</w:t>
      </w:r>
    </w:p>
  </w:comment>
  <w:comment w:id="451" w:author="Michael Forkey" w:date="2017-11-04T12:35:00Z" w:initials="MF">
    <w:p w14:paraId="4A08A689" w14:textId="3686ACA5" w:rsidR="005936E0" w:rsidRDefault="005936E0">
      <w:pPr>
        <w:pStyle w:val="CommentText"/>
      </w:pPr>
      <w:r>
        <w:rPr>
          <w:rStyle w:val="CommentReference"/>
        </w:rPr>
        <w:annotationRef/>
      </w:r>
      <w:r>
        <w:t xml:space="preserve">Might want to mention how this relates/maps to the </w:t>
      </w:r>
      <w:proofErr w:type="spellStart"/>
      <w:r>
        <w:t>ILearn</w:t>
      </w:r>
      <w:proofErr w:type="spellEnd"/>
      <w:r>
        <w:t xml:space="preserve"> user info.</w:t>
      </w:r>
    </w:p>
  </w:comment>
  <w:comment w:id="454" w:author="Michael Forkey" w:date="2017-11-04T12:35:00Z" w:initials="MF">
    <w:p w14:paraId="4576D8A7" w14:textId="523D6D90" w:rsidR="005936E0" w:rsidRDefault="005936E0">
      <w:pPr>
        <w:pStyle w:val="CommentText"/>
      </w:pPr>
      <w:r>
        <w:rPr>
          <w:rStyle w:val="CommentReference"/>
        </w:rPr>
        <w:annotationRef/>
      </w:r>
      <w:r>
        <w:t>Shall?</w:t>
      </w:r>
    </w:p>
  </w:comment>
  <w:comment w:id="457" w:author="Michael Forkey" w:date="2017-11-04T12:36:00Z" w:initials="MF">
    <w:p w14:paraId="18307E77" w14:textId="60605567" w:rsidR="005936E0" w:rsidRDefault="005936E0">
      <w:pPr>
        <w:pStyle w:val="CommentText"/>
      </w:pPr>
      <w:r>
        <w:rPr>
          <w:rStyle w:val="CommentReference"/>
        </w:rPr>
        <w:annotationRef/>
      </w:r>
      <w:r>
        <w:t>This is contradictory to other statements in the doc – e.g. the implied iOS or Android app.</w:t>
      </w:r>
    </w:p>
  </w:comment>
  <w:comment w:id="466" w:author="Michael Forkey" w:date="2017-11-04T10:01:00Z" w:initials="MF">
    <w:p w14:paraId="7D53FAE8" w14:textId="7FE42F7F" w:rsidR="00EE4474" w:rsidRDefault="00EE4474">
      <w:pPr>
        <w:pStyle w:val="CommentText"/>
      </w:pPr>
      <w:r>
        <w:rPr>
          <w:rStyle w:val="CommentReference"/>
        </w:rPr>
        <w:annotationRef/>
      </w:r>
      <w:r>
        <w:t>This is entirely inadequate. It describes that the app shall verify the external service is available, it is supposed to be explaining how to verify and validate the handling of those error cases. It does not do this.</w:t>
      </w:r>
    </w:p>
  </w:comment>
  <w:comment w:id="467" w:author="Michael Forkey" w:date="2017-11-04T10:01:00Z" w:initials="MF">
    <w:p w14:paraId="206EB0F2" w14:textId="4ACAD535" w:rsidR="00EE4474" w:rsidRDefault="00EE4474">
      <w:pPr>
        <w:pStyle w:val="CommentText"/>
      </w:pPr>
      <w:r>
        <w:rPr>
          <w:rStyle w:val="CommentReference"/>
        </w:rPr>
        <w:annotationRef/>
      </w:r>
      <w:r>
        <w:t>PROFESSIONALISM: slang</w:t>
      </w:r>
    </w:p>
  </w:comment>
  <w:comment w:id="468" w:author="Michael Forkey" w:date="2017-11-04T10:02:00Z" w:initials="MF">
    <w:p w14:paraId="3EC50906" w14:textId="3CCB768E" w:rsidR="00EE4474" w:rsidRDefault="00EE4474">
      <w:pPr>
        <w:pStyle w:val="CommentText"/>
      </w:pPr>
      <w:r>
        <w:rPr>
          <w:rStyle w:val="CommentReference"/>
        </w:rPr>
        <w:annotationRef/>
      </w:r>
      <w:r>
        <w:t>Undefined term. What exactly is “friendly”?</w:t>
      </w:r>
    </w:p>
  </w:comment>
  <w:comment w:id="470" w:author="Michael Forkey" w:date="2017-11-03T19:58:00Z" w:initials="MF">
    <w:p w14:paraId="5F0E9E66" w14:textId="45A21D7A" w:rsidR="00EE4474" w:rsidRDefault="00EE4474">
      <w:pPr>
        <w:pStyle w:val="CommentText"/>
      </w:pPr>
      <w:r>
        <w:rPr>
          <w:rStyle w:val="CommentReference"/>
        </w:rPr>
        <w:annotationRef/>
      </w:r>
      <w:r>
        <w:t xml:space="preserve">PROFESSIONALISM: Each validation requirement should have its own section number – e.g. under 4.2.1 the first should be 4.2.1.1, then 4.2.1.2, etc. This is important in order to be able to identify and report on specifically which requirements have been verified and met and which have not been or failed.  (The current 4.2.1.1 paragraph is probably </w:t>
      </w:r>
      <w:proofErr w:type="spellStart"/>
      <w:r>
        <w:t>mis</w:t>
      </w:r>
      <w:proofErr w:type="spellEnd"/>
      <w:r>
        <w:t>-numbered – see my comment below.)</w:t>
      </w:r>
    </w:p>
    <w:p w14:paraId="181FD49C" w14:textId="70B96F87" w:rsidR="00EE4474" w:rsidRDefault="00EE4474">
      <w:pPr>
        <w:pStyle w:val="CommentText"/>
      </w:pPr>
      <w:r>
        <w:t xml:space="preserve">Also, the solid paragraph makes it quite difficult to easily identify the details and this leads to things being missed. </w:t>
      </w:r>
    </w:p>
    <w:p w14:paraId="7F0D5E2E" w14:textId="4FE48141" w:rsidR="00EE4474" w:rsidRDefault="00EE4474">
      <w:pPr>
        <w:pStyle w:val="CommentText"/>
      </w:pPr>
      <w:r>
        <w:t xml:space="preserve">The sections </w:t>
      </w:r>
    </w:p>
  </w:comment>
  <w:comment w:id="471" w:author="Michael Forkey" w:date="2017-11-03T19:33:00Z" w:initials="MF">
    <w:p w14:paraId="64ABAF3E" w14:textId="75769F87" w:rsidR="00EE4474" w:rsidRDefault="00EE4474">
      <w:pPr>
        <w:pStyle w:val="CommentText"/>
      </w:pPr>
      <w:r>
        <w:rPr>
          <w:rStyle w:val="CommentReference"/>
        </w:rPr>
        <w:annotationRef/>
      </w:r>
      <w:r>
        <w:t>PROFESSIONALISM: No personal pronouns.</w:t>
      </w:r>
    </w:p>
  </w:comment>
  <w:comment w:id="473" w:author="Michael Forkey" w:date="2017-11-03T19:35:00Z" w:initials="MF">
    <w:p w14:paraId="51516BA4" w14:textId="783D4424" w:rsidR="00EE4474" w:rsidRDefault="00EE4474">
      <w:pPr>
        <w:pStyle w:val="CommentText"/>
      </w:pPr>
      <w:r>
        <w:rPr>
          <w:rStyle w:val="CommentReference"/>
        </w:rPr>
        <w:annotationRef/>
      </w:r>
      <w:r>
        <w:t>This section needs to be fleshed out. As I have said, it can have “catch-all” types of statements. But the entire section should not be. Surely there are other specific test cases which should be run.</w:t>
      </w:r>
    </w:p>
    <w:p w14:paraId="04B0E388" w14:textId="049E482E" w:rsidR="00EE4474" w:rsidRDefault="00EE4474">
      <w:pPr>
        <w:pStyle w:val="CommentText"/>
      </w:pPr>
      <w:r>
        <w:t xml:space="preserve">One I can think of which is very appropriate given the nebulous nature of the </w:t>
      </w:r>
    </w:p>
  </w:comment>
  <w:comment w:id="474" w:author="Michael Forkey" w:date="2017-11-03T19:37:00Z" w:initials="MF">
    <w:p w14:paraId="45EF0745" w14:textId="39130D3A" w:rsidR="00EE4474" w:rsidRDefault="00EE4474">
      <w:pPr>
        <w:pStyle w:val="CommentText"/>
      </w:pPr>
      <w:r>
        <w:rPr>
          <w:rStyle w:val="CommentReference"/>
        </w:rPr>
        <w:annotationRef/>
      </w:r>
      <w:r>
        <w:t>Not a defined term. Not specific enough. What does “available” mean?</w:t>
      </w:r>
    </w:p>
  </w:comment>
  <w:comment w:id="475" w:author="Michael Forkey" w:date="2017-11-03T19:34:00Z" w:initials="MF">
    <w:p w14:paraId="19B213B5" w14:textId="59851BBA" w:rsidR="00EE4474" w:rsidRDefault="00EE4474">
      <w:pPr>
        <w:pStyle w:val="CommentText"/>
      </w:pPr>
      <w:r>
        <w:rPr>
          <w:rStyle w:val="CommentReference"/>
        </w:rPr>
        <w:annotationRef/>
      </w:r>
      <w:r>
        <w:t>Not specific enough. How “usable” is usable? This is the kind of terminology which could easily lead to litigation.</w:t>
      </w:r>
    </w:p>
  </w:comment>
  <w:comment w:id="476" w:author="Michael Forkey" w:date="2017-11-03T19:46:00Z" w:initials="MF">
    <w:p w14:paraId="51980B67" w14:textId="3FF1311A" w:rsidR="00EE4474" w:rsidRDefault="00EE4474">
      <w:pPr>
        <w:pStyle w:val="CommentText"/>
      </w:pPr>
      <w:r>
        <w:rPr>
          <w:rStyle w:val="CommentReference"/>
        </w:rPr>
        <w:annotationRef/>
      </w:r>
      <w:r>
        <w:t xml:space="preserve">REQUIREMENT STATEMENTS: Both </w:t>
      </w:r>
      <w:proofErr w:type="spellStart"/>
      <w:r>
        <w:t>Wieger</w:t>
      </w:r>
      <w:proofErr w:type="spellEnd"/>
      <w:r>
        <w:t xml:space="preserve"> (“Example #4”) and IEEE-29148 (5.2.4 – p.9) recommend avoiding “will”. “Will” is considered a non-binding term.</w:t>
      </w:r>
    </w:p>
    <w:p w14:paraId="1D8E1E53" w14:textId="5BAAE62A" w:rsidR="00EE4474" w:rsidRDefault="00EE4474">
      <w:pPr>
        <w:pStyle w:val="CommentText"/>
      </w:pPr>
      <w:r>
        <w:t>It is used in many if not all of these verification sections. This is a big flaw in terms of making the requirements being documented unambiguous. This is also a potential minefield for litigation.</w:t>
      </w:r>
    </w:p>
  </w:comment>
  <w:comment w:id="477" w:author="Michael Forkey" w:date="2017-11-03T19:49:00Z" w:initials="MF">
    <w:p w14:paraId="6C59B008" w14:textId="228C4249" w:rsidR="00EE4474" w:rsidRDefault="00EE4474">
      <w:pPr>
        <w:pStyle w:val="CommentText"/>
      </w:pPr>
      <w:r>
        <w:rPr>
          <w:rStyle w:val="CommentReference"/>
        </w:rPr>
        <w:annotationRef/>
      </w:r>
      <w:r>
        <w:t>Don’t need a separate section unless there is more than one thing being described.</w:t>
      </w:r>
    </w:p>
  </w:comment>
  <w:comment w:id="478" w:author="Michael Forkey" w:date="2017-11-03T19:39:00Z" w:initials="MF">
    <w:p w14:paraId="7ADD7757" w14:textId="61DCD1B6" w:rsidR="00EE4474" w:rsidRDefault="00EE4474">
      <w:pPr>
        <w:pStyle w:val="CommentText"/>
      </w:pPr>
      <w:r>
        <w:rPr>
          <w:rStyle w:val="CommentReference"/>
        </w:rPr>
        <w:annotationRef/>
      </w:r>
      <w:r>
        <w:t>Again, undefined, unspecific term.</w:t>
      </w:r>
    </w:p>
  </w:comment>
  <w:comment w:id="479" w:author="Michael Forkey" w:date="2017-11-03T19:39:00Z" w:initials="MF">
    <w:p w14:paraId="56B7F3AA" w14:textId="7CB42F9E" w:rsidR="00EE4474" w:rsidRDefault="00EE4474">
      <w:pPr>
        <w:pStyle w:val="CommentText"/>
      </w:pPr>
      <w:r>
        <w:rPr>
          <w:rStyle w:val="CommentReference"/>
        </w:rPr>
        <w:annotationRef/>
      </w:r>
      <w:r>
        <w:t>Which ones? The ones listed in “2.4 Operating Environment”? If so, it should say so and cross reference to that section.</w:t>
      </w:r>
    </w:p>
  </w:comment>
  <w:comment w:id="481" w:author="Michael Forkey" w:date="2017-11-03T20:07:00Z" w:initials="MF">
    <w:p w14:paraId="7978DFCD" w14:textId="17F30962" w:rsidR="00EE4474" w:rsidRDefault="00EE4474" w:rsidP="00D87356">
      <w:pPr>
        <w:pStyle w:val="CommentText"/>
      </w:pPr>
      <w:r>
        <w:rPr>
          <w:rStyle w:val="CommentReference"/>
        </w:rPr>
        <w:annotationRef/>
      </w:r>
      <w:r>
        <w:t>PROFESSIONALISM: Same as 3.2.1.</w:t>
      </w:r>
    </w:p>
  </w:comment>
  <w:comment w:id="482" w:author="Michael Forkey" w:date="2017-11-03T19:51:00Z" w:initials="MF">
    <w:p w14:paraId="5C168CE3" w14:textId="3B3EDA56" w:rsidR="00EE4474" w:rsidRDefault="00EE4474">
      <w:pPr>
        <w:pStyle w:val="CommentText"/>
      </w:pPr>
      <w:r>
        <w:rPr>
          <w:rStyle w:val="CommentReference"/>
        </w:rPr>
        <w:annotationRef/>
      </w:r>
      <w:r>
        <w:t>PROFESSIONALISM: Shouldn’t be using slang terminology</w:t>
      </w:r>
    </w:p>
  </w:comment>
  <w:comment w:id="485" w:author="Michael Forkey" w:date="2017-11-04T09:42:00Z" w:initials="MF">
    <w:p w14:paraId="7BDDAE8E" w14:textId="7D7D7A57" w:rsidR="00EE4474" w:rsidRDefault="00EE4474">
      <w:pPr>
        <w:pStyle w:val="CommentText"/>
      </w:pPr>
      <w:r>
        <w:rPr>
          <w:rStyle w:val="CommentReference"/>
        </w:rPr>
        <w:annotationRef/>
      </w:r>
      <w:r>
        <w:t>Indefinite – “shall”</w:t>
      </w:r>
    </w:p>
  </w:comment>
  <w:comment w:id="486" w:author="Michael Forkey" w:date="2017-11-04T09:42:00Z" w:initials="MF">
    <w:p w14:paraId="75A4D732" w14:textId="3CFC8A98" w:rsidR="00EE4474" w:rsidRDefault="00EE4474">
      <w:pPr>
        <w:pStyle w:val="CommentText"/>
      </w:pPr>
      <w:r>
        <w:rPr>
          <w:rStyle w:val="CommentReference"/>
        </w:rPr>
        <w:annotationRef/>
      </w:r>
      <w:r>
        <w:t xml:space="preserve">It is not appropriate to say the user “must see” something. Rather it should say the app “shall display”. Whether the user sees it is a different matter. If the intent is to emphasize the visibility of the message it should say that. </w:t>
      </w:r>
    </w:p>
  </w:comment>
  <w:comment w:id="488" w:author="Michael Forkey" w:date="2017-11-04T09:46:00Z" w:initials="MF">
    <w:p w14:paraId="32AE716D" w14:textId="24E18E4C" w:rsidR="00EE4474" w:rsidRDefault="00EE4474">
      <w:pPr>
        <w:pStyle w:val="CommentText"/>
      </w:pPr>
      <w:r>
        <w:rPr>
          <w:rStyle w:val="CommentReference"/>
        </w:rPr>
        <w:annotationRef/>
      </w:r>
      <w:r>
        <w:t>Which? The highest priority should be specified.</w:t>
      </w:r>
    </w:p>
  </w:comment>
  <w:comment w:id="490" w:author="Michael Forkey" w:date="2017-11-04T09:51:00Z" w:initials="MF">
    <w:p w14:paraId="180AFA66" w14:textId="1C3C4D8B" w:rsidR="00EE4474" w:rsidRDefault="00EE4474">
      <w:pPr>
        <w:pStyle w:val="CommentText"/>
      </w:pPr>
      <w:r>
        <w:rPr>
          <w:rStyle w:val="CommentReference"/>
        </w:rPr>
        <w:annotationRef/>
      </w:r>
      <w:r>
        <w:t>You don’t really care if a test is implemented exactly, you just care that is it verified and validated.</w:t>
      </w:r>
    </w:p>
  </w:comment>
  <w:comment w:id="493" w:author="Michael Forkey" w:date="2017-11-04T09:59:00Z" w:initials="MF">
    <w:p w14:paraId="26339783" w14:textId="21E39D76" w:rsidR="00EE4474" w:rsidRDefault="00EE4474">
      <w:pPr>
        <w:pStyle w:val="CommentText"/>
      </w:pPr>
      <w:r>
        <w:rPr>
          <w:rStyle w:val="CommentReference"/>
        </w:rPr>
        <w:annotationRef/>
      </w:r>
      <w:r>
        <w:t>I may have said this already, but the tester should never be the subject of the validation description. “The app shall…”</w:t>
      </w:r>
    </w:p>
  </w:comment>
  <w:comment w:id="495" w:author="Michael Forkey" w:date="2017-11-04T10:06:00Z" w:initials="MF">
    <w:p w14:paraId="5D82AF37" w14:textId="49620C00" w:rsidR="00EE4474" w:rsidRDefault="00EE4474">
      <w:pPr>
        <w:pStyle w:val="CommentText"/>
      </w:pPr>
      <w:r>
        <w:rPr>
          <w:rStyle w:val="CommentReference"/>
        </w:rPr>
        <w:annotationRef/>
      </w:r>
      <w:r>
        <w:t>Shall be</w:t>
      </w:r>
    </w:p>
  </w:comment>
  <w:comment w:id="506" w:author="Michael Forkey" w:date="2017-11-04T10:14:00Z" w:initials="MF">
    <w:p w14:paraId="72101E23" w14:textId="2787F40A" w:rsidR="00EE4474" w:rsidRDefault="00EE4474">
      <w:pPr>
        <w:pStyle w:val="CommentText"/>
      </w:pPr>
      <w:r>
        <w:rPr>
          <w:rStyle w:val="CommentReference"/>
        </w:rPr>
        <w:annotationRef/>
      </w:r>
      <w:r>
        <w:t>It doesn’t matter if it is functional? It needs to be confirmed functional.</w:t>
      </w:r>
    </w:p>
  </w:comment>
  <w:comment w:id="515" w:author="Michael Forkey" w:date="2017-11-04T10:22:00Z" w:initials="MF">
    <w:p w14:paraId="1E57E011" w14:textId="01E0834C" w:rsidR="00EE4474" w:rsidRDefault="00EE4474">
      <w:pPr>
        <w:pStyle w:val="CommentText"/>
      </w:pPr>
      <w:r>
        <w:rPr>
          <w:rStyle w:val="CommentReference"/>
        </w:rPr>
        <w:annotationRef/>
      </w:r>
      <w:r>
        <w:t>This is not defined anywhere.</w:t>
      </w:r>
    </w:p>
  </w:comment>
  <w:comment w:id="521" w:author="Michael Forkey" w:date="2017-11-04T10:26:00Z" w:initials="MF">
    <w:p w14:paraId="3218700A" w14:textId="60CCA537" w:rsidR="00EE4474" w:rsidRDefault="00EE4474">
      <w:pPr>
        <w:pStyle w:val="CommentText"/>
        <w:rPr>
          <w:b/>
          <w:color w:val="FF0000"/>
        </w:rPr>
      </w:pPr>
      <w:r w:rsidRPr="00EE4474">
        <w:rPr>
          <w:rStyle w:val="CommentReference"/>
          <w:b/>
          <w:color w:val="FF0000"/>
        </w:rPr>
        <w:annotationRef/>
      </w:r>
      <w:r w:rsidRPr="00EE4474">
        <w:rPr>
          <w:b/>
          <w:color w:val="FF0000"/>
        </w:rPr>
        <w:t>This is closer to how a real validation requirement</w:t>
      </w:r>
      <w:r>
        <w:rPr>
          <w:b/>
          <w:color w:val="FF0000"/>
        </w:rPr>
        <w:t>s</w:t>
      </w:r>
      <w:r w:rsidRPr="00EE4474">
        <w:rPr>
          <w:b/>
          <w:color w:val="FF0000"/>
        </w:rPr>
        <w:t xml:space="preserve"> should be written</w:t>
      </w:r>
      <w:r w:rsidR="00E20C6E">
        <w:rPr>
          <w:b/>
          <w:color w:val="FF0000"/>
        </w:rPr>
        <w:t>. But it is still not complete.</w:t>
      </w:r>
      <w:r>
        <w:rPr>
          <w:b/>
          <w:color w:val="FF0000"/>
        </w:rPr>
        <w:t xml:space="preserve"> There should also be some expected failure cases spelled out.</w:t>
      </w:r>
    </w:p>
    <w:p w14:paraId="239A457C" w14:textId="77777777" w:rsidR="007302AA" w:rsidRDefault="00EE4474">
      <w:pPr>
        <w:pStyle w:val="CommentText"/>
        <w:rPr>
          <w:b/>
          <w:color w:val="FF0000"/>
        </w:rPr>
      </w:pPr>
      <w:r>
        <w:rPr>
          <w:b/>
          <w:color w:val="FF0000"/>
        </w:rPr>
        <w:t xml:space="preserve">Basically, at this point with the cases itemized, each should explain </w:t>
      </w:r>
      <w:r w:rsidR="00757602">
        <w:rPr>
          <w:b/>
          <w:color w:val="FF0000"/>
        </w:rPr>
        <w:t xml:space="preserve">the </w:t>
      </w:r>
      <w:r>
        <w:rPr>
          <w:b/>
          <w:color w:val="FF0000"/>
        </w:rPr>
        <w:t xml:space="preserve">steps </w:t>
      </w:r>
      <w:r w:rsidR="007302AA">
        <w:rPr>
          <w:b/>
          <w:color w:val="FF0000"/>
        </w:rPr>
        <w:t xml:space="preserve">to be performed, </w:t>
      </w:r>
      <w:r>
        <w:rPr>
          <w:b/>
          <w:color w:val="FF0000"/>
        </w:rPr>
        <w:t>then the expected result, and th</w:t>
      </w:r>
      <w:r w:rsidR="007302AA">
        <w:rPr>
          <w:b/>
          <w:color w:val="FF0000"/>
        </w:rPr>
        <w:t>en some handling of basic error conditions or common user mistakes and how they shall be handled.</w:t>
      </w:r>
    </w:p>
    <w:p w14:paraId="3353AEA9" w14:textId="4DC2A228" w:rsidR="00EE4474" w:rsidRPr="00EE4474" w:rsidRDefault="007302AA">
      <w:pPr>
        <w:pStyle w:val="CommentText"/>
        <w:rPr>
          <w:b/>
        </w:rPr>
      </w:pPr>
      <w:r>
        <w:rPr>
          <w:b/>
          <w:color w:val="FF0000"/>
        </w:rPr>
        <w:t>After that the rest of the error handling/bad path scenario can be described and handled generically</w:t>
      </w:r>
      <w:r w:rsidR="00EE4474">
        <w:rPr>
          <w:b/>
          <w:color w:val="FF0000"/>
        </w:rPr>
        <w:t>.</w:t>
      </w:r>
    </w:p>
  </w:comment>
  <w:comment w:id="551" w:author="Michael Forkey" w:date="2017-11-04T12:20:00Z" w:initials="MF">
    <w:p w14:paraId="1430198F" w14:textId="43EB9B83" w:rsidR="00A20751" w:rsidRDefault="00A20751">
      <w:pPr>
        <w:pStyle w:val="CommentText"/>
      </w:pPr>
      <w:r>
        <w:rPr>
          <w:rStyle w:val="CommentReference"/>
        </w:rPr>
        <w:annotationRef/>
      </w:r>
      <w:r>
        <w:t>Would be better as an itemized list.</w:t>
      </w:r>
    </w:p>
  </w:comment>
  <w:comment w:id="553" w:author="Michael Forkey" w:date="2017-11-04T12:18:00Z" w:initials="MF">
    <w:p w14:paraId="6B46E506" w14:textId="4CA3A197" w:rsidR="00A20751" w:rsidRDefault="00A20751">
      <w:pPr>
        <w:pStyle w:val="CommentText"/>
      </w:pPr>
      <w:r>
        <w:rPr>
          <w:rStyle w:val="CommentReference"/>
        </w:rPr>
        <w:annotationRef/>
      </w:r>
      <w:r>
        <w:t>Undefined term.</w:t>
      </w:r>
    </w:p>
  </w:comment>
  <w:comment w:id="552" w:author="Michael Forkey" w:date="2017-11-04T12:19:00Z" w:initials="MF">
    <w:p w14:paraId="6F26FF74" w14:textId="74162870" w:rsidR="00A20751" w:rsidRDefault="00A20751">
      <w:pPr>
        <w:pStyle w:val="CommentText"/>
      </w:pPr>
      <w:r>
        <w:rPr>
          <w:rStyle w:val="CommentReference"/>
        </w:rPr>
        <w:annotationRef/>
      </w:r>
      <w:r>
        <w:t>This is a very unclear requirement. I am a technical person and am not sure what it is saying.</w:t>
      </w:r>
    </w:p>
  </w:comment>
  <w:comment w:id="555" w:author="Michael Forkey" w:date="2017-11-04T12:22:00Z" w:initials="MF">
    <w:p w14:paraId="1E432353" w14:textId="0BBD0660" w:rsidR="00A20751" w:rsidRDefault="00A20751">
      <w:pPr>
        <w:pStyle w:val="CommentText"/>
      </w:pPr>
      <w:r>
        <w:rPr>
          <w:rStyle w:val="CommentReference"/>
        </w:rPr>
        <w:annotationRef/>
      </w:r>
      <w:r>
        <w:t>Should list the requirement areas and introduce that the following sections spell out the requirements details.</w:t>
      </w:r>
      <w:r w:rsidR="00B96F4D">
        <w:t xml:space="preserve"> See 3.3 for an example.</w:t>
      </w:r>
    </w:p>
  </w:comment>
  <w:comment w:id="560" w:author="Michael Forkey" w:date="2017-11-04T12:24:00Z" w:initials="MF">
    <w:p w14:paraId="7F733B6D" w14:textId="2F25185B" w:rsidR="00B96F4D" w:rsidRDefault="00B96F4D">
      <w:pPr>
        <w:pStyle w:val="CommentText"/>
      </w:pPr>
      <w:r>
        <w:rPr>
          <w:rStyle w:val="CommentReference"/>
        </w:rPr>
        <w:annotationRef/>
      </w:r>
      <w:r>
        <w:t>Not complete enough explanation.</w:t>
      </w:r>
    </w:p>
  </w:comment>
  <w:comment w:id="562" w:author="Michael Forkey" w:date="2017-11-04T12:25:00Z" w:initials="MF">
    <w:p w14:paraId="406F4BE4" w14:textId="6F4F5AED" w:rsidR="00B96F4D" w:rsidRDefault="00B96F4D">
      <w:pPr>
        <w:pStyle w:val="CommentText"/>
      </w:pPr>
      <w:r>
        <w:rPr>
          <w:rStyle w:val="CommentReference"/>
        </w:rPr>
        <w:annotationRef/>
      </w:r>
      <w:r>
        <w:t>Inadequate details.</w:t>
      </w:r>
    </w:p>
  </w:comment>
  <w:comment w:id="564" w:author="Michael Forkey" w:date="2017-11-04T12:37:00Z" w:initials="MF">
    <w:p w14:paraId="64968239" w14:textId="36C0C790" w:rsidR="005936E0" w:rsidRDefault="005936E0">
      <w:pPr>
        <w:pStyle w:val="CommentText"/>
      </w:pPr>
      <w:r>
        <w:rPr>
          <w:rStyle w:val="CommentReference"/>
        </w:rPr>
        <w:annotationRef/>
      </w:r>
      <w:r>
        <w:t xml:space="preserve">This section should mirror the format of 3.7 with each sub-item a </w:t>
      </w:r>
      <w:r w:rsidR="007E0810">
        <w:t xml:space="preserve">numbered </w:t>
      </w:r>
      <w:bookmarkStart w:id="565" w:name="_GoBack"/>
      <w:bookmarkEnd w:id="565"/>
      <w:r>
        <w:t>subsection.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D17141" w15:done="0"/>
  <w15:commentEx w15:paraId="2F535C58" w15:done="0"/>
  <w15:commentEx w15:paraId="342F8207" w15:done="0"/>
  <w15:commentEx w15:paraId="388C0ABE" w15:done="0"/>
  <w15:commentEx w15:paraId="2C0A74FC" w15:done="0"/>
  <w15:commentEx w15:paraId="2836B94C" w15:done="0"/>
  <w15:commentEx w15:paraId="566F529A" w15:done="0"/>
  <w15:commentEx w15:paraId="07C0CE6B" w15:done="0"/>
  <w15:commentEx w15:paraId="0ABB84A3" w15:done="0"/>
  <w15:commentEx w15:paraId="56DC29AB" w15:done="0"/>
  <w15:commentEx w15:paraId="573777C3" w15:done="0"/>
  <w15:commentEx w15:paraId="05FA4A3C" w15:done="0"/>
  <w15:commentEx w15:paraId="6DFEA3D4" w15:done="0"/>
  <w15:commentEx w15:paraId="5CDFF985" w15:done="0"/>
  <w15:commentEx w15:paraId="177446C0" w15:done="0"/>
  <w15:commentEx w15:paraId="62CAE8A6" w15:done="0"/>
  <w15:commentEx w15:paraId="1D4C0B4A" w15:done="0"/>
  <w15:commentEx w15:paraId="0959C757" w15:done="0"/>
  <w15:commentEx w15:paraId="54410396" w15:done="0"/>
  <w15:commentEx w15:paraId="5D33670F" w15:done="0"/>
  <w15:commentEx w15:paraId="180594ED" w15:done="0"/>
  <w15:commentEx w15:paraId="292EFFD9" w15:done="0"/>
  <w15:commentEx w15:paraId="0B19E0B5" w15:done="0"/>
  <w15:commentEx w15:paraId="7ACE2E0E" w15:done="0"/>
  <w15:commentEx w15:paraId="52C9D907" w15:done="0"/>
  <w15:commentEx w15:paraId="2497CAD2" w15:done="0"/>
  <w15:commentEx w15:paraId="6E4C95A1" w15:done="0"/>
  <w15:commentEx w15:paraId="0B153C4D" w15:done="0"/>
  <w15:commentEx w15:paraId="48B6FE5C" w15:done="0"/>
  <w15:commentEx w15:paraId="2F48E597" w15:done="0"/>
  <w15:commentEx w15:paraId="1A9CA75A" w15:done="0"/>
  <w15:commentEx w15:paraId="06CCE4D7" w15:done="0"/>
  <w15:commentEx w15:paraId="7D73C7F8" w15:done="0"/>
  <w15:commentEx w15:paraId="5DCB7A51" w15:done="0"/>
  <w15:commentEx w15:paraId="62204DC4" w15:done="0"/>
  <w15:commentEx w15:paraId="772E50DD" w15:done="0"/>
  <w15:commentEx w15:paraId="107EABAD" w15:done="0"/>
  <w15:commentEx w15:paraId="41D1A3E0" w15:done="0"/>
  <w15:commentEx w15:paraId="22888DD6" w15:done="0"/>
  <w15:commentEx w15:paraId="6BB60CD4" w15:done="0"/>
  <w15:commentEx w15:paraId="421702CC" w15:done="0"/>
  <w15:commentEx w15:paraId="07D3279A" w15:done="0"/>
  <w15:commentEx w15:paraId="4AA2EA1B" w15:done="0"/>
  <w15:commentEx w15:paraId="66FBD942" w15:done="0"/>
  <w15:commentEx w15:paraId="07989D64" w15:done="0"/>
  <w15:commentEx w15:paraId="66CAB5CE" w15:done="0"/>
  <w15:commentEx w15:paraId="09AD9135" w15:done="0"/>
  <w15:commentEx w15:paraId="62A84AE9" w15:done="0"/>
  <w15:commentEx w15:paraId="6D4EB05F" w15:done="0"/>
  <w15:commentEx w15:paraId="0CFB27BA" w15:done="0"/>
  <w15:commentEx w15:paraId="521DFC6F" w15:done="0"/>
  <w15:commentEx w15:paraId="7ED123A5" w15:done="0"/>
  <w15:commentEx w15:paraId="6CE1FE8C" w15:done="0"/>
  <w15:commentEx w15:paraId="385169F4" w15:done="0"/>
  <w15:commentEx w15:paraId="265A769B" w15:done="0"/>
  <w15:commentEx w15:paraId="447222F6" w15:done="0"/>
  <w15:commentEx w15:paraId="3F50AFC0" w15:done="0"/>
  <w15:commentEx w15:paraId="15731DC3" w15:done="0"/>
  <w15:commentEx w15:paraId="2AD2C2D4" w15:done="0"/>
  <w15:commentEx w15:paraId="72891841" w15:done="0"/>
  <w15:commentEx w15:paraId="10745C45" w15:done="0"/>
  <w15:commentEx w15:paraId="5B0470D9" w15:done="0"/>
  <w15:commentEx w15:paraId="546A0DFF" w15:done="0"/>
  <w15:commentEx w15:paraId="5F02A5CC" w15:done="0"/>
  <w15:commentEx w15:paraId="03A7CF53" w15:done="0"/>
  <w15:commentEx w15:paraId="57C954E7" w15:done="0"/>
  <w15:commentEx w15:paraId="75188141" w15:done="0"/>
  <w15:commentEx w15:paraId="0227BD7E" w15:done="0"/>
  <w15:commentEx w15:paraId="31A61A82" w15:done="0"/>
  <w15:commentEx w15:paraId="2E02C211" w15:done="0"/>
  <w15:commentEx w15:paraId="268B8C9E" w15:done="0"/>
  <w15:commentEx w15:paraId="6C95C6A3" w15:done="0"/>
  <w15:commentEx w15:paraId="7EBAC3A3" w15:done="0"/>
  <w15:commentEx w15:paraId="116A91DE" w15:done="0"/>
  <w15:commentEx w15:paraId="5F768635" w15:done="0"/>
  <w15:commentEx w15:paraId="23402F17" w15:done="0"/>
  <w15:commentEx w15:paraId="472C1908" w15:done="0"/>
  <w15:commentEx w15:paraId="342520DB" w15:done="0"/>
  <w15:commentEx w15:paraId="2662196C" w15:done="0"/>
  <w15:commentEx w15:paraId="0A71FAEC" w15:done="0"/>
  <w15:commentEx w15:paraId="6058D70E" w15:done="0"/>
  <w15:commentEx w15:paraId="3D98FAE2" w15:done="0"/>
  <w15:commentEx w15:paraId="4EB075EE" w15:done="0"/>
  <w15:commentEx w15:paraId="7B0071A5" w15:done="0"/>
  <w15:commentEx w15:paraId="33B428BE" w15:done="0"/>
  <w15:commentEx w15:paraId="561C01DB" w15:done="0"/>
  <w15:commentEx w15:paraId="49A117EB" w15:done="0"/>
  <w15:commentEx w15:paraId="64C6AA4C" w15:done="0"/>
  <w15:commentEx w15:paraId="674E773A" w15:done="0"/>
  <w15:commentEx w15:paraId="1370C3A2" w15:done="0"/>
  <w15:commentEx w15:paraId="4F0C66E9" w15:done="0"/>
  <w15:commentEx w15:paraId="1DC0F17E" w15:done="0"/>
  <w15:commentEx w15:paraId="35B1176D" w15:done="0"/>
  <w15:commentEx w15:paraId="73033BCF" w15:done="0"/>
  <w15:commentEx w15:paraId="08B3180E" w15:done="0"/>
  <w15:commentEx w15:paraId="7219FB2F" w15:done="0"/>
  <w15:commentEx w15:paraId="4F15A875" w15:done="0"/>
  <w15:commentEx w15:paraId="4E4CFCD7" w15:done="0"/>
  <w15:commentEx w15:paraId="030EDB66" w15:done="0"/>
  <w15:commentEx w15:paraId="14867683" w15:done="0"/>
  <w15:commentEx w15:paraId="30405EE0" w15:done="0"/>
  <w15:commentEx w15:paraId="58A8FC2B" w15:done="0"/>
  <w15:commentEx w15:paraId="03809E56" w15:done="0"/>
  <w15:commentEx w15:paraId="3E23318C" w15:done="0"/>
  <w15:commentEx w15:paraId="4D9E2FF4" w15:done="0"/>
  <w15:commentEx w15:paraId="6B7604E6" w15:done="0"/>
  <w15:commentEx w15:paraId="5DC3CDCE" w15:done="0"/>
  <w15:commentEx w15:paraId="5E6213AD" w15:done="0"/>
  <w15:commentEx w15:paraId="10E87090" w15:done="0"/>
  <w15:commentEx w15:paraId="194B4392" w15:done="0"/>
  <w15:commentEx w15:paraId="6687967D" w15:done="0"/>
  <w15:commentEx w15:paraId="23494DE6" w15:done="0"/>
  <w15:commentEx w15:paraId="51950221" w15:done="0"/>
  <w15:commentEx w15:paraId="4AC11647" w15:done="0"/>
  <w15:commentEx w15:paraId="0FF85BE7" w15:done="0"/>
  <w15:commentEx w15:paraId="739A95CA" w15:done="0"/>
  <w15:commentEx w15:paraId="61DBB8D0" w15:done="0"/>
  <w15:commentEx w15:paraId="58EA5408" w15:done="0"/>
  <w15:commentEx w15:paraId="5D0261A0" w15:done="0"/>
  <w15:commentEx w15:paraId="7D42A563" w15:done="0"/>
  <w15:commentEx w15:paraId="65CFAE81" w15:done="0"/>
  <w15:commentEx w15:paraId="729822E5" w15:done="0"/>
  <w15:commentEx w15:paraId="11D3751A" w15:done="0"/>
  <w15:commentEx w15:paraId="3B82C6AB" w15:done="0"/>
  <w15:commentEx w15:paraId="6930A580" w15:done="0"/>
  <w15:commentEx w15:paraId="2342BFB1" w15:done="0"/>
  <w15:commentEx w15:paraId="6868D2C1" w15:done="0"/>
  <w15:commentEx w15:paraId="03C00E75" w15:done="0"/>
  <w15:commentEx w15:paraId="51228B9D" w15:done="0"/>
  <w15:commentEx w15:paraId="0ADFEF09" w15:done="0"/>
  <w15:commentEx w15:paraId="4A08A689" w15:done="0"/>
  <w15:commentEx w15:paraId="4576D8A7" w15:done="0"/>
  <w15:commentEx w15:paraId="18307E77" w15:done="0"/>
  <w15:commentEx w15:paraId="7D53FAE8" w15:done="0"/>
  <w15:commentEx w15:paraId="206EB0F2" w15:done="0"/>
  <w15:commentEx w15:paraId="3EC50906" w15:done="0"/>
  <w15:commentEx w15:paraId="7F0D5E2E" w15:done="0"/>
  <w15:commentEx w15:paraId="64ABAF3E" w15:done="0"/>
  <w15:commentEx w15:paraId="04B0E388" w15:done="0"/>
  <w15:commentEx w15:paraId="45EF0745" w15:done="0"/>
  <w15:commentEx w15:paraId="19B213B5" w15:done="0"/>
  <w15:commentEx w15:paraId="1D8E1E53" w15:done="0"/>
  <w15:commentEx w15:paraId="6C59B008" w15:done="0"/>
  <w15:commentEx w15:paraId="7ADD7757" w15:done="0"/>
  <w15:commentEx w15:paraId="56B7F3AA" w15:done="0"/>
  <w15:commentEx w15:paraId="7978DFCD" w15:done="0"/>
  <w15:commentEx w15:paraId="5C168CE3" w15:done="0"/>
  <w15:commentEx w15:paraId="7BDDAE8E" w15:done="0"/>
  <w15:commentEx w15:paraId="75A4D732" w15:done="0"/>
  <w15:commentEx w15:paraId="32AE716D" w15:done="0"/>
  <w15:commentEx w15:paraId="180AFA66" w15:done="0"/>
  <w15:commentEx w15:paraId="26339783" w15:done="0"/>
  <w15:commentEx w15:paraId="5D82AF37" w15:done="0"/>
  <w15:commentEx w15:paraId="72101E23" w15:done="0"/>
  <w15:commentEx w15:paraId="1E57E011" w15:done="0"/>
  <w15:commentEx w15:paraId="3353AEA9" w15:done="0"/>
  <w15:commentEx w15:paraId="1430198F" w15:done="0"/>
  <w15:commentEx w15:paraId="6B46E506" w15:done="0"/>
  <w15:commentEx w15:paraId="6F26FF74" w15:done="0"/>
  <w15:commentEx w15:paraId="1E432353" w15:done="0"/>
  <w15:commentEx w15:paraId="7F733B6D" w15:done="0"/>
  <w15:commentEx w15:paraId="406F4BE4" w15:done="0"/>
  <w15:commentEx w15:paraId="6496823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EA886" w14:textId="77777777" w:rsidR="00394D0E" w:rsidRDefault="00394D0E" w:rsidP="002F5BD2">
      <w:pPr>
        <w:spacing w:after="0" w:line="240" w:lineRule="auto"/>
      </w:pPr>
      <w:r>
        <w:separator/>
      </w:r>
    </w:p>
  </w:endnote>
  <w:endnote w:type="continuationSeparator" w:id="0">
    <w:p w14:paraId="3380C2D5" w14:textId="77777777" w:rsidR="00394D0E" w:rsidRDefault="00394D0E" w:rsidP="002F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126086"/>
      <w:docPartObj>
        <w:docPartGallery w:val="Page Numbers (Bottom of Page)"/>
        <w:docPartUnique/>
      </w:docPartObj>
    </w:sdtPr>
    <w:sdtEndPr>
      <w:rPr>
        <w:color w:val="7F7F7F" w:themeColor="background1" w:themeShade="7F"/>
        <w:spacing w:val="60"/>
      </w:rPr>
    </w:sdtEndPr>
    <w:sdtContent>
      <w:p w14:paraId="030E7E1A" w14:textId="77777777" w:rsidR="00EE4474" w:rsidRDefault="00EE4474">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0810">
          <w:rPr>
            <w:noProof/>
          </w:rPr>
          <w:t>206</w:t>
        </w:r>
        <w:r>
          <w:rPr>
            <w:noProof/>
          </w:rPr>
          <w:fldChar w:fldCharType="end"/>
        </w:r>
        <w:r>
          <w:t xml:space="preserve"> | </w:t>
        </w:r>
        <w:r>
          <w:rPr>
            <w:color w:val="7F7F7F" w:themeColor="background1" w:themeShade="7F"/>
            <w:spacing w:val="60"/>
          </w:rPr>
          <w:t>Page</w:t>
        </w:r>
      </w:p>
    </w:sdtContent>
  </w:sdt>
  <w:p w14:paraId="5E08704E" w14:textId="77777777" w:rsidR="00EE4474" w:rsidRDefault="00EE4474">
    <w:pPr>
      <w:pStyle w:val="Footer"/>
    </w:pPr>
    <w:r>
      <w:t>BYU-Idaho    CS364 – Software Engineering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80386" w14:textId="77777777" w:rsidR="00394D0E" w:rsidRDefault="00394D0E" w:rsidP="002F5BD2">
      <w:pPr>
        <w:spacing w:after="0" w:line="240" w:lineRule="auto"/>
      </w:pPr>
      <w:r>
        <w:separator/>
      </w:r>
    </w:p>
  </w:footnote>
  <w:footnote w:type="continuationSeparator" w:id="0">
    <w:p w14:paraId="60F0CB0A" w14:textId="77777777" w:rsidR="00394D0E" w:rsidRDefault="00394D0E" w:rsidP="002F5B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325"/>
    <w:multiLevelType w:val="multilevel"/>
    <w:tmpl w:val="566E3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A2E1E"/>
    <w:multiLevelType w:val="multilevel"/>
    <w:tmpl w:val="F93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67B7E"/>
    <w:multiLevelType w:val="multilevel"/>
    <w:tmpl w:val="C0C6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8D6C5F"/>
    <w:multiLevelType w:val="multilevel"/>
    <w:tmpl w:val="855C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753AB2"/>
    <w:multiLevelType w:val="multilevel"/>
    <w:tmpl w:val="0084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F06027"/>
    <w:multiLevelType w:val="multilevel"/>
    <w:tmpl w:val="F38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3032BF"/>
    <w:multiLevelType w:val="multilevel"/>
    <w:tmpl w:val="E8E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A246D2"/>
    <w:multiLevelType w:val="multilevel"/>
    <w:tmpl w:val="484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5167B9"/>
    <w:multiLevelType w:val="hybridMultilevel"/>
    <w:tmpl w:val="D82C9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0"/>
  </w:num>
  <w:num w:numId="6">
    <w:abstractNumId w:val="2"/>
  </w:num>
  <w:num w:numId="7">
    <w:abstractNumId w:val="3"/>
  </w:num>
  <w:num w:numId="8">
    <w:abstractNumId w:val="4"/>
  </w:num>
  <w:num w:numId="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Forkey">
    <w15:presenceInfo w15:providerId="Windows Live" w15:userId="9f4ab26b38b1e3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D2"/>
    <w:rsid w:val="00011F7B"/>
    <w:rsid w:val="00036369"/>
    <w:rsid w:val="0006154C"/>
    <w:rsid w:val="00070B21"/>
    <w:rsid w:val="000744A1"/>
    <w:rsid w:val="000B74EF"/>
    <w:rsid w:val="000D2972"/>
    <w:rsid w:val="00132E0B"/>
    <w:rsid w:val="00133ECC"/>
    <w:rsid w:val="00192F81"/>
    <w:rsid w:val="001A2A1E"/>
    <w:rsid w:val="001B7B89"/>
    <w:rsid w:val="002747F1"/>
    <w:rsid w:val="002A4C62"/>
    <w:rsid w:val="002B4565"/>
    <w:rsid w:val="002C2357"/>
    <w:rsid w:val="002F5BD2"/>
    <w:rsid w:val="00301AE8"/>
    <w:rsid w:val="0031046B"/>
    <w:rsid w:val="003345F7"/>
    <w:rsid w:val="00347364"/>
    <w:rsid w:val="00356A48"/>
    <w:rsid w:val="00363DBC"/>
    <w:rsid w:val="003671C8"/>
    <w:rsid w:val="00390A7B"/>
    <w:rsid w:val="00394D0E"/>
    <w:rsid w:val="003D24A2"/>
    <w:rsid w:val="004033B2"/>
    <w:rsid w:val="00445F36"/>
    <w:rsid w:val="00462EAA"/>
    <w:rsid w:val="004C22D1"/>
    <w:rsid w:val="0052249C"/>
    <w:rsid w:val="00541ADD"/>
    <w:rsid w:val="00561AE1"/>
    <w:rsid w:val="00584F0E"/>
    <w:rsid w:val="005936E0"/>
    <w:rsid w:val="00593BDF"/>
    <w:rsid w:val="005E3065"/>
    <w:rsid w:val="0060441F"/>
    <w:rsid w:val="00693895"/>
    <w:rsid w:val="007302AA"/>
    <w:rsid w:val="00754314"/>
    <w:rsid w:val="00757602"/>
    <w:rsid w:val="007B5E7D"/>
    <w:rsid w:val="007E0810"/>
    <w:rsid w:val="00835744"/>
    <w:rsid w:val="00842E62"/>
    <w:rsid w:val="00851A87"/>
    <w:rsid w:val="0089218E"/>
    <w:rsid w:val="008D1C8A"/>
    <w:rsid w:val="008E25F6"/>
    <w:rsid w:val="00951BED"/>
    <w:rsid w:val="00987B07"/>
    <w:rsid w:val="009A201B"/>
    <w:rsid w:val="009A6ACA"/>
    <w:rsid w:val="009E5FBE"/>
    <w:rsid w:val="00A0618E"/>
    <w:rsid w:val="00A20751"/>
    <w:rsid w:val="00A40FF4"/>
    <w:rsid w:val="00AF1650"/>
    <w:rsid w:val="00B2263E"/>
    <w:rsid w:val="00B352F9"/>
    <w:rsid w:val="00B502F2"/>
    <w:rsid w:val="00B96F4D"/>
    <w:rsid w:val="00BB7161"/>
    <w:rsid w:val="00BD2127"/>
    <w:rsid w:val="00C077DB"/>
    <w:rsid w:val="00C47398"/>
    <w:rsid w:val="00C8685C"/>
    <w:rsid w:val="00C906A0"/>
    <w:rsid w:val="00D87356"/>
    <w:rsid w:val="00DB0D28"/>
    <w:rsid w:val="00DD0362"/>
    <w:rsid w:val="00E20C6E"/>
    <w:rsid w:val="00E50B3D"/>
    <w:rsid w:val="00EB3114"/>
    <w:rsid w:val="00EE4474"/>
    <w:rsid w:val="00EF485B"/>
    <w:rsid w:val="00F4690D"/>
    <w:rsid w:val="00F634E7"/>
    <w:rsid w:val="00F634E9"/>
    <w:rsid w:val="00F6535D"/>
    <w:rsid w:val="00F83C4D"/>
    <w:rsid w:val="00F94F88"/>
    <w:rsid w:val="00FA107F"/>
    <w:rsid w:val="00FA4E56"/>
    <w:rsid w:val="00FB32DE"/>
    <w:rsid w:val="00FC4146"/>
    <w:rsid w:val="00FE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F30C"/>
  <w15:chartTrackingRefBased/>
  <w15:docId w15:val="{DBD82DD3-1240-464D-BA83-14804461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F5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5B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B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5BD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F5BD2"/>
    <w:rPr>
      <w:color w:val="0000FF"/>
      <w:u w:val="single"/>
    </w:rPr>
  </w:style>
  <w:style w:type="character" w:styleId="FollowedHyperlink">
    <w:name w:val="FollowedHyperlink"/>
    <w:basedOn w:val="DefaultParagraphFont"/>
    <w:uiPriority w:val="99"/>
    <w:semiHidden/>
    <w:unhideWhenUsed/>
    <w:rsid w:val="002F5BD2"/>
    <w:rPr>
      <w:color w:val="800080"/>
      <w:u w:val="single"/>
    </w:rPr>
  </w:style>
  <w:style w:type="paragraph" w:styleId="NormalWeb">
    <w:name w:val="Normal (Web)"/>
    <w:basedOn w:val="Normal"/>
    <w:uiPriority w:val="99"/>
    <w:semiHidden/>
    <w:unhideWhenUsed/>
    <w:rsid w:val="002F5B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5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BD2"/>
  </w:style>
  <w:style w:type="paragraph" w:styleId="Footer">
    <w:name w:val="footer"/>
    <w:basedOn w:val="Normal"/>
    <w:link w:val="FooterChar"/>
    <w:uiPriority w:val="99"/>
    <w:unhideWhenUsed/>
    <w:rsid w:val="002F5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BD2"/>
  </w:style>
  <w:style w:type="table" w:styleId="TableGrid">
    <w:name w:val="Table Grid"/>
    <w:basedOn w:val="TableNormal"/>
    <w:uiPriority w:val="39"/>
    <w:rsid w:val="002F5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F5BD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F5BD2"/>
    <w:pPr>
      <w:spacing w:after="100"/>
    </w:pPr>
  </w:style>
  <w:style w:type="paragraph" w:styleId="TOC2">
    <w:name w:val="toc 2"/>
    <w:basedOn w:val="Normal"/>
    <w:next w:val="Normal"/>
    <w:autoRedefine/>
    <w:uiPriority w:val="39"/>
    <w:unhideWhenUsed/>
    <w:rsid w:val="002F5BD2"/>
    <w:pPr>
      <w:spacing w:after="100"/>
      <w:ind w:left="220"/>
    </w:pPr>
  </w:style>
  <w:style w:type="paragraph" w:styleId="TOC3">
    <w:name w:val="toc 3"/>
    <w:basedOn w:val="Normal"/>
    <w:next w:val="Normal"/>
    <w:autoRedefine/>
    <w:uiPriority w:val="39"/>
    <w:unhideWhenUsed/>
    <w:rsid w:val="002F5BD2"/>
    <w:pPr>
      <w:spacing w:after="100"/>
      <w:ind w:left="440"/>
    </w:pPr>
  </w:style>
  <w:style w:type="paragraph" w:styleId="ListParagraph">
    <w:name w:val="List Paragraph"/>
    <w:basedOn w:val="Normal"/>
    <w:uiPriority w:val="34"/>
    <w:qFormat/>
    <w:rsid w:val="00390A7B"/>
    <w:pPr>
      <w:ind w:left="720"/>
      <w:contextualSpacing/>
    </w:pPr>
  </w:style>
  <w:style w:type="paragraph" w:styleId="TOC4">
    <w:name w:val="toc 4"/>
    <w:basedOn w:val="Normal"/>
    <w:next w:val="Normal"/>
    <w:autoRedefine/>
    <w:uiPriority w:val="39"/>
    <w:unhideWhenUsed/>
    <w:rsid w:val="00BB7161"/>
    <w:pPr>
      <w:spacing w:after="100"/>
      <w:ind w:left="660"/>
    </w:pPr>
    <w:rPr>
      <w:rFonts w:eastAsiaTheme="minorEastAsia"/>
    </w:rPr>
  </w:style>
  <w:style w:type="paragraph" w:styleId="TOC5">
    <w:name w:val="toc 5"/>
    <w:basedOn w:val="Normal"/>
    <w:next w:val="Normal"/>
    <w:autoRedefine/>
    <w:uiPriority w:val="39"/>
    <w:unhideWhenUsed/>
    <w:rsid w:val="00BB7161"/>
    <w:pPr>
      <w:spacing w:after="100"/>
      <w:ind w:left="880"/>
    </w:pPr>
    <w:rPr>
      <w:rFonts w:eastAsiaTheme="minorEastAsia"/>
    </w:rPr>
  </w:style>
  <w:style w:type="paragraph" w:styleId="TOC6">
    <w:name w:val="toc 6"/>
    <w:basedOn w:val="Normal"/>
    <w:next w:val="Normal"/>
    <w:autoRedefine/>
    <w:uiPriority w:val="39"/>
    <w:unhideWhenUsed/>
    <w:rsid w:val="00BB7161"/>
    <w:pPr>
      <w:spacing w:after="100"/>
      <w:ind w:left="1100"/>
    </w:pPr>
    <w:rPr>
      <w:rFonts w:eastAsiaTheme="minorEastAsia"/>
    </w:rPr>
  </w:style>
  <w:style w:type="paragraph" w:styleId="TOC7">
    <w:name w:val="toc 7"/>
    <w:basedOn w:val="Normal"/>
    <w:next w:val="Normal"/>
    <w:autoRedefine/>
    <w:uiPriority w:val="39"/>
    <w:unhideWhenUsed/>
    <w:rsid w:val="00BB7161"/>
    <w:pPr>
      <w:spacing w:after="100"/>
      <w:ind w:left="1320"/>
    </w:pPr>
    <w:rPr>
      <w:rFonts w:eastAsiaTheme="minorEastAsia"/>
    </w:rPr>
  </w:style>
  <w:style w:type="paragraph" w:styleId="TOC8">
    <w:name w:val="toc 8"/>
    <w:basedOn w:val="Normal"/>
    <w:next w:val="Normal"/>
    <w:autoRedefine/>
    <w:uiPriority w:val="39"/>
    <w:unhideWhenUsed/>
    <w:rsid w:val="00BB7161"/>
    <w:pPr>
      <w:spacing w:after="100"/>
      <w:ind w:left="1540"/>
    </w:pPr>
    <w:rPr>
      <w:rFonts w:eastAsiaTheme="minorEastAsia"/>
    </w:rPr>
  </w:style>
  <w:style w:type="paragraph" w:styleId="TOC9">
    <w:name w:val="toc 9"/>
    <w:basedOn w:val="Normal"/>
    <w:next w:val="Normal"/>
    <w:autoRedefine/>
    <w:uiPriority w:val="39"/>
    <w:unhideWhenUsed/>
    <w:rsid w:val="00BB7161"/>
    <w:pPr>
      <w:spacing w:after="100"/>
      <w:ind w:left="1760"/>
    </w:pPr>
    <w:rPr>
      <w:rFonts w:eastAsiaTheme="minorEastAsia"/>
    </w:rPr>
  </w:style>
  <w:style w:type="paragraph" w:styleId="NoSpacing">
    <w:name w:val="No Spacing"/>
    <w:uiPriority w:val="1"/>
    <w:qFormat/>
    <w:rsid w:val="00B352F9"/>
    <w:pPr>
      <w:spacing w:after="0" w:line="240" w:lineRule="auto"/>
    </w:pPr>
  </w:style>
  <w:style w:type="character" w:styleId="CommentReference">
    <w:name w:val="annotation reference"/>
    <w:basedOn w:val="DefaultParagraphFont"/>
    <w:uiPriority w:val="99"/>
    <w:semiHidden/>
    <w:unhideWhenUsed/>
    <w:rsid w:val="00132E0B"/>
    <w:rPr>
      <w:sz w:val="18"/>
      <w:szCs w:val="18"/>
    </w:rPr>
  </w:style>
  <w:style w:type="paragraph" w:styleId="CommentText">
    <w:name w:val="annotation text"/>
    <w:basedOn w:val="Normal"/>
    <w:link w:val="CommentTextChar"/>
    <w:uiPriority w:val="99"/>
    <w:unhideWhenUsed/>
    <w:rsid w:val="00132E0B"/>
    <w:pPr>
      <w:spacing w:line="240" w:lineRule="auto"/>
    </w:pPr>
    <w:rPr>
      <w:sz w:val="24"/>
      <w:szCs w:val="24"/>
    </w:rPr>
  </w:style>
  <w:style w:type="character" w:customStyle="1" w:styleId="CommentTextChar">
    <w:name w:val="Comment Text Char"/>
    <w:basedOn w:val="DefaultParagraphFont"/>
    <w:link w:val="CommentText"/>
    <w:uiPriority w:val="99"/>
    <w:rsid w:val="00132E0B"/>
    <w:rPr>
      <w:sz w:val="24"/>
      <w:szCs w:val="24"/>
    </w:rPr>
  </w:style>
  <w:style w:type="paragraph" w:styleId="CommentSubject">
    <w:name w:val="annotation subject"/>
    <w:basedOn w:val="CommentText"/>
    <w:next w:val="CommentText"/>
    <w:link w:val="CommentSubjectChar"/>
    <w:uiPriority w:val="99"/>
    <w:semiHidden/>
    <w:unhideWhenUsed/>
    <w:rsid w:val="00132E0B"/>
    <w:rPr>
      <w:b/>
      <w:bCs/>
      <w:sz w:val="20"/>
      <w:szCs w:val="20"/>
    </w:rPr>
  </w:style>
  <w:style w:type="character" w:customStyle="1" w:styleId="CommentSubjectChar">
    <w:name w:val="Comment Subject Char"/>
    <w:basedOn w:val="CommentTextChar"/>
    <w:link w:val="CommentSubject"/>
    <w:uiPriority w:val="99"/>
    <w:semiHidden/>
    <w:rsid w:val="00132E0B"/>
    <w:rPr>
      <w:b/>
      <w:bCs/>
      <w:sz w:val="20"/>
      <w:szCs w:val="20"/>
    </w:rPr>
  </w:style>
  <w:style w:type="paragraph" w:styleId="BalloonText">
    <w:name w:val="Balloon Text"/>
    <w:basedOn w:val="Normal"/>
    <w:link w:val="BalloonTextChar"/>
    <w:uiPriority w:val="99"/>
    <w:semiHidden/>
    <w:unhideWhenUsed/>
    <w:rsid w:val="00132E0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2E0B"/>
    <w:rPr>
      <w:rFonts w:ascii="Times New Roman" w:hAnsi="Times New Roman" w:cs="Times New Roman"/>
      <w:sz w:val="18"/>
      <w:szCs w:val="18"/>
    </w:rPr>
  </w:style>
  <w:style w:type="paragraph" w:styleId="Revision">
    <w:name w:val="Revision"/>
    <w:hidden/>
    <w:uiPriority w:val="99"/>
    <w:semiHidden/>
    <w:rsid w:val="001A2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26696">
      <w:bodyDiv w:val="1"/>
      <w:marLeft w:val="0"/>
      <w:marRight w:val="0"/>
      <w:marTop w:val="0"/>
      <w:marBottom w:val="0"/>
      <w:divBdr>
        <w:top w:val="none" w:sz="0" w:space="0" w:color="auto"/>
        <w:left w:val="none" w:sz="0" w:space="0" w:color="auto"/>
        <w:bottom w:val="none" w:sz="0" w:space="0" w:color="auto"/>
        <w:right w:val="none" w:sz="0" w:space="0" w:color="auto"/>
      </w:divBdr>
    </w:div>
    <w:div w:id="1786584350">
      <w:bodyDiv w:val="1"/>
      <w:marLeft w:val="0"/>
      <w:marRight w:val="0"/>
      <w:marTop w:val="0"/>
      <w:marBottom w:val="0"/>
      <w:divBdr>
        <w:top w:val="none" w:sz="0" w:space="0" w:color="auto"/>
        <w:left w:val="none" w:sz="0" w:space="0" w:color="auto"/>
        <w:bottom w:val="none" w:sz="0" w:space="0" w:color="auto"/>
        <w:right w:val="none" w:sz="0" w:space="0" w:color="auto"/>
      </w:divBdr>
      <w:divsChild>
        <w:div w:id="1195314920">
          <w:marLeft w:val="0"/>
          <w:marRight w:val="0"/>
          <w:marTop w:val="0"/>
          <w:marBottom w:val="0"/>
          <w:divBdr>
            <w:top w:val="none" w:sz="0" w:space="0" w:color="auto"/>
            <w:left w:val="none" w:sz="0" w:space="0" w:color="auto"/>
            <w:bottom w:val="none" w:sz="0" w:space="0" w:color="auto"/>
            <w:right w:val="none" w:sz="0" w:space="0" w:color="auto"/>
          </w:divBdr>
          <w:divsChild>
            <w:div w:id="12565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NULL" TargetMode="External"/><Relationship Id="rId21" Type="http://schemas.openxmlformats.org/officeDocument/2006/relationships/hyperlink" Target="NULL" TargetMode="External"/><Relationship Id="rId22" Type="http://schemas.openxmlformats.org/officeDocument/2006/relationships/image" Target="media/image2.jpeg"/><Relationship Id="rId23" Type="http://schemas.openxmlformats.org/officeDocument/2006/relationships/hyperlink" Target="NULL" TargetMode="External"/><Relationship Id="rId24" Type="http://schemas.openxmlformats.org/officeDocument/2006/relationships/hyperlink" Target="NULL" TargetMode="External"/><Relationship Id="rId25" Type="http://schemas.openxmlformats.org/officeDocument/2006/relationships/image" Target="media/image3.jpeg"/><Relationship Id="rId26" Type="http://schemas.openxmlformats.org/officeDocument/2006/relationships/hyperlink" Target="NULL" TargetMode="External"/><Relationship Id="rId27" Type="http://schemas.openxmlformats.org/officeDocument/2006/relationships/hyperlink" Target="NULL" TargetMode="External"/><Relationship Id="rId28" Type="http://schemas.openxmlformats.org/officeDocument/2006/relationships/image" Target="media/image4.jpeg"/><Relationship Id="rId29" Type="http://schemas.openxmlformats.org/officeDocument/2006/relationships/hyperlink" Target="NU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NULL" TargetMode="External"/><Relationship Id="rId31" Type="http://schemas.openxmlformats.org/officeDocument/2006/relationships/image" Target="media/image5.jpeg"/><Relationship Id="rId32" Type="http://schemas.openxmlformats.org/officeDocument/2006/relationships/hyperlink" Target="NULL" TargetMode="Externa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yperlink" Target="NULL" TargetMode="External"/><Relationship Id="rId34" Type="http://schemas.openxmlformats.org/officeDocument/2006/relationships/image" Target="media/image6.png"/><Relationship Id="rId35" Type="http://schemas.openxmlformats.org/officeDocument/2006/relationships/hyperlink" Target="NULL" TargetMode="External"/><Relationship Id="rId36" Type="http://schemas.openxmlformats.org/officeDocument/2006/relationships/hyperlink" Target="NULL" TargetMode="External"/><Relationship Id="rId10" Type="http://schemas.openxmlformats.org/officeDocument/2006/relationships/hyperlink" Target="http://link.springer.com/chapter/10.1007%2F3-540-28244-0_2" TargetMode="External"/><Relationship Id="rId11" Type="http://schemas.openxmlformats.org/officeDocument/2006/relationships/hyperlink" Target="http://www.byui.edu/legal/ada" TargetMode="External"/><Relationship Id="rId12" Type="http://schemas.openxmlformats.org/officeDocument/2006/relationships/hyperlink" Target="http://familypolicy.ed.gov/content/model-notifications-rights-under-ferpa-postsecondary-institutions" TargetMode="External"/><Relationship Id="rId13" Type="http://schemas.openxmlformats.org/officeDocument/2006/relationships/hyperlink" Target="https://www.opm.gov/policy-data-oversight/pay-leave/pay-administration/fact-sheets/holidays-work-schedules-and-pay" TargetMode="External"/><Relationship Id="rId14" Type="http://schemas.openxmlformats.org/officeDocument/2006/relationships/hyperlink" Target="https://msdn.microsoft.com/en-us/library/bb924357.aspx" TargetMode="External"/><Relationship Id="rId15" Type="http://schemas.openxmlformats.org/officeDocument/2006/relationships/hyperlink" Target="https://www.radview.com/blog/4-types-of-load-testing-and-when-each-should-be-used/" TargetMode="External"/><Relationship Id="rId16" Type="http://schemas.openxmlformats.org/officeDocument/2006/relationships/hyperlink" Target="http://www.softwaretestinghelp.com/what-is-performance-testing-load-testing-stress-testing/" TargetMode="External"/><Relationship Id="rId17" Type="http://schemas.openxmlformats.org/officeDocument/2006/relationships/hyperlink" Target="NULL" TargetMode="External"/><Relationship Id="rId18" Type="http://schemas.openxmlformats.org/officeDocument/2006/relationships/hyperlink" Target="NULL" TargetMode="External"/><Relationship Id="rId19" Type="http://schemas.openxmlformats.org/officeDocument/2006/relationships/image" Target="media/image1.jpeg"/><Relationship Id="rId37" Type="http://schemas.openxmlformats.org/officeDocument/2006/relationships/image" Target="media/image7.jpeg"/><Relationship Id="rId38" Type="http://schemas.openxmlformats.org/officeDocument/2006/relationships/hyperlink" Target="NULL" TargetMode="External"/><Relationship Id="rId39" Type="http://schemas.openxmlformats.org/officeDocument/2006/relationships/hyperlink" Target="NULL" TargetMode="External"/><Relationship Id="rId40" Type="http://schemas.openxmlformats.org/officeDocument/2006/relationships/image" Target="media/image8.jpeg"/><Relationship Id="rId41" Type="http://schemas.openxmlformats.org/officeDocument/2006/relationships/hyperlink" Target="http://familypolicy.ed.gov/content/model-notifications-rights-under-ferpa-postsecondary-institutions" TargetMode="External"/><Relationship Id="rId42" Type="http://schemas.openxmlformats.org/officeDocument/2006/relationships/hyperlink" Target="https://www.opm.gov/policy-data-oversight/pay-leave/pay-administration/fact-sheets/holidays-work-schedules-and-pay" TargetMode="External"/><Relationship Id="rId43" Type="http://schemas.openxmlformats.org/officeDocument/2006/relationships/footer" Target="footer1.xml"/><Relationship Id="rId44" Type="http://schemas.openxmlformats.org/officeDocument/2006/relationships/fontTable" Target="fontTable.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0313D-9A28-E040-BDE3-6F5EF1BB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206</Pages>
  <Words>31014</Words>
  <Characters>176784</Characters>
  <Application>Microsoft Macintosh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Forkey</cp:lastModifiedBy>
  <cp:revision>17</cp:revision>
  <dcterms:created xsi:type="dcterms:W3CDTF">2017-10-23T13:20:00Z</dcterms:created>
  <dcterms:modified xsi:type="dcterms:W3CDTF">2017-11-04T23:54:00Z</dcterms:modified>
</cp:coreProperties>
</file>